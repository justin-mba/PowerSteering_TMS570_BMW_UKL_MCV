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imes New Roman" w:hAnsi="Arial" w:cs="Times New Roman"/>
          <w:b w:val="0"/>
          <w:bCs w:val="0"/>
          <w:color w:val="auto"/>
          <w:sz w:val="20"/>
          <w:szCs w:val="20"/>
        </w:rPr>
        <w:id w:val="9883895"/>
        <w:docPartObj>
          <w:docPartGallery w:val="Table of Contents"/>
          <w:docPartUnique/>
        </w:docPartObj>
      </w:sdtPr>
      <w:sdtContent>
        <w:p w:rsidR="002D11A9" w:rsidRDefault="002D11A9">
          <w:pPr>
            <w:pStyle w:val="TOCHeading"/>
          </w:pPr>
          <w:r>
            <w:t>Contents</w:t>
          </w:r>
        </w:p>
        <w:p w:rsidR="00CF0A72" w:rsidRDefault="00137AB4">
          <w:pPr>
            <w:pStyle w:val="TOC1"/>
            <w:rPr>
              <w:rFonts w:asciiTheme="minorHAnsi" w:eastAsiaTheme="minorEastAsia" w:hAnsiTheme="minorHAnsi" w:cstheme="minorBidi"/>
              <w:noProof/>
              <w:sz w:val="22"/>
              <w:szCs w:val="22"/>
            </w:rPr>
          </w:pPr>
          <w:r>
            <w:fldChar w:fldCharType="begin"/>
          </w:r>
          <w:r w:rsidR="002D11A9">
            <w:instrText xml:space="preserve"> TOC \o "1-7" \h \z \u </w:instrText>
          </w:r>
          <w:r>
            <w:fldChar w:fldCharType="separate"/>
          </w:r>
          <w:hyperlink w:anchor="_Toc364670257" w:history="1">
            <w:r w:rsidR="00CF0A72" w:rsidRPr="00643D22">
              <w:rPr>
                <w:rStyle w:val="Hyperlink"/>
                <w:noProof/>
              </w:rPr>
              <w:t>1</w:t>
            </w:r>
            <w:r w:rsidR="00CF0A72">
              <w:rPr>
                <w:rFonts w:asciiTheme="minorHAnsi" w:eastAsiaTheme="minorEastAsia" w:hAnsiTheme="minorHAnsi" w:cstheme="minorBidi"/>
                <w:noProof/>
                <w:sz w:val="22"/>
                <w:szCs w:val="22"/>
              </w:rPr>
              <w:tab/>
            </w:r>
            <w:r w:rsidR="00CF0A72" w:rsidRPr="00643D22">
              <w:rPr>
                <w:rStyle w:val="Hyperlink"/>
                <w:noProof/>
              </w:rPr>
              <w:t>References</w:t>
            </w:r>
            <w:r w:rsidR="00CF0A72">
              <w:rPr>
                <w:noProof/>
                <w:webHidden/>
              </w:rPr>
              <w:tab/>
            </w:r>
            <w:r w:rsidR="00CF0A72">
              <w:rPr>
                <w:noProof/>
                <w:webHidden/>
              </w:rPr>
              <w:fldChar w:fldCharType="begin"/>
            </w:r>
            <w:r w:rsidR="00CF0A72">
              <w:rPr>
                <w:noProof/>
                <w:webHidden/>
              </w:rPr>
              <w:instrText xml:space="preserve"> PAGEREF _Toc364670257 \h </w:instrText>
            </w:r>
            <w:r w:rsidR="00CF0A72">
              <w:rPr>
                <w:noProof/>
                <w:webHidden/>
              </w:rPr>
            </w:r>
            <w:r w:rsidR="00CF0A72">
              <w:rPr>
                <w:noProof/>
                <w:webHidden/>
              </w:rPr>
              <w:fldChar w:fldCharType="separate"/>
            </w:r>
            <w:r w:rsidR="00CF0A72">
              <w:rPr>
                <w:noProof/>
                <w:webHidden/>
              </w:rPr>
              <w:t>3</w:t>
            </w:r>
            <w:r w:rsidR="00CF0A72">
              <w:rPr>
                <w:noProof/>
                <w:webHidden/>
              </w:rPr>
              <w:fldChar w:fldCharType="end"/>
            </w:r>
          </w:hyperlink>
        </w:p>
        <w:p w:rsidR="00CF0A72" w:rsidRDefault="00CF0A72">
          <w:pPr>
            <w:pStyle w:val="TOC1"/>
            <w:rPr>
              <w:rFonts w:asciiTheme="minorHAnsi" w:eastAsiaTheme="minorEastAsia" w:hAnsiTheme="minorHAnsi" w:cstheme="minorBidi"/>
              <w:noProof/>
              <w:sz w:val="22"/>
              <w:szCs w:val="22"/>
            </w:rPr>
          </w:pPr>
          <w:hyperlink w:anchor="_Toc364670258" w:history="1">
            <w:r w:rsidRPr="00643D22">
              <w:rPr>
                <w:rStyle w:val="Hyperlink"/>
                <w:noProof/>
              </w:rPr>
              <w:t>2</w:t>
            </w:r>
            <w:r>
              <w:rPr>
                <w:rFonts w:asciiTheme="minorHAnsi" w:eastAsiaTheme="minorEastAsia" w:hAnsiTheme="minorHAnsi" w:cstheme="minorBidi"/>
                <w:noProof/>
                <w:sz w:val="22"/>
                <w:szCs w:val="22"/>
              </w:rPr>
              <w:tab/>
            </w:r>
            <w:r w:rsidRPr="00643D22">
              <w:rPr>
                <w:rStyle w:val="Hyperlink"/>
                <w:noProof/>
              </w:rPr>
              <w:t>ARM Cortex R4</w:t>
            </w:r>
            <w:r>
              <w:rPr>
                <w:noProof/>
                <w:webHidden/>
              </w:rPr>
              <w:tab/>
            </w:r>
            <w:r>
              <w:rPr>
                <w:noProof/>
                <w:webHidden/>
              </w:rPr>
              <w:fldChar w:fldCharType="begin"/>
            </w:r>
            <w:r>
              <w:rPr>
                <w:noProof/>
                <w:webHidden/>
              </w:rPr>
              <w:instrText xml:space="preserve"> PAGEREF _Toc364670258 \h </w:instrText>
            </w:r>
            <w:r>
              <w:rPr>
                <w:noProof/>
                <w:webHidden/>
              </w:rPr>
            </w:r>
            <w:r>
              <w:rPr>
                <w:noProof/>
                <w:webHidden/>
              </w:rPr>
              <w:fldChar w:fldCharType="separate"/>
            </w:r>
            <w:r>
              <w:rPr>
                <w:noProof/>
                <w:webHidden/>
              </w:rPr>
              <w:t>4</w:t>
            </w:r>
            <w:r>
              <w:rPr>
                <w:noProof/>
                <w:webHidden/>
              </w:rPr>
              <w:fldChar w:fldCharType="end"/>
            </w:r>
          </w:hyperlink>
        </w:p>
        <w:p w:rsidR="00CF0A72" w:rsidRDefault="00CF0A72">
          <w:pPr>
            <w:pStyle w:val="TOC2"/>
            <w:tabs>
              <w:tab w:val="left" w:pos="800"/>
              <w:tab w:val="right" w:leader="dot" w:pos="8630"/>
            </w:tabs>
            <w:rPr>
              <w:rFonts w:asciiTheme="minorHAnsi" w:eastAsiaTheme="minorEastAsia" w:hAnsiTheme="minorHAnsi" w:cstheme="minorBidi"/>
              <w:noProof/>
              <w:sz w:val="22"/>
              <w:szCs w:val="22"/>
            </w:rPr>
          </w:pPr>
          <w:hyperlink w:anchor="_Toc364670259" w:history="1">
            <w:r w:rsidRPr="00643D22">
              <w:rPr>
                <w:rStyle w:val="Hyperlink"/>
                <w:noProof/>
              </w:rPr>
              <w:t>2.1</w:t>
            </w:r>
            <w:r>
              <w:rPr>
                <w:rFonts w:asciiTheme="minorHAnsi" w:eastAsiaTheme="minorEastAsia" w:hAnsiTheme="minorHAnsi" w:cstheme="minorBidi"/>
                <w:noProof/>
                <w:sz w:val="22"/>
                <w:szCs w:val="22"/>
              </w:rPr>
              <w:tab/>
            </w:r>
            <w:r w:rsidRPr="00643D22">
              <w:rPr>
                <w:rStyle w:val="Hyperlink"/>
                <w:noProof/>
              </w:rPr>
              <w:t>Make Process</w:t>
            </w:r>
            <w:r>
              <w:rPr>
                <w:noProof/>
                <w:webHidden/>
              </w:rPr>
              <w:tab/>
            </w:r>
            <w:r>
              <w:rPr>
                <w:noProof/>
                <w:webHidden/>
              </w:rPr>
              <w:fldChar w:fldCharType="begin"/>
            </w:r>
            <w:r>
              <w:rPr>
                <w:noProof/>
                <w:webHidden/>
              </w:rPr>
              <w:instrText xml:space="preserve"> PAGEREF _Toc364670259 \h </w:instrText>
            </w:r>
            <w:r>
              <w:rPr>
                <w:noProof/>
                <w:webHidden/>
              </w:rPr>
            </w:r>
            <w:r>
              <w:rPr>
                <w:noProof/>
                <w:webHidden/>
              </w:rPr>
              <w:fldChar w:fldCharType="separate"/>
            </w:r>
            <w:r>
              <w:rPr>
                <w:noProof/>
                <w:webHidden/>
              </w:rPr>
              <w:t>4</w:t>
            </w:r>
            <w:r>
              <w:rPr>
                <w:noProof/>
                <w:webHidden/>
              </w:rPr>
              <w:fldChar w:fldCharType="end"/>
            </w:r>
          </w:hyperlink>
        </w:p>
        <w:p w:rsidR="00CF0A72" w:rsidRDefault="00CF0A72">
          <w:pPr>
            <w:pStyle w:val="TOC2"/>
            <w:tabs>
              <w:tab w:val="left" w:pos="800"/>
              <w:tab w:val="right" w:leader="dot" w:pos="8630"/>
            </w:tabs>
            <w:rPr>
              <w:rFonts w:asciiTheme="minorHAnsi" w:eastAsiaTheme="minorEastAsia" w:hAnsiTheme="minorHAnsi" w:cstheme="minorBidi"/>
              <w:noProof/>
              <w:sz w:val="22"/>
              <w:szCs w:val="22"/>
            </w:rPr>
          </w:pPr>
          <w:hyperlink w:anchor="_Toc364670260" w:history="1">
            <w:r w:rsidRPr="00643D22">
              <w:rPr>
                <w:rStyle w:val="Hyperlink"/>
                <w:noProof/>
              </w:rPr>
              <w:t>2.2</w:t>
            </w:r>
            <w:r>
              <w:rPr>
                <w:rFonts w:asciiTheme="minorHAnsi" w:eastAsiaTheme="minorEastAsia" w:hAnsiTheme="minorHAnsi" w:cstheme="minorBidi"/>
                <w:noProof/>
                <w:sz w:val="22"/>
                <w:szCs w:val="22"/>
              </w:rPr>
              <w:tab/>
            </w:r>
            <w:r w:rsidRPr="00643D22">
              <w:rPr>
                <w:rStyle w:val="Hyperlink"/>
                <w:noProof/>
              </w:rPr>
              <w:t>C/C++ Build</w:t>
            </w:r>
            <w:r>
              <w:rPr>
                <w:noProof/>
                <w:webHidden/>
              </w:rPr>
              <w:tab/>
            </w:r>
            <w:r>
              <w:rPr>
                <w:noProof/>
                <w:webHidden/>
              </w:rPr>
              <w:fldChar w:fldCharType="begin"/>
            </w:r>
            <w:r>
              <w:rPr>
                <w:noProof/>
                <w:webHidden/>
              </w:rPr>
              <w:instrText xml:space="preserve"> PAGEREF _Toc364670260 \h </w:instrText>
            </w:r>
            <w:r>
              <w:rPr>
                <w:noProof/>
                <w:webHidden/>
              </w:rPr>
            </w:r>
            <w:r>
              <w:rPr>
                <w:noProof/>
                <w:webHidden/>
              </w:rPr>
              <w:fldChar w:fldCharType="separate"/>
            </w:r>
            <w:r>
              <w:rPr>
                <w:noProof/>
                <w:webHidden/>
              </w:rPr>
              <w:t>4</w:t>
            </w:r>
            <w:r>
              <w:rPr>
                <w:noProof/>
                <w:webHidden/>
              </w:rPr>
              <w:fldChar w:fldCharType="end"/>
            </w:r>
          </w:hyperlink>
        </w:p>
        <w:p w:rsidR="00CF0A72" w:rsidRDefault="00CF0A72">
          <w:pPr>
            <w:pStyle w:val="TOC3"/>
            <w:tabs>
              <w:tab w:val="left" w:pos="1200"/>
              <w:tab w:val="right" w:leader="dot" w:pos="8630"/>
            </w:tabs>
            <w:rPr>
              <w:rFonts w:asciiTheme="minorHAnsi" w:eastAsiaTheme="minorEastAsia" w:hAnsiTheme="minorHAnsi" w:cstheme="minorBidi"/>
              <w:noProof/>
              <w:sz w:val="22"/>
              <w:szCs w:val="22"/>
            </w:rPr>
          </w:pPr>
          <w:hyperlink w:anchor="_Toc364670261" w:history="1">
            <w:r w:rsidRPr="00643D22">
              <w:rPr>
                <w:rStyle w:val="Hyperlink"/>
                <w:noProof/>
              </w:rPr>
              <w:t>2.2.1</w:t>
            </w:r>
            <w:r>
              <w:rPr>
                <w:rFonts w:asciiTheme="minorHAnsi" w:eastAsiaTheme="minorEastAsia" w:hAnsiTheme="minorHAnsi" w:cstheme="minorBidi"/>
                <w:noProof/>
                <w:sz w:val="22"/>
                <w:szCs w:val="22"/>
              </w:rPr>
              <w:tab/>
            </w:r>
            <w:r w:rsidRPr="00643D22">
              <w:rPr>
                <w:rStyle w:val="Hyperlink"/>
                <w:noProof/>
              </w:rPr>
              <w:t>ARM/Thumb Mode Compile Settings</w:t>
            </w:r>
            <w:r>
              <w:rPr>
                <w:noProof/>
                <w:webHidden/>
              </w:rPr>
              <w:tab/>
            </w:r>
            <w:r>
              <w:rPr>
                <w:noProof/>
                <w:webHidden/>
              </w:rPr>
              <w:fldChar w:fldCharType="begin"/>
            </w:r>
            <w:r>
              <w:rPr>
                <w:noProof/>
                <w:webHidden/>
              </w:rPr>
              <w:instrText xml:space="preserve"> PAGEREF _Toc364670261 \h </w:instrText>
            </w:r>
            <w:r>
              <w:rPr>
                <w:noProof/>
                <w:webHidden/>
              </w:rPr>
            </w:r>
            <w:r>
              <w:rPr>
                <w:noProof/>
                <w:webHidden/>
              </w:rPr>
              <w:fldChar w:fldCharType="separate"/>
            </w:r>
            <w:r>
              <w:rPr>
                <w:noProof/>
                <w:webHidden/>
              </w:rPr>
              <w:t>4</w:t>
            </w:r>
            <w:r>
              <w:rPr>
                <w:noProof/>
                <w:webHidden/>
              </w:rPr>
              <w:fldChar w:fldCharType="end"/>
            </w:r>
          </w:hyperlink>
        </w:p>
        <w:p w:rsidR="00CF0A72" w:rsidRDefault="00CF0A72">
          <w:pPr>
            <w:pStyle w:val="TOC3"/>
            <w:tabs>
              <w:tab w:val="left" w:pos="1200"/>
              <w:tab w:val="right" w:leader="dot" w:pos="8630"/>
            </w:tabs>
            <w:rPr>
              <w:rFonts w:asciiTheme="minorHAnsi" w:eastAsiaTheme="minorEastAsia" w:hAnsiTheme="minorHAnsi" w:cstheme="minorBidi"/>
              <w:noProof/>
              <w:sz w:val="22"/>
              <w:szCs w:val="22"/>
            </w:rPr>
          </w:pPr>
          <w:hyperlink w:anchor="_Toc364670262" w:history="1">
            <w:r w:rsidRPr="00643D22">
              <w:rPr>
                <w:rStyle w:val="Hyperlink"/>
                <w:noProof/>
              </w:rPr>
              <w:t>2.2.2</w:t>
            </w:r>
            <w:r>
              <w:rPr>
                <w:rFonts w:asciiTheme="minorHAnsi" w:eastAsiaTheme="minorEastAsia" w:hAnsiTheme="minorHAnsi" w:cstheme="minorBidi"/>
                <w:noProof/>
                <w:sz w:val="22"/>
                <w:szCs w:val="22"/>
              </w:rPr>
              <w:tab/>
            </w:r>
            <w:r w:rsidRPr="00643D22">
              <w:rPr>
                <w:rStyle w:val="Hyperlink"/>
                <w:noProof/>
              </w:rPr>
              <w:t>File Optimization Settings</w:t>
            </w:r>
            <w:r>
              <w:rPr>
                <w:noProof/>
                <w:webHidden/>
              </w:rPr>
              <w:tab/>
            </w:r>
            <w:r>
              <w:rPr>
                <w:noProof/>
                <w:webHidden/>
              </w:rPr>
              <w:fldChar w:fldCharType="begin"/>
            </w:r>
            <w:r>
              <w:rPr>
                <w:noProof/>
                <w:webHidden/>
              </w:rPr>
              <w:instrText xml:space="preserve"> PAGEREF _Toc364670262 \h </w:instrText>
            </w:r>
            <w:r>
              <w:rPr>
                <w:noProof/>
                <w:webHidden/>
              </w:rPr>
            </w:r>
            <w:r>
              <w:rPr>
                <w:noProof/>
                <w:webHidden/>
              </w:rPr>
              <w:fldChar w:fldCharType="separate"/>
            </w:r>
            <w:r>
              <w:rPr>
                <w:noProof/>
                <w:webHidden/>
              </w:rPr>
              <w:t>7</w:t>
            </w:r>
            <w:r>
              <w:rPr>
                <w:noProof/>
                <w:webHidden/>
              </w:rPr>
              <w:fldChar w:fldCharType="end"/>
            </w:r>
          </w:hyperlink>
        </w:p>
        <w:p w:rsidR="00CF0A72" w:rsidRDefault="00CF0A72">
          <w:pPr>
            <w:pStyle w:val="TOC3"/>
            <w:tabs>
              <w:tab w:val="left" w:pos="1200"/>
              <w:tab w:val="right" w:leader="dot" w:pos="8630"/>
            </w:tabs>
            <w:rPr>
              <w:rFonts w:asciiTheme="minorHAnsi" w:eastAsiaTheme="minorEastAsia" w:hAnsiTheme="minorHAnsi" w:cstheme="minorBidi"/>
              <w:noProof/>
              <w:sz w:val="22"/>
              <w:szCs w:val="22"/>
            </w:rPr>
          </w:pPr>
          <w:hyperlink w:anchor="_Toc364670263" w:history="1">
            <w:r w:rsidRPr="00643D22">
              <w:rPr>
                <w:rStyle w:val="Hyperlink"/>
                <w:noProof/>
              </w:rPr>
              <w:t>2.2.3</w:t>
            </w:r>
            <w:r>
              <w:rPr>
                <w:rFonts w:asciiTheme="minorHAnsi" w:eastAsiaTheme="minorEastAsia" w:hAnsiTheme="minorHAnsi" w:cstheme="minorBidi"/>
                <w:noProof/>
                <w:sz w:val="22"/>
                <w:szCs w:val="22"/>
              </w:rPr>
              <w:tab/>
            </w:r>
            <w:r w:rsidRPr="00643D22">
              <w:rPr>
                <w:rStyle w:val="Hyperlink"/>
                <w:noProof/>
              </w:rPr>
              <w:t>Excluded Files</w:t>
            </w:r>
            <w:r>
              <w:rPr>
                <w:noProof/>
                <w:webHidden/>
              </w:rPr>
              <w:tab/>
            </w:r>
            <w:r>
              <w:rPr>
                <w:noProof/>
                <w:webHidden/>
              </w:rPr>
              <w:fldChar w:fldCharType="begin"/>
            </w:r>
            <w:r>
              <w:rPr>
                <w:noProof/>
                <w:webHidden/>
              </w:rPr>
              <w:instrText xml:space="preserve"> PAGEREF _Toc364670263 \h </w:instrText>
            </w:r>
            <w:r>
              <w:rPr>
                <w:noProof/>
                <w:webHidden/>
              </w:rPr>
            </w:r>
            <w:r>
              <w:rPr>
                <w:noProof/>
                <w:webHidden/>
              </w:rPr>
              <w:fldChar w:fldCharType="separate"/>
            </w:r>
            <w:r>
              <w:rPr>
                <w:noProof/>
                <w:webHidden/>
              </w:rPr>
              <w:t>9</w:t>
            </w:r>
            <w:r>
              <w:rPr>
                <w:noProof/>
                <w:webHidden/>
              </w:rPr>
              <w:fldChar w:fldCharType="end"/>
            </w:r>
          </w:hyperlink>
        </w:p>
        <w:p w:rsidR="00CF0A72" w:rsidRDefault="00CF0A72">
          <w:pPr>
            <w:pStyle w:val="TOC4"/>
            <w:tabs>
              <w:tab w:val="left" w:pos="1540"/>
              <w:tab w:val="right" w:leader="dot" w:pos="8630"/>
            </w:tabs>
            <w:rPr>
              <w:rFonts w:asciiTheme="minorHAnsi" w:eastAsiaTheme="minorEastAsia" w:hAnsiTheme="minorHAnsi" w:cstheme="minorBidi"/>
              <w:noProof/>
              <w:sz w:val="22"/>
              <w:szCs w:val="22"/>
            </w:rPr>
          </w:pPr>
          <w:hyperlink w:anchor="_Toc364670264" w:history="1">
            <w:r w:rsidRPr="00643D22">
              <w:rPr>
                <w:rStyle w:val="Hyperlink"/>
                <w:noProof/>
              </w:rPr>
              <w:t>2.2.3.1</w:t>
            </w:r>
            <w:r>
              <w:rPr>
                <w:rFonts w:asciiTheme="minorHAnsi" w:eastAsiaTheme="minorEastAsia" w:hAnsiTheme="minorHAnsi" w:cstheme="minorBidi"/>
                <w:noProof/>
                <w:sz w:val="22"/>
                <w:szCs w:val="22"/>
              </w:rPr>
              <w:tab/>
            </w:r>
            <w:r w:rsidRPr="00643D22">
              <w:rPr>
                <w:rStyle w:val="Hyperlink"/>
                <w:noProof/>
              </w:rPr>
              <w:t>Release Build Configuration</w:t>
            </w:r>
            <w:r>
              <w:rPr>
                <w:noProof/>
                <w:webHidden/>
              </w:rPr>
              <w:tab/>
            </w:r>
            <w:r>
              <w:rPr>
                <w:noProof/>
                <w:webHidden/>
              </w:rPr>
              <w:fldChar w:fldCharType="begin"/>
            </w:r>
            <w:r>
              <w:rPr>
                <w:noProof/>
                <w:webHidden/>
              </w:rPr>
              <w:instrText xml:space="preserve"> PAGEREF _Toc364670264 \h </w:instrText>
            </w:r>
            <w:r>
              <w:rPr>
                <w:noProof/>
                <w:webHidden/>
              </w:rPr>
            </w:r>
            <w:r>
              <w:rPr>
                <w:noProof/>
                <w:webHidden/>
              </w:rPr>
              <w:fldChar w:fldCharType="separate"/>
            </w:r>
            <w:r>
              <w:rPr>
                <w:noProof/>
                <w:webHidden/>
              </w:rPr>
              <w:t>9</w:t>
            </w:r>
            <w:r>
              <w:rPr>
                <w:noProof/>
                <w:webHidden/>
              </w:rPr>
              <w:fldChar w:fldCharType="end"/>
            </w:r>
          </w:hyperlink>
        </w:p>
        <w:p w:rsidR="00CF0A72" w:rsidRDefault="00CF0A72">
          <w:pPr>
            <w:pStyle w:val="TOC4"/>
            <w:tabs>
              <w:tab w:val="left" w:pos="1540"/>
              <w:tab w:val="right" w:leader="dot" w:pos="8630"/>
            </w:tabs>
            <w:rPr>
              <w:rFonts w:asciiTheme="minorHAnsi" w:eastAsiaTheme="minorEastAsia" w:hAnsiTheme="minorHAnsi" w:cstheme="minorBidi"/>
              <w:noProof/>
              <w:sz w:val="22"/>
              <w:szCs w:val="22"/>
            </w:rPr>
          </w:pPr>
          <w:hyperlink w:anchor="_Toc364670265" w:history="1">
            <w:r w:rsidRPr="00643D22">
              <w:rPr>
                <w:rStyle w:val="Hyperlink"/>
                <w:noProof/>
              </w:rPr>
              <w:t>2.2.3.2</w:t>
            </w:r>
            <w:r>
              <w:rPr>
                <w:rFonts w:asciiTheme="minorHAnsi" w:eastAsiaTheme="minorEastAsia" w:hAnsiTheme="minorHAnsi" w:cstheme="minorBidi"/>
                <w:noProof/>
                <w:sz w:val="22"/>
                <w:szCs w:val="22"/>
              </w:rPr>
              <w:tab/>
            </w:r>
            <w:r w:rsidRPr="00643D22">
              <w:rPr>
                <w:rStyle w:val="Hyperlink"/>
                <w:noProof/>
              </w:rPr>
              <w:t>Fault Injection Build Configuration</w:t>
            </w:r>
            <w:r>
              <w:rPr>
                <w:noProof/>
                <w:webHidden/>
              </w:rPr>
              <w:tab/>
            </w:r>
            <w:r>
              <w:rPr>
                <w:noProof/>
                <w:webHidden/>
              </w:rPr>
              <w:fldChar w:fldCharType="begin"/>
            </w:r>
            <w:r>
              <w:rPr>
                <w:noProof/>
                <w:webHidden/>
              </w:rPr>
              <w:instrText xml:space="preserve"> PAGEREF _Toc364670265 \h </w:instrText>
            </w:r>
            <w:r>
              <w:rPr>
                <w:noProof/>
                <w:webHidden/>
              </w:rPr>
            </w:r>
            <w:r>
              <w:rPr>
                <w:noProof/>
                <w:webHidden/>
              </w:rPr>
              <w:fldChar w:fldCharType="separate"/>
            </w:r>
            <w:r>
              <w:rPr>
                <w:noProof/>
                <w:webHidden/>
              </w:rPr>
              <w:t>11</w:t>
            </w:r>
            <w:r>
              <w:rPr>
                <w:noProof/>
                <w:webHidden/>
              </w:rPr>
              <w:fldChar w:fldCharType="end"/>
            </w:r>
          </w:hyperlink>
        </w:p>
        <w:p w:rsidR="00CF0A72" w:rsidRDefault="00CF0A72">
          <w:pPr>
            <w:pStyle w:val="TOC3"/>
            <w:tabs>
              <w:tab w:val="left" w:pos="1200"/>
              <w:tab w:val="right" w:leader="dot" w:pos="8630"/>
            </w:tabs>
            <w:rPr>
              <w:rFonts w:asciiTheme="minorHAnsi" w:eastAsiaTheme="minorEastAsia" w:hAnsiTheme="minorHAnsi" w:cstheme="minorBidi"/>
              <w:noProof/>
              <w:sz w:val="22"/>
              <w:szCs w:val="22"/>
            </w:rPr>
          </w:pPr>
          <w:hyperlink w:anchor="_Toc364670266" w:history="1">
            <w:r w:rsidRPr="00643D22">
              <w:rPr>
                <w:rStyle w:val="Hyperlink"/>
                <w:noProof/>
              </w:rPr>
              <w:t>2.2.4</w:t>
            </w:r>
            <w:r>
              <w:rPr>
                <w:rFonts w:asciiTheme="minorHAnsi" w:eastAsiaTheme="minorEastAsia" w:hAnsiTheme="minorHAnsi" w:cstheme="minorBidi"/>
                <w:noProof/>
                <w:sz w:val="22"/>
                <w:szCs w:val="22"/>
              </w:rPr>
              <w:tab/>
            </w:r>
            <w:r w:rsidRPr="00643D22">
              <w:rPr>
                <w:rStyle w:val="Hyperlink"/>
                <w:noProof/>
              </w:rPr>
              <w:t>Project Properties</w:t>
            </w:r>
            <w:r>
              <w:rPr>
                <w:noProof/>
                <w:webHidden/>
              </w:rPr>
              <w:tab/>
            </w:r>
            <w:r>
              <w:rPr>
                <w:noProof/>
                <w:webHidden/>
              </w:rPr>
              <w:fldChar w:fldCharType="begin"/>
            </w:r>
            <w:r>
              <w:rPr>
                <w:noProof/>
                <w:webHidden/>
              </w:rPr>
              <w:instrText xml:space="preserve"> PAGEREF _Toc364670266 \h </w:instrText>
            </w:r>
            <w:r>
              <w:rPr>
                <w:noProof/>
                <w:webHidden/>
              </w:rPr>
            </w:r>
            <w:r>
              <w:rPr>
                <w:noProof/>
                <w:webHidden/>
              </w:rPr>
              <w:fldChar w:fldCharType="separate"/>
            </w:r>
            <w:r>
              <w:rPr>
                <w:noProof/>
                <w:webHidden/>
              </w:rPr>
              <w:t>13</w:t>
            </w:r>
            <w:r>
              <w:rPr>
                <w:noProof/>
                <w:webHidden/>
              </w:rPr>
              <w:fldChar w:fldCharType="end"/>
            </w:r>
          </w:hyperlink>
        </w:p>
        <w:p w:rsidR="00CF0A72" w:rsidRDefault="00CF0A72">
          <w:pPr>
            <w:pStyle w:val="TOC4"/>
            <w:tabs>
              <w:tab w:val="left" w:pos="1540"/>
              <w:tab w:val="right" w:leader="dot" w:pos="8630"/>
            </w:tabs>
            <w:rPr>
              <w:rFonts w:asciiTheme="minorHAnsi" w:eastAsiaTheme="minorEastAsia" w:hAnsiTheme="minorHAnsi" w:cstheme="minorBidi"/>
              <w:noProof/>
              <w:sz w:val="22"/>
              <w:szCs w:val="22"/>
            </w:rPr>
          </w:pPr>
          <w:hyperlink w:anchor="_Toc364670267" w:history="1">
            <w:r w:rsidRPr="00643D22">
              <w:rPr>
                <w:rStyle w:val="Hyperlink"/>
                <w:noProof/>
              </w:rPr>
              <w:t>2.2.4.1</w:t>
            </w:r>
            <w:r>
              <w:rPr>
                <w:rFonts w:asciiTheme="minorHAnsi" w:eastAsiaTheme="minorEastAsia" w:hAnsiTheme="minorHAnsi" w:cstheme="minorBidi"/>
                <w:noProof/>
                <w:sz w:val="22"/>
                <w:szCs w:val="22"/>
              </w:rPr>
              <w:tab/>
            </w:r>
            <w:r w:rsidRPr="00643D22">
              <w:rPr>
                <w:rStyle w:val="Hyperlink"/>
                <w:noProof/>
              </w:rPr>
              <w:t>Resources</w:t>
            </w:r>
            <w:r>
              <w:rPr>
                <w:noProof/>
                <w:webHidden/>
              </w:rPr>
              <w:tab/>
            </w:r>
            <w:r>
              <w:rPr>
                <w:noProof/>
                <w:webHidden/>
              </w:rPr>
              <w:fldChar w:fldCharType="begin"/>
            </w:r>
            <w:r>
              <w:rPr>
                <w:noProof/>
                <w:webHidden/>
              </w:rPr>
              <w:instrText xml:space="preserve"> PAGEREF _Toc364670267 \h </w:instrText>
            </w:r>
            <w:r>
              <w:rPr>
                <w:noProof/>
                <w:webHidden/>
              </w:rPr>
            </w:r>
            <w:r>
              <w:rPr>
                <w:noProof/>
                <w:webHidden/>
              </w:rPr>
              <w:fldChar w:fldCharType="separate"/>
            </w:r>
            <w:r>
              <w:rPr>
                <w:noProof/>
                <w:webHidden/>
              </w:rPr>
              <w:t>13</w:t>
            </w:r>
            <w:r>
              <w:rPr>
                <w:noProof/>
                <w:webHidden/>
              </w:rPr>
              <w:fldChar w:fldCharType="end"/>
            </w:r>
          </w:hyperlink>
        </w:p>
        <w:p w:rsidR="00CF0A72" w:rsidRDefault="00CF0A72">
          <w:pPr>
            <w:pStyle w:val="TOC5"/>
            <w:tabs>
              <w:tab w:val="left" w:pos="1798"/>
              <w:tab w:val="right" w:leader="dot" w:pos="8630"/>
            </w:tabs>
            <w:rPr>
              <w:rFonts w:asciiTheme="minorHAnsi" w:eastAsiaTheme="minorEastAsia" w:hAnsiTheme="minorHAnsi" w:cstheme="minorBidi"/>
              <w:noProof/>
              <w:sz w:val="22"/>
              <w:szCs w:val="22"/>
            </w:rPr>
          </w:pPr>
          <w:hyperlink w:anchor="_Toc364670268" w:history="1">
            <w:r w:rsidRPr="00643D22">
              <w:rPr>
                <w:rStyle w:val="Hyperlink"/>
                <w:noProof/>
              </w:rPr>
              <w:t>2.2.4.1.1</w:t>
            </w:r>
            <w:r>
              <w:rPr>
                <w:rFonts w:asciiTheme="minorHAnsi" w:eastAsiaTheme="minorEastAsia" w:hAnsiTheme="minorHAnsi" w:cstheme="minorBidi"/>
                <w:noProof/>
                <w:sz w:val="22"/>
                <w:szCs w:val="22"/>
              </w:rPr>
              <w:tab/>
            </w:r>
            <w:r w:rsidRPr="00643D22">
              <w:rPr>
                <w:rStyle w:val="Hyperlink"/>
                <w:noProof/>
              </w:rPr>
              <w:t>Linked Resources</w:t>
            </w:r>
            <w:r>
              <w:rPr>
                <w:noProof/>
                <w:webHidden/>
              </w:rPr>
              <w:tab/>
            </w:r>
            <w:r>
              <w:rPr>
                <w:noProof/>
                <w:webHidden/>
              </w:rPr>
              <w:fldChar w:fldCharType="begin"/>
            </w:r>
            <w:r>
              <w:rPr>
                <w:noProof/>
                <w:webHidden/>
              </w:rPr>
              <w:instrText xml:space="preserve"> PAGEREF _Toc364670268 \h </w:instrText>
            </w:r>
            <w:r>
              <w:rPr>
                <w:noProof/>
                <w:webHidden/>
              </w:rPr>
            </w:r>
            <w:r>
              <w:rPr>
                <w:noProof/>
                <w:webHidden/>
              </w:rPr>
              <w:fldChar w:fldCharType="separate"/>
            </w:r>
            <w:r>
              <w:rPr>
                <w:noProof/>
                <w:webHidden/>
              </w:rPr>
              <w:t>13</w:t>
            </w:r>
            <w:r>
              <w:rPr>
                <w:noProof/>
                <w:webHidden/>
              </w:rPr>
              <w:fldChar w:fldCharType="end"/>
            </w:r>
          </w:hyperlink>
        </w:p>
        <w:p w:rsidR="00CF0A72" w:rsidRDefault="00CF0A72">
          <w:pPr>
            <w:pStyle w:val="TOC6"/>
            <w:tabs>
              <w:tab w:val="left" w:pos="2165"/>
              <w:tab w:val="right" w:leader="dot" w:pos="8630"/>
            </w:tabs>
            <w:rPr>
              <w:rFonts w:asciiTheme="minorHAnsi" w:eastAsiaTheme="minorEastAsia" w:hAnsiTheme="minorHAnsi" w:cstheme="minorBidi"/>
              <w:noProof/>
              <w:sz w:val="22"/>
              <w:szCs w:val="22"/>
            </w:rPr>
          </w:pPr>
          <w:hyperlink w:anchor="_Toc364670269" w:history="1">
            <w:r w:rsidRPr="00643D22">
              <w:rPr>
                <w:rStyle w:val="Hyperlink"/>
                <w:noProof/>
              </w:rPr>
              <w:t>2.2.4.1.1.1</w:t>
            </w:r>
            <w:r>
              <w:rPr>
                <w:rFonts w:asciiTheme="minorHAnsi" w:eastAsiaTheme="minorEastAsia" w:hAnsiTheme="minorHAnsi" w:cstheme="minorBidi"/>
                <w:noProof/>
                <w:sz w:val="22"/>
                <w:szCs w:val="22"/>
              </w:rPr>
              <w:tab/>
            </w:r>
            <w:r w:rsidRPr="00643D22">
              <w:rPr>
                <w:rStyle w:val="Hyperlink"/>
                <w:noProof/>
              </w:rPr>
              <w:t>Path Variables</w:t>
            </w:r>
            <w:r>
              <w:rPr>
                <w:noProof/>
                <w:webHidden/>
              </w:rPr>
              <w:tab/>
            </w:r>
            <w:r>
              <w:rPr>
                <w:noProof/>
                <w:webHidden/>
              </w:rPr>
              <w:fldChar w:fldCharType="begin"/>
            </w:r>
            <w:r>
              <w:rPr>
                <w:noProof/>
                <w:webHidden/>
              </w:rPr>
              <w:instrText xml:space="preserve"> PAGEREF _Toc364670269 \h </w:instrText>
            </w:r>
            <w:r>
              <w:rPr>
                <w:noProof/>
                <w:webHidden/>
              </w:rPr>
            </w:r>
            <w:r>
              <w:rPr>
                <w:noProof/>
                <w:webHidden/>
              </w:rPr>
              <w:fldChar w:fldCharType="separate"/>
            </w:r>
            <w:r>
              <w:rPr>
                <w:noProof/>
                <w:webHidden/>
              </w:rPr>
              <w:t>13</w:t>
            </w:r>
            <w:r>
              <w:rPr>
                <w:noProof/>
                <w:webHidden/>
              </w:rPr>
              <w:fldChar w:fldCharType="end"/>
            </w:r>
          </w:hyperlink>
        </w:p>
        <w:p w:rsidR="00CF0A72" w:rsidRDefault="00CF0A72">
          <w:pPr>
            <w:pStyle w:val="TOC6"/>
            <w:tabs>
              <w:tab w:val="left" w:pos="2165"/>
              <w:tab w:val="right" w:leader="dot" w:pos="8630"/>
            </w:tabs>
            <w:rPr>
              <w:rFonts w:asciiTheme="minorHAnsi" w:eastAsiaTheme="minorEastAsia" w:hAnsiTheme="minorHAnsi" w:cstheme="minorBidi"/>
              <w:noProof/>
              <w:sz w:val="22"/>
              <w:szCs w:val="22"/>
            </w:rPr>
          </w:pPr>
          <w:hyperlink w:anchor="_Toc364670270" w:history="1">
            <w:r w:rsidRPr="00643D22">
              <w:rPr>
                <w:rStyle w:val="Hyperlink"/>
                <w:noProof/>
              </w:rPr>
              <w:t>2.2.4.1.1.2</w:t>
            </w:r>
            <w:r>
              <w:rPr>
                <w:rFonts w:asciiTheme="minorHAnsi" w:eastAsiaTheme="minorEastAsia" w:hAnsiTheme="minorHAnsi" w:cstheme="minorBidi"/>
                <w:noProof/>
                <w:sz w:val="22"/>
                <w:szCs w:val="22"/>
              </w:rPr>
              <w:tab/>
            </w:r>
            <w:r w:rsidRPr="00643D22">
              <w:rPr>
                <w:rStyle w:val="Hyperlink"/>
                <w:noProof/>
              </w:rPr>
              <w:t>Linked Resources</w:t>
            </w:r>
            <w:r>
              <w:rPr>
                <w:noProof/>
                <w:webHidden/>
              </w:rPr>
              <w:tab/>
            </w:r>
            <w:r>
              <w:rPr>
                <w:noProof/>
                <w:webHidden/>
              </w:rPr>
              <w:fldChar w:fldCharType="begin"/>
            </w:r>
            <w:r>
              <w:rPr>
                <w:noProof/>
                <w:webHidden/>
              </w:rPr>
              <w:instrText xml:space="preserve"> PAGEREF _Toc364670270 \h </w:instrText>
            </w:r>
            <w:r>
              <w:rPr>
                <w:noProof/>
                <w:webHidden/>
              </w:rPr>
            </w:r>
            <w:r>
              <w:rPr>
                <w:noProof/>
                <w:webHidden/>
              </w:rPr>
              <w:fldChar w:fldCharType="separate"/>
            </w:r>
            <w:r>
              <w:rPr>
                <w:noProof/>
                <w:webHidden/>
              </w:rPr>
              <w:t>14</w:t>
            </w:r>
            <w:r>
              <w:rPr>
                <w:noProof/>
                <w:webHidden/>
              </w:rPr>
              <w:fldChar w:fldCharType="end"/>
            </w:r>
          </w:hyperlink>
        </w:p>
        <w:p w:rsidR="00CF0A72" w:rsidRDefault="00CF0A72">
          <w:pPr>
            <w:pStyle w:val="TOC5"/>
            <w:tabs>
              <w:tab w:val="left" w:pos="1798"/>
              <w:tab w:val="right" w:leader="dot" w:pos="8630"/>
            </w:tabs>
            <w:rPr>
              <w:rFonts w:asciiTheme="minorHAnsi" w:eastAsiaTheme="minorEastAsia" w:hAnsiTheme="minorHAnsi" w:cstheme="minorBidi"/>
              <w:noProof/>
              <w:sz w:val="22"/>
              <w:szCs w:val="22"/>
            </w:rPr>
          </w:pPr>
          <w:hyperlink w:anchor="_Toc364670271" w:history="1">
            <w:r w:rsidRPr="00643D22">
              <w:rPr>
                <w:rStyle w:val="Hyperlink"/>
                <w:noProof/>
              </w:rPr>
              <w:t>2.2.4.1.2</w:t>
            </w:r>
            <w:r>
              <w:rPr>
                <w:rFonts w:asciiTheme="minorHAnsi" w:eastAsiaTheme="minorEastAsia" w:hAnsiTheme="minorHAnsi" w:cstheme="minorBidi"/>
                <w:noProof/>
                <w:sz w:val="22"/>
                <w:szCs w:val="22"/>
              </w:rPr>
              <w:tab/>
            </w:r>
            <w:r w:rsidRPr="00643D22">
              <w:rPr>
                <w:rStyle w:val="Hyperlink"/>
                <w:noProof/>
              </w:rPr>
              <w:t>Resource Filters</w:t>
            </w:r>
            <w:r>
              <w:rPr>
                <w:noProof/>
                <w:webHidden/>
              </w:rPr>
              <w:tab/>
            </w:r>
            <w:r>
              <w:rPr>
                <w:noProof/>
                <w:webHidden/>
              </w:rPr>
              <w:fldChar w:fldCharType="begin"/>
            </w:r>
            <w:r>
              <w:rPr>
                <w:noProof/>
                <w:webHidden/>
              </w:rPr>
              <w:instrText xml:space="preserve"> PAGEREF _Toc364670271 \h </w:instrText>
            </w:r>
            <w:r>
              <w:rPr>
                <w:noProof/>
                <w:webHidden/>
              </w:rPr>
            </w:r>
            <w:r>
              <w:rPr>
                <w:noProof/>
                <w:webHidden/>
              </w:rPr>
              <w:fldChar w:fldCharType="separate"/>
            </w:r>
            <w:r>
              <w:rPr>
                <w:noProof/>
                <w:webHidden/>
              </w:rPr>
              <w:t>14</w:t>
            </w:r>
            <w:r>
              <w:rPr>
                <w:noProof/>
                <w:webHidden/>
              </w:rPr>
              <w:fldChar w:fldCharType="end"/>
            </w:r>
          </w:hyperlink>
        </w:p>
        <w:p w:rsidR="00CF0A72" w:rsidRDefault="00CF0A72">
          <w:pPr>
            <w:pStyle w:val="TOC4"/>
            <w:tabs>
              <w:tab w:val="left" w:pos="1540"/>
              <w:tab w:val="right" w:leader="dot" w:pos="8630"/>
            </w:tabs>
            <w:rPr>
              <w:rFonts w:asciiTheme="minorHAnsi" w:eastAsiaTheme="minorEastAsia" w:hAnsiTheme="minorHAnsi" w:cstheme="minorBidi"/>
              <w:noProof/>
              <w:sz w:val="22"/>
              <w:szCs w:val="22"/>
            </w:rPr>
          </w:pPr>
          <w:hyperlink w:anchor="_Toc364670272" w:history="1">
            <w:r w:rsidRPr="00643D22">
              <w:rPr>
                <w:rStyle w:val="Hyperlink"/>
                <w:noProof/>
              </w:rPr>
              <w:t>2.2.4.2</w:t>
            </w:r>
            <w:r>
              <w:rPr>
                <w:rFonts w:asciiTheme="minorHAnsi" w:eastAsiaTheme="minorEastAsia" w:hAnsiTheme="minorHAnsi" w:cstheme="minorBidi"/>
                <w:noProof/>
                <w:sz w:val="22"/>
                <w:szCs w:val="22"/>
              </w:rPr>
              <w:tab/>
            </w:r>
            <w:r w:rsidRPr="00643D22">
              <w:rPr>
                <w:rStyle w:val="Hyperlink"/>
                <w:noProof/>
              </w:rPr>
              <w:t>General</w:t>
            </w:r>
            <w:r>
              <w:rPr>
                <w:noProof/>
                <w:webHidden/>
              </w:rPr>
              <w:tab/>
            </w:r>
            <w:r>
              <w:rPr>
                <w:noProof/>
                <w:webHidden/>
              </w:rPr>
              <w:fldChar w:fldCharType="begin"/>
            </w:r>
            <w:r>
              <w:rPr>
                <w:noProof/>
                <w:webHidden/>
              </w:rPr>
              <w:instrText xml:space="preserve"> PAGEREF _Toc364670272 \h </w:instrText>
            </w:r>
            <w:r>
              <w:rPr>
                <w:noProof/>
                <w:webHidden/>
              </w:rPr>
            </w:r>
            <w:r>
              <w:rPr>
                <w:noProof/>
                <w:webHidden/>
              </w:rPr>
              <w:fldChar w:fldCharType="separate"/>
            </w:r>
            <w:r>
              <w:rPr>
                <w:noProof/>
                <w:webHidden/>
              </w:rPr>
              <w:t>15</w:t>
            </w:r>
            <w:r>
              <w:rPr>
                <w:noProof/>
                <w:webHidden/>
              </w:rPr>
              <w:fldChar w:fldCharType="end"/>
            </w:r>
          </w:hyperlink>
        </w:p>
        <w:p w:rsidR="00CF0A72" w:rsidRDefault="00CF0A72">
          <w:pPr>
            <w:pStyle w:val="TOC4"/>
            <w:tabs>
              <w:tab w:val="left" w:pos="1540"/>
              <w:tab w:val="right" w:leader="dot" w:pos="8630"/>
            </w:tabs>
            <w:rPr>
              <w:rFonts w:asciiTheme="minorHAnsi" w:eastAsiaTheme="minorEastAsia" w:hAnsiTheme="minorHAnsi" w:cstheme="minorBidi"/>
              <w:noProof/>
              <w:sz w:val="22"/>
              <w:szCs w:val="22"/>
            </w:rPr>
          </w:pPr>
          <w:hyperlink w:anchor="_Toc364670273" w:history="1">
            <w:r w:rsidRPr="00643D22">
              <w:rPr>
                <w:rStyle w:val="Hyperlink"/>
                <w:noProof/>
              </w:rPr>
              <w:t>2.2.4.3</w:t>
            </w:r>
            <w:r>
              <w:rPr>
                <w:rFonts w:asciiTheme="minorHAnsi" w:eastAsiaTheme="minorEastAsia" w:hAnsiTheme="minorHAnsi" w:cstheme="minorBidi"/>
                <w:noProof/>
                <w:sz w:val="22"/>
                <w:szCs w:val="22"/>
              </w:rPr>
              <w:tab/>
            </w:r>
            <w:r w:rsidRPr="00643D22">
              <w:rPr>
                <w:rStyle w:val="Hyperlink"/>
                <w:noProof/>
              </w:rPr>
              <w:t>Build</w:t>
            </w:r>
            <w:r>
              <w:rPr>
                <w:noProof/>
                <w:webHidden/>
              </w:rPr>
              <w:tab/>
            </w:r>
            <w:r>
              <w:rPr>
                <w:noProof/>
                <w:webHidden/>
              </w:rPr>
              <w:fldChar w:fldCharType="begin"/>
            </w:r>
            <w:r>
              <w:rPr>
                <w:noProof/>
                <w:webHidden/>
              </w:rPr>
              <w:instrText xml:space="preserve"> PAGEREF _Toc364670273 \h </w:instrText>
            </w:r>
            <w:r>
              <w:rPr>
                <w:noProof/>
                <w:webHidden/>
              </w:rPr>
            </w:r>
            <w:r>
              <w:rPr>
                <w:noProof/>
                <w:webHidden/>
              </w:rPr>
              <w:fldChar w:fldCharType="separate"/>
            </w:r>
            <w:r>
              <w:rPr>
                <w:noProof/>
                <w:webHidden/>
              </w:rPr>
              <w:t>16</w:t>
            </w:r>
            <w:r>
              <w:rPr>
                <w:noProof/>
                <w:webHidden/>
              </w:rPr>
              <w:fldChar w:fldCharType="end"/>
            </w:r>
          </w:hyperlink>
        </w:p>
        <w:p w:rsidR="00CF0A72" w:rsidRDefault="00CF0A72">
          <w:pPr>
            <w:pStyle w:val="TOC5"/>
            <w:tabs>
              <w:tab w:val="left" w:pos="1798"/>
              <w:tab w:val="right" w:leader="dot" w:pos="8630"/>
            </w:tabs>
            <w:rPr>
              <w:rFonts w:asciiTheme="minorHAnsi" w:eastAsiaTheme="minorEastAsia" w:hAnsiTheme="minorHAnsi" w:cstheme="minorBidi"/>
              <w:noProof/>
              <w:sz w:val="22"/>
              <w:szCs w:val="22"/>
            </w:rPr>
          </w:pPr>
          <w:hyperlink w:anchor="_Toc364670274" w:history="1">
            <w:r w:rsidRPr="00643D22">
              <w:rPr>
                <w:rStyle w:val="Hyperlink"/>
                <w:noProof/>
              </w:rPr>
              <w:t>2.2.4.3.1</w:t>
            </w:r>
            <w:r>
              <w:rPr>
                <w:rFonts w:asciiTheme="minorHAnsi" w:eastAsiaTheme="minorEastAsia" w:hAnsiTheme="minorHAnsi" w:cstheme="minorBidi"/>
                <w:noProof/>
                <w:sz w:val="22"/>
                <w:szCs w:val="22"/>
              </w:rPr>
              <w:tab/>
            </w:r>
            <w:r w:rsidRPr="00643D22">
              <w:rPr>
                <w:rStyle w:val="Hyperlink"/>
                <w:noProof/>
              </w:rPr>
              <w:t>ARM Compiler</w:t>
            </w:r>
            <w:r>
              <w:rPr>
                <w:noProof/>
                <w:webHidden/>
              </w:rPr>
              <w:tab/>
            </w:r>
            <w:r>
              <w:rPr>
                <w:noProof/>
                <w:webHidden/>
              </w:rPr>
              <w:fldChar w:fldCharType="begin"/>
            </w:r>
            <w:r>
              <w:rPr>
                <w:noProof/>
                <w:webHidden/>
              </w:rPr>
              <w:instrText xml:space="preserve"> PAGEREF _Toc364670274 \h </w:instrText>
            </w:r>
            <w:r>
              <w:rPr>
                <w:noProof/>
                <w:webHidden/>
              </w:rPr>
            </w:r>
            <w:r>
              <w:rPr>
                <w:noProof/>
                <w:webHidden/>
              </w:rPr>
              <w:fldChar w:fldCharType="separate"/>
            </w:r>
            <w:r>
              <w:rPr>
                <w:noProof/>
                <w:webHidden/>
              </w:rPr>
              <w:t>19</w:t>
            </w:r>
            <w:r>
              <w:rPr>
                <w:noProof/>
                <w:webHidden/>
              </w:rPr>
              <w:fldChar w:fldCharType="end"/>
            </w:r>
          </w:hyperlink>
        </w:p>
        <w:p w:rsidR="00CF0A72" w:rsidRDefault="00CF0A72">
          <w:pPr>
            <w:pStyle w:val="TOC6"/>
            <w:tabs>
              <w:tab w:val="left" w:pos="2165"/>
              <w:tab w:val="right" w:leader="dot" w:pos="8630"/>
            </w:tabs>
            <w:rPr>
              <w:rFonts w:asciiTheme="minorHAnsi" w:eastAsiaTheme="minorEastAsia" w:hAnsiTheme="minorHAnsi" w:cstheme="minorBidi"/>
              <w:noProof/>
              <w:sz w:val="22"/>
              <w:szCs w:val="22"/>
            </w:rPr>
          </w:pPr>
          <w:hyperlink w:anchor="_Toc364670275" w:history="1">
            <w:r w:rsidRPr="00643D22">
              <w:rPr>
                <w:rStyle w:val="Hyperlink"/>
                <w:noProof/>
              </w:rPr>
              <w:t>2.2.4.3.1.1</w:t>
            </w:r>
            <w:r>
              <w:rPr>
                <w:rFonts w:asciiTheme="minorHAnsi" w:eastAsiaTheme="minorEastAsia" w:hAnsiTheme="minorHAnsi" w:cstheme="minorBidi"/>
                <w:noProof/>
                <w:sz w:val="22"/>
                <w:szCs w:val="22"/>
              </w:rPr>
              <w:tab/>
            </w:r>
            <w:r w:rsidRPr="00643D22">
              <w:rPr>
                <w:rStyle w:val="Hyperlink"/>
                <w:noProof/>
              </w:rPr>
              <w:t>Processor Options</w:t>
            </w:r>
            <w:r>
              <w:rPr>
                <w:noProof/>
                <w:webHidden/>
              </w:rPr>
              <w:tab/>
            </w:r>
            <w:r>
              <w:rPr>
                <w:noProof/>
                <w:webHidden/>
              </w:rPr>
              <w:fldChar w:fldCharType="begin"/>
            </w:r>
            <w:r>
              <w:rPr>
                <w:noProof/>
                <w:webHidden/>
              </w:rPr>
              <w:instrText xml:space="preserve"> PAGEREF _Toc364670275 \h </w:instrText>
            </w:r>
            <w:r>
              <w:rPr>
                <w:noProof/>
                <w:webHidden/>
              </w:rPr>
            </w:r>
            <w:r>
              <w:rPr>
                <w:noProof/>
                <w:webHidden/>
              </w:rPr>
              <w:fldChar w:fldCharType="separate"/>
            </w:r>
            <w:r>
              <w:rPr>
                <w:noProof/>
                <w:webHidden/>
              </w:rPr>
              <w:t>19</w:t>
            </w:r>
            <w:r>
              <w:rPr>
                <w:noProof/>
                <w:webHidden/>
              </w:rPr>
              <w:fldChar w:fldCharType="end"/>
            </w:r>
          </w:hyperlink>
        </w:p>
        <w:p w:rsidR="00CF0A72" w:rsidRDefault="00CF0A72">
          <w:pPr>
            <w:pStyle w:val="TOC6"/>
            <w:tabs>
              <w:tab w:val="left" w:pos="2165"/>
              <w:tab w:val="right" w:leader="dot" w:pos="8630"/>
            </w:tabs>
            <w:rPr>
              <w:rFonts w:asciiTheme="minorHAnsi" w:eastAsiaTheme="minorEastAsia" w:hAnsiTheme="minorHAnsi" w:cstheme="minorBidi"/>
              <w:noProof/>
              <w:sz w:val="22"/>
              <w:szCs w:val="22"/>
            </w:rPr>
          </w:pPr>
          <w:hyperlink w:anchor="_Toc364670276" w:history="1">
            <w:r w:rsidRPr="00643D22">
              <w:rPr>
                <w:rStyle w:val="Hyperlink"/>
                <w:noProof/>
              </w:rPr>
              <w:t>2.2.4.3.1.2</w:t>
            </w:r>
            <w:r>
              <w:rPr>
                <w:rFonts w:asciiTheme="minorHAnsi" w:eastAsiaTheme="minorEastAsia" w:hAnsiTheme="minorHAnsi" w:cstheme="minorBidi"/>
                <w:noProof/>
                <w:sz w:val="22"/>
                <w:szCs w:val="22"/>
              </w:rPr>
              <w:tab/>
            </w:r>
            <w:r w:rsidRPr="00643D22">
              <w:rPr>
                <w:rStyle w:val="Hyperlink"/>
                <w:noProof/>
              </w:rPr>
              <w:t>Optimization Options</w:t>
            </w:r>
            <w:r>
              <w:rPr>
                <w:noProof/>
                <w:webHidden/>
              </w:rPr>
              <w:tab/>
            </w:r>
            <w:r>
              <w:rPr>
                <w:noProof/>
                <w:webHidden/>
              </w:rPr>
              <w:fldChar w:fldCharType="begin"/>
            </w:r>
            <w:r>
              <w:rPr>
                <w:noProof/>
                <w:webHidden/>
              </w:rPr>
              <w:instrText xml:space="preserve"> PAGEREF _Toc364670276 \h </w:instrText>
            </w:r>
            <w:r>
              <w:rPr>
                <w:noProof/>
                <w:webHidden/>
              </w:rPr>
            </w:r>
            <w:r>
              <w:rPr>
                <w:noProof/>
                <w:webHidden/>
              </w:rPr>
              <w:fldChar w:fldCharType="separate"/>
            </w:r>
            <w:r>
              <w:rPr>
                <w:noProof/>
                <w:webHidden/>
              </w:rPr>
              <w:t>20</w:t>
            </w:r>
            <w:r>
              <w:rPr>
                <w:noProof/>
                <w:webHidden/>
              </w:rPr>
              <w:fldChar w:fldCharType="end"/>
            </w:r>
          </w:hyperlink>
        </w:p>
        <w:p w:rsidR="00CF0A72" w:rsidRDefault="00CF0A72">
          <w:pPr>
            <w:pStyle w:val="TOC6"/>
            <w:tabs>
              <w:tab w:val="left" w:pos="2165"/>
              <w:tab w:val="right" w:leader="dot" w:pos="8630"/>
            </w:tabs>
            <w:rPr>
              <w:rFonts w:asciiTheme="minorHAnsi" w:eastAsiaTheme="minorEastAsia" w:hAnsiTheme="minorHAnsi" w:cstheme="minorBidi"/>
              <w:noProof/>
              <w:sz w:val="22"/>
              <w:szCs w:val="22"/>
            </w:rPr>
          </w:pPr>
          <w:hyperlink w:anchor="_Toc364670277" w:history="1">
            <w:r w:rsidRPr="00643D22">
              <w:rPr>
                <w:rStyle w:val="Hyperlink"/>
                <w:noProof/>
              </w:rPr>
              <w:t>2.2.4.3.1.3</w:t>
            </w:r>
            <w:r>
              <w:rPr>
                <w:rFonts w:asciiTheme="minorHAnsi" w:eastAsiaTheme="minorEastAsia" w:hAnsiTheme="minorHAnsi" w:cstheme="minorBidi"/>
                <w:noProof/>
                <w:sz w:val="22"/>
                <w:szCs w:val="22"/>
              </w:rPr>
              <w:tab/>
            </w:r>
            <w:r w:rsidRPr="00643D22">
              <w:rPr>
                <w:rStyle w:val="Hyperlink"/>
                <w:noProof/>
              </w:rPr>
              <w:t>Debug Options</w:t>
            </w:r>
            <w:r>
              <w:rPr>
                <w:noProof/>
                <w:webHidden/>
              </w:rPr>
              <w:tab/>
            </w:r>
            <w:r>
              <w:rPr>
                <w:noProof/>
                <w:webHidden/>
              </w:rPr>
              <w:fldChar w:fldCharType="begin"/>
            </w:r>
            <w:r>
              <w:rPr>
                <w:noProof/>
                <w:webHidden/>
              </w:rPr>
              <w:instrText xml:space="preserve"> PAGEREF _Toc364670277 \h </w:instrText>
            </w:r>
            <w:r>
              <w:rPr>
                <w:noProof/>
                <w:webHidden/>
              </w:rPr>
            </w:r>
            <w:r>
              <w:rPr>
                <w:noProof/>
                <w:webHidden/>
              </w:rPr>
              <w:fldChar w:fldCharType="separate"/>
            </w:r>
            <w:r>
              <w:rPr>
                <w:noProof/>
                <w:webHidden/>
              </w:rPr>
              <w:t>21</w:t>
            </w:r>
            <w:r>
              <w:rPr>
                <w:noProof/>
                <w:webHidden/>
              </w:rPr>
              <w:fldChar w:fldCharType="end"/>
            </w:r>
          </w:hyperlink>
        </w:p>
        <w:p w:rsidR="00CF0A72" w:rsidRDefault="00CF0A72">
          <w:pPr>
            <w:pStyle w:val="TOC6"/>
            <w:tabs>
              <w:tab w:val="left" w:pos="2165"/>
              <w:tab w:val="right" w:leader="dot" w:pos="8630"/>
            </w:tabs>
            <w:rPr>
              <w:rFonts w:asciiTheme="minorHAnsi" w:eastAsiaTheme="minorEastAsia" w:hAnsiTheme="minorHAnsi" w:cstheme="minorBidi"/>
              <w:noProof/>
              <w:sz w:val="22"/>
              <w:szCs w:val="22"/>
            </w:rPr>
          </w:pPr>
          <w:hyperlink w:anchor="_Toc364670278" w:history="1">
            <w:r w:rsidRPr="00643D22">
              <w:rPr>
                <w:rStyle w:val="Hyperlink"/>
                <w:noProof/>
              </w:rPr>
              <w:t>2.2.4.3.1.4</w:t>
            </w:r>
            <w:r>
              <w:rPr>
                <w:rFonts w:asciiTheme="minorHAnsi" w:eastAsiaTheme="minorEastAsia" w:hAnsiTheme="minorHAnsi" w:cstheme="minorBidi"/>
                <w:noProof/>
                <w:sz w:val="22"/>
                <w:szCs w:val="22"/>
              </w:rPr>
              <w:tab/>
            </w:r>
            <w:r w:rsidRPr="00643D22">
              <w:rPr>
                <w:rStyle w:val="Hyperlink"/>
                <w:noProof/>
              </w:rPr>
              <w:t>Include Options</w:t>
            </w:r>
            <w:r>
              <w:rPr>
                <w:noProof/>
                <w:webHidden/>
              </w:rPr>
              <w:tab/>
            </w:r>
            <w:r>
              <w:rPr>
                <w:noProof/>
                <w:webHidden/>
              </w:rPr>
              <w:fldChar w:fldCharType="begin"/>
            </w:r>
            <w:r>
              <w:rPr>
                <w:noProof/>
                <w:webHidden/>
              </w:rPr>
              <w:instrText xml:space="preserve"> PAGEREF _Toc364670278 \h </w:instrText>
            </w:r>
            <w:r>
              <w:rPr>
                <w:noProof/>
                <w:webHidden/>
              </w:rPr>
            </w:r>
            <w:r>
              <w:rPr>
                <w:noProof/>
                <w:webHidden/>
              </w:rPr>
              <w:fldChar w:fldCharType="separate"/>
            </w:r>
            <w:r>
              <w:rPr>
                <w:noProof/>
                <w:webHidden/>
              </w:rPr>
              <w:t>22</w:t>
            </w:r>
            <w:r>
              <w:rPr>
                <w:noProof/>
                <w:webHidden/>
              </w:rPr>
              <w:fldChar w:fldCharType="end"/>
            </w:r>
          </w:hyperlink>
        </w:p>
        <w:p w:rsidR="00CF0A72" w:rsidRDefault="00CF0A72">
          <w:pPr>
            <w:pStyle w:val="TOC6"/>
            <w:tabs>
              <w:tab w:val="left" w:pos="2165"/>
              <w:tab w:val="right" w:leader="dot" w:pos="8630"/>
            </w:tabs>
            <w:rPr>
              <w:rFonts w:asciiTheme="minorHAnsi" w:eastAsiaTheme="minorEastAsia" w:hAnsiTheme="minorHAnsi" w:cstheme="minorBidi"/>
              <w:noProof/>
              <w:sz w:val="22"/>
              <w:szCs w:val="22"/>
            </w:rPr>
          </w:pPr>
          <w:hyperlink w:anchor="_Toc364670279" w:history="1">
            <w:r w:rsidRPr="00643D22">
              <w:rPr>
                <w:rStyle w:val="Hyperlink"/>
                <w:noProof/>
              </w:rPr>
              <w:t>2.2.4.3.1.5</w:t>
            </w:r>
            <w:r>
              <w:rPr>
                <w:rFonts w:asciiTheme="minorHAnsi" w:eastAsiaTheme="minorEastAsia" w:hAnsiTheme="minorHAnsi" w:cstheme="minorBidi"/>
                <w:noProof/>
                <w:sz w:val="22"/>
                <w:szCs w:val="22"/>
              </w:rPr>
              <w:tab/>
            </w:r>
            <w:r w:rsidRPr="00643D22">
              <w:rPr>
                <w:rStyle w:val="Hyperlink"/>
                <w:noProof/>
              </w:rPr>
              <w:t>MISRA-C 2004</w:t>
            </w:r>
            <w:r>
              <w:rPr>
                <w:noProof/>
                <w:webHidden/>
              </w:rPr>
              <w:tab/>
            </w:r>
            <w:r>
              <w:rPr>
                <w:noProof/>
                <w:webHidden/>
              </w:rPr>
              <w:fldChar w:fldCharType="begin"/>
            </w:r>
            <w:r>
              <w:rPr>
                <w:noProof/>
                <w:webHidden/>
              </w:rPr>
              <w:instrText xml:space="preserve"> PAGEREF _Toc364670279 \h </w:instrText>
            </w:r>
            <w:r>
              <w:rPr>
                <w:noProof/>
                <w:webHidden/>
              </w:rPr>
            </w:r>
            <w:r>
              <w:rPr>
                <w:noProof/>
                <w:webHidden/>
              </w:rPr>
              <w:fldChar w:fldCharType="separate"/>
            </w:r>
            <w:r>
              <w:rPr>
                <w:noProof/>
                <w:webHidden/>
              </w:rPr>
              <w:t>22</w:t>
            </w:r>
            <w:r>
              <w:rPr>
                <w:noProof/>
                <w:webHidden/>
              </w:rPr>
              <w:fldChar w:fldCharType="end"/>
            </w:r>
          </w:hyperlink>
        </w:p>
        <w:p w:rsidR="00CF0A72" w:rsidRDefault="00CF0A72">
          <w:pPr>
            <w:pStyle w:val="TOC6"/>
            <w:tabs>
              <w:tab w:val="left" w:pos="2165"/>
              <w:tab w:val="right" w:leader="dot" w:pos="8630"/>
            </w:tabs>
            <w:rPr>
              <w:rFonts w:asciiTheme="minorHAnsi" w:eastAsiaTheme="minorEastAsia" w:hAnsiTheme="minorHAnsi" w:cstheme="minorBidi"/>
              <w:noProof/>
              <w:sz w:val="22"/>
              <w:szCs w:val="22"/>
            </w:rPr>
          </w:pPr>
          <w:hyperlink w:anchor="_Toc364670280" w:history="1">
            <w:r w:rsidRPr="00643D22">
              <w:rPr>
                <w:rStyle w:val="Hyperlink"/>
                <w:noProof/>
              </w:rPr>
              <w:t>2.2.4.3.1.6</w:t>
            </w:r>
            <w:r>
              <w:rPr>
                <w:rFonts w:asciiTheme="minorHAnsi" w:eastAsiaTheme="minorEastAsia" w:hAnsiTheme="minorHAnsi" w:cstheme="minorBidi"/>
                <w:noProof/>
                <w:sz w:val="22"/>
                <w:szCs w:val="22"/>
              </w:rPr>
              <w:tab/>
            </w:r>
            <w:r w:rsidRPr="00643D22">
              <w:rPr>
                <w:rStyle w:val="Hyperlink"/>
                <w:noProof/>
              </w:rPr>
              <w:t>Advanced Options</w:t>
            </w:r>
            <w:r>
              <w:rPr>
                <w:noProof/>
                <w:webHidden/>
              </w:rPr>
              <w:tab/>
            </w:r>
            <w:r>
              <w:rPr>
                <w:noProof/>
                <w:webHidden/>
              </w:rPr>
              <w:fldChar w:fldCharType="begin"/>
            </w:r>
            <w:r>
              <w:rPr>
                <w:noProof/>
                <w:webHidden/>
              </w:rPr>
              <w:instrText xml:space="preserve"> PAGEREF _Toc364670280 \h </w:instrText>
            </w:r>
            <w:r>
              <w:rPr>
                <w:noProof/>
                <w:webHidden/>
              </w:rPr>
            </w:r>
            <w:r>
              <w:rPr>
                <w:noProof/>
                <w:webHidden/>
              </w:rPr>
              <w:fldChar w:fldCharType="separate"/>
            </w:r>
            <w:r>
              <w:rPr>
                <w:noProof/>
                <w:webHidden/>
              </w:rPr>
              <w:t>23</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281" w:history="1">
            <w:r w:rsidRPr="00643D22">
              <w:rPr>
                <w:rStyle w:val="Hyperlink"/>
                <w:noProof/>
              </w:rPr>
              <w:t>2.2.4.3.1.6.1</w:t>
            </w:r>
            <w:r>
              <w:rPr>
                <w:rFonts w:asciiTheme="minorHAnsi" w:eastAsiaTheme="minorEastAsia" w:hAnsiTheme="minorHAnsi" w:cstheme="minorBidi"/>
                <w:noProof/>
                <w:sz w:val="22"/>
                <w:szCs w:val="22"/>
              </w:rPr>
              <w:tab/>
            </w:r>
            <w:r w:rsidRPr="00643D22">
              <w:rPr>
                <w:rStyle w:val="Hyperlink"/>
                <w:noProof/>
              </w:rPr>
              <w:t>Language Options</w:t>
            </w:r>
            <w:r>
              <w:rPr>
                <w:noProof/>
                <w:webHidden/>
              </w:rPr>
              <w:tab/>
            </w:r>
            <w:r>
              <w:rPr>
                <w:noProof/>
                <w:webHidden/>
              </w:rPr>
              <w:fldChar w:fldCharType="begin"/>
            </w:r>
            <w:r>
              <w:rPr>
                <w:noProof/>
                <w:webHidden/>
              </w:rPr>
              <w:instrText xml:space="preserve"> PAGEREF _Toc364670281 \h </w:instrText>
            </w:r>
            <w:r>
              <w:rPr>
                <w:noProof/>
                <w:webHidden/>
              </w:rPr>
            </w:r>
            <w:r>
              <w:rPr>
                <w:noProof/>
                <w:webHidden/>
              </w:rPr>
              <w:fldChar w:fldCharType="separate"/>
            </w:r>
            <w:r>
              <w:rPr>
                <w:noProof/>
                <w:webHidden/>
              </w:rPr>
              <w:t>23</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282" w:history="1">
            <w:r w:rsidRPr="00643D22">
              <w:rPr>
                <w:rStyle w:val="Hyperlink"/>
                <w:noProof/>
              </w:rPr>
              <w:t>2.2.4.3.1.6.2</w:t>
            </w:r>
            <w:r>
              <w:rPr>
                <w:rFonts w:asciiTheme="minorHAnsi" w:eastAsiaTheme="minorEastAsia" w:hAnsiTheme="minorHAnsi" w:cstheme="minorBidi"/>
                <w:noProof/>
                <w:sz w:val="22"/>
                <w:szCs w:val="22"/>
              </w:rPr>
              <w:tab/>
            </w:r>
            <w:r w:rsidRPr="00643D22">
              <w:rPr>
                <w:rStyle w:val="Hyperlink"/>
                <w:noProof/>
              </w:rPr>
              <w:t>Parser Preprocessing Options</w:t>
            </w:r>
            <w:r>
              <w:rPr>
                <w:noProof/>
                <w:webHidden/>
              </w:rPr>
              <w:tab/>
            </w:r>
            <w:r>
              <w:rPr>
                <w:noProof/>
                <w:webHidden/>
              </w:rPr>
              <w:fldChar w:fldCharType="begin"/>
            </w:r>
            <w:r>
              <w:rPr>
                <w:noProof/>
                <w:webHidden/>
              </w:rPr>
              <w:instrText xml:space="preserve"> PAGEREF _Toc364670282 \h </w:instrText>
            </w:r>
            <w:r>
              <w:rPr>
                <w:noProof/>
                <w:webHidden/>
              </w:rPr>
            </w:r>
            <w:r>
              <w:rPr>
                <w:noProof/>
                <w:webHidden/>
              </w:rPr>
              <w:fldChar w:fldCharType="separate"/>
            </w:r>
            <w:r>
              <w:rPr>
                <w:noProof/>
                <w:webHidden/>
              </w:rPr>
              <w:t>25</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283" w:history="1">
            <w:r w:rsidRPr="00643D22">
              <w:rPr>
                <w:rStyle w:val="Hyperlink"/>
                <w:noProof/>
              </w:rPr>
              <w:t>2.2.4.3.1.6.3</w:t>
            </w:r>
            <w:r>
              <w:rPr>
                <w:rFonts w:asciiTheme="minorHAnsi" w:eastAsiaTheme="minorEastAsia" w:hAnsiTheme="minorHAnsi" w:cstheme="minorBidi"/>
                <w:noProof/>
                <w:sz w:val="22"/>
                <w:szCs w:val="22"/>
              </w:rPr>
              <w:tab/>
            </w:r>
            <w:r w:rsidRPr="00643D22">
              <w:rPr>
                <w:rStyle w:val="Hyperlink"/>
                <w:noProof/>
              </w:rPr>
              <w:t>Predefined Symbols</w:t>
            </w:r>
            <w:r>
              <w:rPr>
                <w:noProof/>
                <w:webHidden/>
              </w:rPr>
              <w:tab/>
            </w:r>
            <w:r>
              <w:rPr>
                <w:noProof/>
                <w:webHidden/>
              </w:rPr>
              <w:fldChar w:fldCharType="begin"/>
            </w:r>
            <w:r>
              <w:rPr>
                <w:noProof/>
                <w:webHidden/>
              </w:rPr>
              <w:instrText xml:space="preserve"> PAGEREF _Toc364670283 \h </w:instrText>
            </w:r>
            <w:r>
              <w:rPr>
                <w:noProof/>
                <w:webHidden/>
              </w:rPr>
            </w:r>
            <w:r>
              <w:rPr>
                <w:noProof/>
                <w:webHidden/>
              </w:rPr>
              <w:fldChar w:fldCharType="separate"/>
            </w:r>
            <w:r>
              <w:rPr>
                <w:noProof/>
                <w:webHidden/>
              </w:rPr>
              <w:t>25</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284" w:history="1">
            <w:r w:rsidRPr="00643D22">
              <w:rPr>
                <w:rStyle w:val="Hyperlink"/>
                <w:noProof/>
              </w:rPr>
              <w:t>2.2.4.3.1.6.4</w:t>
            </w:r>
            <w:r>
              <w:rPr>
                <w:rFonts w:asciiTheme="minorHAnsi" w:eastAsiaTheme="minorEastAsia" w:hAnsiTheme="minorHAnsi" w:cstheme="minorBidi"/>
                <w:noProof/>
                <w:sz w:val="22"/>
                <w:szCs w:val="22"/>
              </w:rPr>
              <w:tab/>
            </w:r>
            <w:r w:rsidRPr="00643D22">
              <w:rPr>
                <w:rStyle w:val="Hyperlink"/>
                <w:noProof/>
              </w:rPr>
              <w:t>Diagnostic Options</w:t>
            </w:r>
            <w:r>
              <w:rPr>
                <w:noProof/>
                <w:webHidden/>
              </w:rPr>
              <w:tab/>
            </w:r>
            <w:r>
              <w:rPr>
                <w:noProof/>
                <w:webHidden/>
              </w:rPr>
              <w:fldChar w:fldCharType="begin"/>
            </w:r>
            <w:r>
              <w:rPr>
                <w:noProof/>
                <w:webHidden/>
              </w:rPr>
              <w:instrText xml:space="preserve"> PAGEREF _Toc364670284 \h </w:instrText>
            </w:r>
            <w:r>
              <w:rPr>
                <w:noProof/>
                <w:webHidden/>
              </w:rPr>
            </w:r>
            <w:r>
              <w:rPr>
                <w:noProof/>
                <w:webHidden/>
              </w:rPr>
              <w:fldChar w:fldCharType="separate"/>
            </w:r>
            <w:r>
              <w:rPr>
                <w:noProof/>
                <w:webHidden/>
              </w:rPr>
              <w:t>26</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285" w:history="1">
            <w:r w:rsidRPr="00643D22">
              <w:rPr>
                <w:rStyle w:val="Hyperlink"/>
                <w:noProof/>
              </w:rPr>
              <w:t>2.2.4.3.1.6.5</w:t>
            </w:r>
            <w:r>
              <w:rPr>
                <w:rFonts w:asciiTheme="minorHAnsi" w:eastAsiaTheme="minorEastAsia" w:hAnsiTheme="minorHAnsi" w:cstheme="minorBidi"/>
                <w:noProof/>
                <w:sz w:val="22"/>
                <w:szCs w:val="22"/>
              </w:rPr>
              <w:tab/>
            </w:r>
            <w:r w:rsidRPr="00643D22">
              <w:rPr>
                <w:rStyle w:val="Hyperlink"/>
                <w:noProof/>
              </w:rPr>
              <w:t>Runtime Model Options</w:t>
            </w:r>
            <w:r>
              <w:rPr>
                <w:noProof/>
                <w:webHidden/>
              </w:rPr>
              <w:tab/>
            </w:r>
            <w:r>
              <w:rPr>
                <w:noProof/>
                <w:webHidden/>
              </w:rPr>
              <w:fldChar w:fldCharType="begin"/>
            </w:r>
            <w:r>
              <w:rPr>
                <w:noProof/>
                <w:webHidden/>
              </w:rPr>
              <w:instrText xml:space="preserve"> PAGEREF _Toc364670285 \h </w:instrText>
            </w:r>
            <w:r>
              <w:rPr>
                <w:noProof/>
                <w:webHidden/>
              </w:rPr>
            </w:r>
            <w:r>
              <w:rPr>
                <w:noProof/>
                <w:webHidden/>
              </w:rPr>
              <w:fldChar w:fldCharType="separate"/>
            </w:r>
            <w:r>
              <w:rPr>
                <w:noProof/>
                <w:webHidden/>
              </w:rPr>
              <w:t>28</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286" w:history="1">
            <w:r w:rsidRPr="00643D22">
              <w:rPr>
                <w:rStyle w:val="Hyperlink"/>
                <w:noProof/>
              </w:rPr>
              <w:t>2.2.4.3.1.6.6</w:t>
            </w:r>
            <w:r>
              <w:rPr>
                <w:rFonts w:asciiTheme="minorHAnsi" w:eastAsiaTheme="minorEastAsia" w:hAnsiTheme="minorHAnsi" w:cstheme="minorBidi"/>
                <w:noProof/>
                <w:sz w:val="22"/>
                <w:szCs w:val="22"/>
              </w:rPr>
              <w:tab/>
            </w:r>
            <w:r w:rsidRPr="00643D22">
              <w:rPr>
                <w:rStyle w:val="Hyperlink"/>
                <w:noProof/>
              </w:rPr>
              <w:t>Advanced Optimizations</w:t>
            </w:r>
            <w:r>
              <w:rPr>
                <w:noProof/>
                <w:webHidden/>
              </w:rPr>
              <w:tab/>
            </w:r>
            <w:r>
              <w:rPr>
                <w:noProof/>
                <w:webHidden/>
              </w:rPr>
              <w:fldChar w:fldCharType="begin"/>
            </w:r>
            <w:r>
              <w:rPr>
                <w:noProof/>
                <w:webHidden/>
              </w:rPr>
              <w:instrText xml:space="preserve"> PAGEREF _Toc364670286 \h </w:instrText>
            </w:r>
            <w:r>
              <w:rPr>
                <w:noProof/>
                <w:webHidden/>
              </w:rPr>
            </w:r>
            <w:r>
              <w:rPr>
                <w:noProof/>
                <w:webHidden/>
              </w:rPr>
              <w:fldChar w:fldCharType="separate"/>
            </w:r>
            <w:r>
              <w:rPr>
                <w:noProof/>
                <w:webHidden/>
              </w:rPr>
              <w:t>30</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287" w:history="1">
            <w:r w:rsidRPr="00643D22">
              <w:rPr>
                <w:rStyle w:val="Hyperlink"/>
                <w:noProof/>
              </w:rPr>
              <w:t>2.2.4.3.1.6.7</w:t>
            </w:r>
            <w:r>
              <w:rPr>
                <w:rFonts w:asciiTheme="minorHAnsi" w:eastAsiaTheme="minorEastAsia" w:hAnsiTheme="minorHAnsi" w:cstheme="minorBidi"/>
                <w:noProof/>
                <w:sz w:val="22"/>
                <w:szCs w:val="22"/>
              </w:rPr>
              <w:tab/>
            </w:r>
            <w:r w:rsidRPr="00643D22">
              <w:rPr>
                <w:rStyle w:val="Hyperlink"/>
                <w:noProof/>
              </w:rPr>
              <w:t>Entry/Exit Hook Options</w:t>
            </w:r>
            <w:r>
              <w:rPr>
                <w:noProof/>
                <w:webHidden/>
              </w:rPr>
              <w:tab/>
            </w:r>
            <w:r>
              <w:rPr>
                <w:noProof/>
                <w:webHidden/>
              </w:rPr>
              <w:fldChar w:fldCharType="begin"/>
            </w:r>
            <w:r>
              <w:rPr>
                <w:noProof/>
                <w:webHidden/>
              </w:rPr>
              <w:instrText xml:space="preserve"> PAGEREF _Toc364670287 \h </w:instrText>
            </w:r>
            <w:r>
              <w:rPr>
                <w:noProof/>
                <w:webHidden/>
              </w:rPr>
            </w:r>
            <w:r>
              <w:rPr>
                <w:noProof/>
                <w:webHidden/>
              </w:rPr>
              <w:fldChar w:fldCharType="separate"/>
            </w:r>
            <w:r>
              <w:rPr>
                <w:noProof/>
                <w:webHidden/>
              </w:rPr>
              <w:t>31</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288" w:history="1">
            <w:r w:rsidRPr="00643D22">
              <w:rPr>
                <w:rStyle w:val="Hyperlink"/>
                <w:noProof/>
              </w:rPr>
              <w:t>2.2.4.3.1.6.8</w:t>
            </w:r>
            <w:r>
              <w:rPr>
                <w:rFonts w:asciiTheme="minorHAnsi" w:eastAsiaTheme="minorEastAsia" w:hAnsiTheme="minorHAnsi" w:cstheme="minorBidi"/>
                <w:noProof/>
                <w:sz w:val="22"/>
                <w:szCs w:val="22"/>
              </w:rPr>
              <w:tab/>
            </w:r>
            <w:r w:rsidRPr="00643D22">
              <w:rPr>
                <w:rStyle w:val="Hyperlink"/>
                <w:noProof/>
              </w:rPr>
              <w:t>Library Function Assumptions</w:t>
            </w:r>
            <w:r>
              <w:rPr>
                <w:noProof/>
                <w:webHidden/>
              </w:rPr>
              <w:tab/>
            </w:r>
            <w:r>
              <w:rPr>
                <w:noProof/>
                <w:webHidden/>
              </w:rPr>
              <w:fldChar w:fldCharType="begin"/>
            </w:r>
            <w:r>
              <w:rPr>
                <w:noProof/>
                <w:webHidden/>
              </w:rPr>
              <w:instrText xml:space="preserve"> PAGEREF _Toc364670288 \h </w:instrText>
            </w:r>
            <w:r>
              <w:rPr>
                <w:noProof/>
                <w:webHidden/>
              </w:rPr>
            </w:r>
            <w:r>
              <w:rPr>
                <w:noProof/>
                <w:webHidden/>
              </w:rPr>
              <w:fldChar w:fldCharType="separate"/>
            </w:r>
            <w:r>
              <w:rPr>
                <w:noProof/>
                <w:webHidden/>
              </w:rPr>
              <w:t>32</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289" w:history="1">
            <w:r w:rsidRPr="00643D22">
              <w:rPr>
                <w:rStyle w:val="Hyperlink"/>
                <w:noProof/>
              </w:rPr>
              <w:t>2.2.4.3.1.6.9</w:t>
            </w:r>
            <w:r>
              <w:rPr>
                <w:rFonts w:asciiTheme="minorHAnsi" w:eastAsiaTheme="minorEastAsia" w:hAnsiTheme="minorHAnsi" w:cstheme="minorBidi"/>
                <w:noProof/>
                <w:sz w:val="22"/>
                <w:szCs w:val="22"/>
              </w:rPr>
              <w:tab/>
            </w:r>
            <w:r w:rsidRPr="00643D22">
              <w:rPr>
                <w:rStyle w:val="Hyperlink"/>
                <w:noProof/>
              </w:rPr>
              <w:t>Assembler Options</w:t>
            </w:r>
            <w:r>
              <w:rPr>
                <w:noProof/>
                <w:webHidden/>
              </w:rPr>
              <w:tab/>
            </w:r>
            <w:r>
              <w:rPr>
                <w:noProof/>
                <w:webHidden/>
              </w:rPr>
              <w:fldChar w:fldCharType="begin"/>
            </w:r>
            <w:r>
              <w:rPr>
                <w:noProof/>
                <w:webHidden/>
              </w:rPr>
              <w:instrText xml:space="preserve"> PAGEREF _Toc364670289 \h </w:instrText>
            </w:r>
            <w:r>
              <w:rPr>
                <w:noProof/>
                <w:webHidden/>
              </w:rPr>
            </w:r>
            <w:r>
              <w:rPr>
                <w:noProof/>
                <w:webHidden/>
              </w:rPr>
              <w:fldChar w:fldCharType="separate"/>
            </w:r>
            <w:r>
              <w:rPr>
                <w:noProof/>
                <w:webHidden/>
              </w:rPr>
              <w:t>32</w:t>
            </w:r>
            <w:r>
              <w:rPr>
                <w:noProof/>
                <w:webHidden/>
              </w:rPr>
              <w:fldChar w:fldCharType="end"/>
            </w:r>
          </w:hyperlink>
        </w:p>
        <w:p w:rsidR="00CF0A72" w:rsidRDefault="00CF0A72">
          <w:pPr>
            <w:pStyle w:val="TOC7"/>
            <w:tabs>
              <w:tab w:val="left" w:pos="2643"/>
              <w:tab w:val="right" w:leader="dot" w:pos="8630"/>
            </w:tabs>
            <w:rPr>
              <w:rFonts w:asciiTheme="minorHAnsi" w:eastAsiaTheme="minorEastAsia" w:hAnsiTheme="minorHAnsi" w:cstheme="minorBidi"/>
              <w:noProof/>
              <w:sz w:val="22"/>
              <w:szCs w:val="22"/>
            </w:rPr>
          </w:pPr>
          <w:hyperlink w:anchor="_Toc364670290" w:history="1">
            <w:r w:rsidRPr="00643D22">
              <w:rPr>
                <w:rStyle w:val="Hyperlink"/>
                <w:noProof/>
              </w:rPr>
              <w:t>2.2.4.3.1.6.10</w:t>
            </w:r>
            <w:r>
              <w:rPr>
                <w:rFonts w:asciiTheme="minorHAnsi" w:eastAsiaTheme="minorEastAsia" w:hAnsiTheme="minorHAnsi" w:cstheme="minorBidi"/>
                <w:noProof/>
                <w:sz w:val="22"/>
                <w:szCs w:val="22"/>
              </w:rPr>
              <w:tab/>
            </w:r>
            <w:r w:rsidRPr="00643D22">
              <w:rPr>
                <w:rStyle w:val="Hyperlink"/>
                <w:noProof/>
              </w:rPr>
              <w:t>File Type Specifier</w:t>
            </w:r>
            <w:r>
              <w:rPr>
                <w:noProof/>
                <w:webHidden/>
              </w:rPr>
              <w:tab/>
            </w:r>
            <w:r>
              <w:rPr>
                <w:noProof/>
                <w:webHidden/>
              </w:rPr>
              <w:fldChar w:fldCharType="begin"/>
            </w:r>
            <w:r>
              <w:rPr>
                <w:noProof/>
                <w:webHidden/>
              </w:rPr>
              <w:instrText xml:space="preserve"> PAGEREF _Toc364670290 \h </w:instrText>
            </w:r>
            <w:r>
              <w:rPr>
                <w:noProof/>
                <w:webHidden/>
              </w:rPr>
            </w:r>
            <w:r>
              <w:rPr>
                <w:noProof/>
                <w:webHidden/>
              </w:rPr>
              <w:fldChar w:fldCharType="separate"/>
            </w:r>
            <w:r>
              <w:rPr>
                <w:noProof/>
                <w:webHidden/>
              </w:rPr>
              <w:t>34</w:t>
            </w:r>
            <w:r>
              <w:rPr>
                <w:noProof/>
                <w:webHidden/>
              </w:rPr>
              <w:fldChar w:fldCharType="end"/>
            </w:r>
          </w:hyperlink>
        </w:p>
        <w:p w:rsidR="00CF0A72" w:rsidRDefault="00CF0A72">
          <w:pPr>
            <w:pStyle w:val="TOC7"/>
            <w:tabs>
              <w:tab w:val="left" w:pos="2643"/>
              <w:tab w:val="right" w:leader="dot" w:pos="8630"/>
            </w:tabs>
            <w:rPr>
              <w:rFonts w:asciiTheme="minorHAnsi" w:eastAsiaTheme="minorEastAsia" w:hAnsiTheme="minorHAnsi" w:cstheme="minorBidi"/>
              <w:noProof/>
              <w:sz w:val="22"/>
              <w:szCs w:val="22"/>
            </w:rPr>
          </w:pPr>
          <w:hyperlink w:anchor="_Toc364670291" w:history="1">
            <w:r w:rsidRPr="00643D22">
              <w:rPr>
                <w:rStyle w:val="Hyperlink"/>
                <w:noProof/>
              </w:rPr>
              <w:t>2.2.4.3.1.6.11</w:t>
            </w:r>
            <w:r>
              <w:rPr>
                <w:rFonts w:asciiTheme="minorHAnsi" w:eastAsiaTheme="minorEastAsia" w:hAnsiTheme="minorHAnsi" w:cstheme="minorBidi"/>
                <w:noProof/>
                <w:sz w:val="22"/>
                <w:szCs w:val="22"/>
              </w:rPr>
              <w:tab/>
            </w:r>
            <w:r w:rsidRPr="00643D22">
              <w:rPr>
                <w:rStyle w:val="Hyperlink"/>
                <w:noProof/>
              </w:rPr>
              <w:t>Directory Specifier</w:t>
            </w:r>
            <w:r>
              <w:rPr>
                <w:noProof/>
                <w:webHidden/>
              </w:rPr>
              <w:tab/>
            </w:r>
            <w:r>
              <w:rPr>
                <w:noProof/>
                <w:webHidden/>
              </w:rPr>
              <w:fldChar w:fldCharType="begin"/>
            </w:r>
            <w:r>
              <w:rPr>
                <w:noProof/>
                <w:webHidden/>
              </w:rPr>
              <w:instrText xml:space="preserve"> PAGEREF _Toc364670291 \h </w:instrText>
            </w:r>
            <w:r>
              <w:rPr>
                <w:noProof/>
                <w:webHidden/>
              </w:rPr>
            </w:r>
            <w:r>
              <w:rPr>
                <w:noProof/>
                <w:webHidden/>
              </w:rPr>
              <w:fldChar w:fldCharType="separate"/>
            </w:r>
            <w:r>
              <w:rPr>
                <w:noProof/>
                <w:webHidden/>
              </w:rPr>
              <w:t>34</w:t>
            </w:r>
            <w:r>
              <w:rPr>
                <w:noProof/>
                <w:webHidden/>
              </w:rPr>
              <w:fldChar w:fldCharType="end"/>
            </w:r>
          </w:hyperlink>
        </w:p>
        <w:p w:rsidR="00CF0A72" w:rsidRDefault="00CF0A72">
          <w:pPr>
            <w:pStyle w:val="TOC7"/>
            <w:tabs>
              <w:tab w:val="left" w:pos="2643"/>
              <w:tab w:val="right" w:leader="dot" w:pos="8630"/>
            </w:tabs>
            <w:rPr>
              <w:rFonts w:asciiTheme="minorHAnsi" w:eastAsiaTheme="minorEastAsia" w:hAnsiTheme="minorHAnsi" w:cstheme="minorBidi"/>
              <w:noProof/>
              <w:sz w:val="22"/>
              <w:szCs w:val="22"/>
            </w:rPr>
          </w:pPr>
          <w:hyperlink w:anchor="_Toc364670292" w:history="1">
            <w:r w:rsidRPr="00643D22">
              <w:rPr>
                <w:rStyle w:val="Hyperlink"/>
                <w:noProof/>
              </w:rPr>
              <w:t>2.2.4.3.1.6.12</w:t>
            </w:r>
            <w:r>
              <w:rPr>
                <w:rFonts w:asciiTheme="minorHAnsi" w:eastAsiaTheme="minorEastAsia" w:hAnsiTheme="minorHAnsi" w:cstheme="minorBidi"/>
                <w:noProof/>
                <w:sz w:val="22"/>
                <w:szCs w:val="22"/>
              </w:rPr>
              <w:tab/>
            </w:r>
            <w:r w:rsidRPr="00643D22">
              <w:rPr>
                <w:rStyle w:val="Hyperlink"/>
                <w:noProof/>
              </w:rPr>
              <w:t>Default File Extensions</w:t>
            </w:r>
            <w:r>
              <w:rPr>
                <w:noProof/>
                <w:webHidden/>
              </w:rPr>
              <w:tab/>
            </w:r>
            <w:r>
              <w:rPr>
                <w:noProof/>
                <w:webHidden/>
              </w:rPr>
              <w:fldChar w:fldCharType="begin"/>
            </w:r>
            <w:r>
              <w:rPr>
                <w:noProof/>
                <w:webHidden/>
              </w:rPr>
              <w:instrText xml:space="preserve"> PAGEREF _Toc364670292 \h </w:instrText>
            </w:r>
            <w:r>
              <w:rPr>
                <w:noProof/>
                <w:webHidden/>
              </w:rPr>
            </w:r>
            <w:r>
              <w:rPr>
                <w:noProof/>
                <w:webHidden/>
              </w:rPr>
              <w:fldChar w:fldCharType="separate"/>
            </w:r>
            <w:r>
              <w:rPr>
                <w:noProof/>
                <w:webHidden/>
              </w:rPr>
              <w:t>35</w:t>
            </w:r>
            <w:r>
              <w:rPr>
                <w:noProof/>
                <w:webHidden/>
              </w:rPr>
              <w:fldChar w:fldCharType="end"/>
            </w:r>
          </w:hyperlink>
        </w:p>
        <w:p w:rsidR="00CF0A72" w:rsidRDefault="00CF0A72">
          <w:pPr>
            <w:pStyle w:val="TOC7"/>
            <w:tabs>
              <w:tab w:val="left" w:pos="2643"/>
              <w:tab w:val="right" w:leader="dot" w:pos="8630"/>
            </w:tabs>
            <w:rPr>
              <w:rFonts w:asciiTheme="minorHAnsi" w:eastAsiaTheme="minorEastAsia" w:hAnsiTheme="minorHAnsi" w:cstheme="minorBidi"/>
              <w:noProof/>
              <w:sz w:val="22"/>
              <w:szCs w:val="22"/>
            </w:rPr>
          </w:pPr>
          <w:hyperlink w:anchor="_Toc364670293" w:history="1">
            <w:r w:rsidRPr="00643D22">
              <w:rPr>
                <w:rStyle w:val="Hyperlink"/>
                <w:noProof/>
              </w:rPr>
              <w:t>2.2.4.3.1.6.13</w:t>
            </w:r>
            <w:r>
              <w:rPr>
                <w:rFonts w:asciiTheme="minorHAnsi" w:eastAsiaTheme="minorEastAsia" w:hAnsiTheme="minorHAnsi" w:cstheme="minorBidi"/>
                <w:noProof/>
                <w:sz w:val="22"/>
                <w:szCs w:val="22"/>
              </w:rPr>
              <w:tab/>
            </w:r>
            <w:r w:rsidRPr="00643D22">
              <w:rPr>
                <w:rStyle w:val="Hyperlink"/>
                <w:noProof/>
              </w:rPr>
              <w:t>Command Files</w:t>
            </w:r>
            <w:r>
              <w:rPr>
                <w:noProof/>
                <w:webHidden/>
              </w:rPr>
              <w:tab/>
            </w:r>
            <w:r>
              <w:rPr>
                <w:noProof/>
                <w:webHidden/>
              </w:rPr>
              <w:fldChar w:fldCharType="begin"/>
            </w:r>
            <w:r>
              <w:rPr>
                <w:noProof/>
                <w:webHidden/>
              </w:rPr>
              <w:instrText xml:space="preserve"> PAGEREF _Toc364670293 \h </w:instrText>
            </w:r>
            <w:r>
              <w:rPr>
                <w:noProof/>
                <w:webHidden/>
              </w:rPr>
            </w:r>
            <w:r>
              <w:rPr>
                <w:noProof/>
                <w:webHidden/>
              </w:rPr>
              <w:fldChar w:fldCharType="separate"/>
            </w:r>
            <w:r>
              <w:rPr>
                <w:noProof/>
                <w:webHidden/>
              </w:rPr>
              <w:t>36</w:t>
            </w:r>
            <w:r>
              <w:rPr>
                <w:noProof/>
                <w:webHidden/>
              </w:rPr>
              <w:fldChar w:fldCharType="end"/>
            </w:r>
          </w:hyperlink>
        </w:p>
        <w:p w:rsidR="00CF0A72" w:rsidRDefault="00CF0A72">
          <w:pPr>
            <w:pStyle w:val="TOC5"/>
            <w:tabs>
              <w:tab w:val="left" w:pos="1798"/>
              <w:tab w:val="right" w:leader="dot" w:pos="8630"/>
            </w:tabs>
            <w:rPr>
              <w:rFonts w:asciiTheme="minorHAnsi" w:eastAsiaTheme="minorEastAsia" w:hAnsiTheme="minorHAnsi" w:cstheme="minorBidi"/>
              <w:noProof/>
              <w:sz w:val="22"/>
              <w:szCs w:val="22"/>
            </w:rPr>
          </w:pPr>
          <w:hyperlink w:anchor="_Toc364670294" w:history="1">
            <w:r w:rsidRPr="00643D22">
              <w:rPr>
                <w:rStyle w:val="Hyperlink"/>
                <w:noProof/>
              </w:rPr>
              <w:t>2.2.4.3.2</w:t>
            </w:r>
            <w:r>
              <w:rPr>
                <w:rFonts w:asciiTheme="minorHAnsi" w:eastAsiaTheme="minorEastAsia" w:hAnsiTheme="minorHAnsi" w:cstheme="minorBidi"/>
                <w:noProof/>
                <w:sz w:val="22"/>
                <w:szCs w:val="22"/>
              </w:rPr>
              <w:tab/>
            </w:r>
            <w:r w:rsidRPr="00643D22">
              <w:rPr>
                <w:rStyle w:val="Hyperlink"/>
                <w:noProof/>
              </w:rPr>
              <w:t>ARM Linker</w:t>
            </w:r>
            <w:r>
              <w:rPr>
                <w:noProof/>
                <w:webHidden/>
              </w:rPr>
              <w:tab/>
            </w:r>
            <w:r>
              <w:rPr>
                <w:noProof/>
                <w:webHidden/>
              </w:rPr>
              <w:fldChar w:fldCharType="begin"/>
            </w:r>
            <w:r>
              <w:rPr>
                <w:noProof/>
                <w:webHidden/>
              </w:rPr>
              <w:instrText xml:space="preserve"> PAGEREF _Toc364670294 \h </w:instrText>
            </w:r>
            <w:r>
              <w:rPr>
                <w:noProof/>
                <w:webHidden/>
              </w:rPr>
            </w:r>
            <w:r>
              <w:rPr>
                <w:noProof/>
                <w:webHidden/>
              </w:rPr>
              <w:fldChar w:fldCharType="separate"/>
            </w:r>
            <w:r>
              <w:rPr>
                <w:noProof/>
                <w:webHidden/>
              </w:rPr>
              <w:t>37</w:t>
            </w:r>
            <w:r>
              <w:rPr>
                <w:noProof/>
                <w:webHidden/>
              </w:rPr>
              <w:fldChar w:fldCharType="end"/>
            </w:r>
          </w:hyperlink>
        </w:p>
        <w:p w:rsidR="00CF0A72" w:rsidRDefault="00CF0A72">
          <w:pPr>
            <w:pStyle w:val="TOC6"/>
            <w:tabs>
              <w:tab w:val="left" w:pos="2165"/>
              <w:tab w:val="right" w:leader="dot" w:pos="8630"/>
            </w:tabs>
            <w:rPr>
              <w:rFonts w:asciiTheme="minorHAnsi" w:eastAsiaTheme="minorEastAsia" w:hAnsiTheme="minorHAnsi" w:cstheme="minorBidi"/>
              <w:noProof/>
              <w:sz w:val="22"/>
              <w:szCs w:val="22"/>
            </w:rPr>
          </w:pPr>
          <w:hyperlink w:anchor="_Toc364670295" w:history="1">
            <w:r w:rsidRPr="00643D22">
              <w:rPr>
                <w:rStyle w:val="Hyperlink"/>
                <w:noProof/>
              </w:rPr>
              <w:t>2.2.4.3.2.1</w:t>
            </w:r>
            <w:r>
              <w:rPr>
                <w:rFonts w:asciiTheme="minorHAnsi" w:eastAsiaTheme="minorEastAsia" w:hAnsiTheme="minorHAnsi" w:cstheme="minorBidi"/>
                <w:noProof/>
                <w:sz w:val="22"/>
                <w:szCs w:val="22"/>
              </w:rPr>
              <w:tab/>
            </w:r>
            <w:r w:rsidRPr="00643D22">
              <w:rPr>
                <w:rStyle w:val="Hyperlink"/>
                <w:noProof/>
              </w:rPr>
              <w:t>Basic Options</w:t>
            </w:r>
            <w:r>
              <w:rPr>
                <w:noProof/>
                <w:webHidden/>
              </w:rPr>
              <w:tab/>
            </w:r>
            <w:r>
              <w:rPr>
                <w:noProof/>
                <w:webHidden/>
              </w:rPr>
              <w:fldChar w:fldCharType="begin"/>
            </w:r>
            <w:r>
              <w:rPr>
                <w:noProof/>
                <w:webHidden/>
              </w:rPr>
              <w:instrText xml:space="preserve"> PAGEREF _Toc364670295 \h </w:instrText>
            </w:r>
            <w:r>
              <w:rPr>
                <w:noProof/>
                <w:webHidden/>
              </w:rPr>
            </w:r>
            <w:r>
              <w:rPr>
                <w:noProof/>
                <w:webHidden/>
              </w:rPr>
              <w:fldChar w:fldCharType="separate"/>
            </w:r>
            <w:r>
              <w:rPr>
                <w:noProof/>
                <w:webHidden/>
              </w:rPr>
              <w:t>37</w:t>
            </w:r>
            <w:r>
              <w:rPr>
                <w:noProof/>
                <w:webHidden/>
              </w:rPr>
              <w:fldChar w:fldCharType="end"/>
            </w:r>
          </w:hyperlink>
        </w:p>
        <w:p w:rsidR="00CF0A72" w:rsidRDefault="00CF0A72">
          <w:pPr>
            <w:pStyle w:val="TOC6"/>
            <w:tabs>
              <w:tab w:val="left" w:pos="2165"/>
              <w:tab w:val="right" w:leader="dot" w:pos="8630"/>
            </w:tabs>
            <w:rPr>
              <w:rFonts w:asciiTheme="minorHAnsi" w:eastAsiaTheme="minorEastAsia" w:hAnsiTheme="minorHAnsi" w:cstheme="minorBidi"/>
              <w:noProof/>
              <w:sz w:val="22"/>
              <w:szCs w:val="22"/>
            </w:rPr>
          </w:pPr>
          <w:hyperlink w:anchor="_Toc364670296" w:history="1">
            <w:r w:rsidRPr="00643D22">
              <w:rPr>
                <w:rStyle w:val="Hyperlink"/>
                <w:noProof/>
              </w:rPr>
              <w:t>2.2.4.3.2.2</w:t>
            </w:r>
            <w:r>
              <w:rPr>
                <w:rFonts w:asciiTheme="minorHAnsi" w:eastAsiaTheme="minorEastAsia" w:hAnsiTheme="minorHAnsi" w:cstheme="minorBidi"/>
                <w:noProof/>
                <w:sz w:val="22"/>
                <w:szCs w:val="22"/>
              </w:rPr>
              <w:tab/>
            </w:r>
            <w:r w:rsidRPr="00643D22">
              <w:rPr>
                <w:rStyle w:val="Hyperlink"/>
                <w:noProof/>
              </w:rPr>
              <w:t>File Search Path</w:t>
            </w:r>
            <w:r>
              <w:rPr>
                <w:noProof/>
                <w:webHidden/>
              </w:rPr>
              <w:tab/>
            </w:r>
            <w:r>
              <w:rPr>
                <w:noProof/>
                <w:webHidden/>
              </w:rPr>
              <w:fldChar w:fldCharType="begin"/>
            </w:r>
            <w:r>
              <w:rPr>
                <w:noProof/>
                <w:webHidden/>
              </w:rPr>
              <w:instrText xml:space="preserve"> PAGEREF _Toc364670296 \h </w:instrText>
            </w:r>
            <w:r>
              <w:rPr>
                <w:noProof/>
                <w:webHidden/>
              </w:rPr>
            </w:r>
            <w:r>
              <w:rPr>
                <w:noProof/>
                <w:webHidden/>
              </w:rPr>
              <w:fldChar w:fldCharType="separate"/>
            </w:r>
            <w:r>
              <w:rPr>
                <w:noProof/>
                <w:webHidden/>
              </w:rPr>
              <w:t>38</w:t>
            </w:r>
            <w:r>
              <w:rPr>
                <w:noProof/>
                <w:webHidden/>
              </w:rPr>
              <w:fldChar w:fldCharType="end"/>
            </w:r>
          </w:hyperlink>
        </w:p>
        <w:p w:rsidR="00CF0A72" w:rsidRDefault="00CF0A72">
          <w:pPr>
            <w:pStyle w:val="TOC6"/>
            <w:tabs>
              <w:tab w:val="left" w:pos="2165"/>
              <w:tab w:val="right" w:leader="dot" w:pos="8630"/>
            </w:tabs>
            <w:rPr>
              <w:rFonts w:asciiTheme="minorHAnsi" w:eastAsiaTheme="minorEastAsia" w:hAnsiTheme="minorHAnsi" w:cstheme="minorBidi"/>
              <w:noProof/>
              <w:sz w:val="22"/>
              <w:szCs w:val="22"/>
            </w:rPr>
          </w:pPr>
          <w:hyperlink w:anchor="_Toc364670297" w:history="1">
            <w:r w:rsidRPr="00643D22">
              <w:rPr>
                <w:rStyle w:val="Hyperlink"/>
                <w:noProof/>
              </w:rPr>
              <w:t>2.2.4.3.2.3</w:t>
            </w:r>
            <w:r>
              <w:rPr>
                <w:rFonts w:asciiTheme="minorHAnsi" w:eastAsiaTheme="minorEastAsia" w:hAnsiTheme="minorHAnsi" w:cstheme="minorBidi"/>
                <w:noProof/>
                <w:sz w:val="22"/>
                <w:szCs w:val="22"/>
              </w:rPr>
              <w:tab/>
            </w:r>
            <w:r w:rsidRPr="00643D22">
              <w:rPr>
                <w:rStyle w:val="Hyperlink"/>
                <w:noProof/>
              </w:rPr>
              <w:t>Advanced Options</w:t>
            </w:r>
            <w:r>
              <w:rPr>
                <w:noProof/>
                <w:webHidden/>
              </w:rPr>
              <w:tab/>
            </w:r>
            <w:r>
              <w:rPr>
                <w:noProof/>
                <w:webHidden/>
              </w:rPr>
              <w:fldChar w:fldCharType="begin"/>
            </w:r>
            <w:r>
              <w:rPr>
                <w:noProof/>
                <w:webHidden/>
              </w:rPr>
              <w:instrText xml:space="preserve"> PAGEREF _Toc364670297 \h </w:instrText>
            </w:r>
            <w:r>
              <w:rPr>
                <w:noProof/>
                <w:webHidden/>
              </w:rPr>
            </w:r>
            <w:r>
              <w:rPr>
                <w:noProof/>
                <w:webHidden/>
              </w:rPr>
              <w:fldChar w:fldCharType="separate"/>
            </w:r>
            <w:r>
              <w:rPr>
                <w:noProof/>
                <w:webHidden/>
              </w:rPr>
              <w:t>39</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298" w:history="1">
            <w:r w:rsidRPr="00643D22">
              <w:rPr>
                <w:rStyle w:val="Hyperlink"/>
                <w:noProof/>
              </w:rPr>
              <w:t>2.2.4.3.2.3.1</w:t>
            </w:r>
            <w:r>
              <w:rPr>
                <w:rFonts w:asciiTheme="minorHAnsi" w:eastAsiaTheme="minorEastAsia" w:hAnsiTheme="minorHAnsi" w:cstheme="minorBidi"/>
                <w:noProof/>
                <w:sz w:val="22"/>
                <w:szCs w:val="22"/>
              </w:rPr>
              <w:tab/>
            </w:r>
            <w:r w:rsidRPr="00643D22">
              <w:rPr>
                <w:rStyle w:val="Hyperlink"/>
                <w:noProof/>
              </w:rPr>
              <w:t>Command File Preprocessing</w:t>
            </w:r>
            <w:r>
              <w:rPr>
                <w:noProof/>
                <w:webHidden/>
              </w:rPr>
              <w:tab/>
            </w:r>
            <w:r>
              <w:rPr>
                <w:noProof/>
                <w:webHidden/>
              </w:rPr>
              <w:fldChar w:fldCharType="begin"/>
            </w:r>
            <w:r>
              <w:rPr>
                <w:noProof/>
                <w:webHidden/>
              </w:rPr>
              <w:instrText xml:space="preserve"> PAGEREF _Toc364670298 \h </w:instrText>
            </w:r>
            <w:r>
              <w:rPr>
                <w:noProof/>
                <w:webHidden/>
              </w:rPr>
            </w:r>
            <w:r>
              <w:rPr>
                <w:noProof/>
                <w:webHidden/>
              </w:rPr>
              <w:fldChar w:fldCharType="separate"/>
            </w:r>
            <w:r>
              <w:rPr>
                <w:noProof/>
                <w:webHidden/>
              </w:rPr>
              <w:t>39</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299" w:history="1">
            <w:r w:rsidRPr="00643D22">
              <w:rPr>
                <w:rStyle w:val="Hyperlink"/>
                <w:noProof/>
              </w:rPr>
              <w:t>2.2.4.3.2.3.2</w:t>
            </w:r>
            <w:r>
              <w:rPr>
                <w:rFonts w:asciiTheme="minorHAnsi" w:eastAsiaTheme="minorEastAsia" w:hAnsiTheme="minorHAnsi" w:cstheme="minorBidi"/>
                <w:noProof/>
                <w:sz w:val="22"/>
                <w:szCs w:val="22"/>
              </w:rPr>
              <w:tab/>
            </w:r>
            <w:r w:rsidRPr="00643D22">
              <w:rPr>
                <w:rStyle w:val="Hyperlink"/>
                <w:noProof/>
              </w:rPr>
              <w:t>Diagnostics</w:t>
            </w:r>
            <w:r>
              <w:rPr>
                <w:noProof/>
                <w:webHidden/>
              </w:rPr>
              <w:tab/>
            </w:r>
            <w:r>
              <w:rPr>
                <w:noProof/>
                <w:webHidden/>
              </w:rPr>
              <w:fldChar w:fldCharType="begin"/>
            </w:r>
            <w:r>
              <w:rPr>
                <w:noProof/>
                <w:webHidden/>
              </w:rPr>
              <w:instrText xml:space="preserve"> PAGEREF _Toc364670299 \h </w:instrText>
            </w:r>
            <w:r>
              <w:rPr>
                <w:noProof/>
                <w:webHidden/>
              </w:rPr>
            </w:r>
            <w:r>
              <w:rPr>
                <w:noProof/>
                <w:webHidden/>
              </w:rPr>
              <w:fldChar w:fldCharType="separate"/>
            </w:r>
            <w:r>
              <w:rPr>
                <w:noProof/>
                <w:webHidden/>
              </w:rPr>
              <w:t>39</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300" w:history="1">
            <w:r w:rsidRPr="00643D22">
              <w:rPr>
                <w:rStyle w:val="Hyperlink"/>
                <w:noProof/>
              </w:rPr>
              <w:t>2.2.4.3.2.3.3</w:t>
            </w:r>
            <w:r>
              <w:rPr>
                <w:rFonts w:asciiTheme="minorHAnsi" w:eastAsiaTheme="minorEastAsia" w:hAnsiTheme="minorHAnsi" w:cstheme="minorBidi"/>
                <w:noProof/>
                <w:sz w:val="22"/>
                <w:szCs w:val="22"/>
              </w:rPr>
              <w:tab/>
            </w:r>
            <w:r w:rsidRPr="00643D22">
              <w:rPr>
                <w:rStyle w:val="Hyperlink"/>
                <w:noProof/>
              </w:rPr>
              <w:t>Linker Output</w:t>
            </w:r>
            <w:r>
              <w:rPr>
                <w:noProof/>
                <w:webHidden/>
              </w:rPr>
              <w:tab/>
            </w:r>
            <w:r>
              <w:rPr>
                <w:noProof/>
                <w:webHidden/>
              </w:rPr>
              <w:fldChar w:fldCharType="begin"/>
            </w:r>
            <w:r>
              <w:rPr>
                <w:noProof/>
                <w:webHidden/>
              </w:rPr>
              <w:instrText xml:space="preserve"> PAGEREF _Toc364670300 \h </w:instrText>
            </w:r>
            <w:r>
              <w:rPr>
                <w:noProof/>
                <w:webHidden/>
              </w:rPr>
            </w:r>
            <w:r>
              <w:rPr>
                <w:noProof/>
                <w:webHidden/>
              </w:rPr>
              <w:fldChar w:fldCharType="separate"/>
            </w:r>
            <w:r>
              <w:rPr>
                <w:noProof/>
                <w:webHidden/>
              </w:rPr>
              <w:t>41</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301" w:history="1">
            <w:r w:rsidRPr="00643D22">
              <w:rPr>
                <w:rStyle w:val="Hyperlink"/>
                <w:noProof/>
              </w:rPr>
              <w:t>2.2.4.3.2.3.4</w:t>
            </w:r>
            <w:r>
              <w:rPr>
                <w:rFonts w:asciiTheme="minorHAnsi" w:eastAsiaTheme="minorEastAsia" w:hAnsiTheme="minorHAnsi" w:cstheme="minorBidi"/>
                <w:noProof/>
                <w:sz w:val="22"/>
                <w:szCs w:val="22"/>
              </w:rPr>
              <w:tab/>
            </w:r>
            <w:r w:rsidRPr="00643D22">
              <w:rPr>
                <w:rStyle w:val="Hyperlink"/>
                <w:noProof/>
              </w:rPr>
              <w:t>Symbol Management</w:t>
            </w:r>
            <w:r>
              <w:rPr>
                <w:noProof/>
                <w:webHidden/>
              </w:rPr>
              <w:tab/>
            </w:r>
            <w:r>
              <w:rPr>
                <w:noProof/>
                <w:webHidden/>
              </w:rPr>
              <w:fldChar w:fldCharType="begin"/>
            </w:r>
            <w:r>
              <w:rPr>
                <w:noProof/>
                <w:webHidden/>
              </w:rPr>
              <w:instrText xml:space="preserve"> PAGEREF _Toc364670301 \h </w:instrText>
            </w:r>
            <w:r>
              <w:rPr>
                <w:noProof/>
                <w:webHidden/>
              </w:rPr>
            </w:r>
            <w:r>
              <w:rPr>
                <w:noProof/>
                <w:webHidden/>
              </w:rPr>
              <w:fldChar w:fldCharType="separate"/>
            </w:r>
            <w:r>
              <w:rPr>
                <w:noProof/>
                <w:webHidden/>
              </w:rPr>
              <w:t>42</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302" w:history="1">
            <w:r w:rsidRPr="00643D22">
              <w:rPr>
                <w:rStyle w:val="Hyperlink"/>
                <w:noProof/>
              </w:rPr>
              <w:t>2.2.4.3.2.3.5</w:t>
            </w:r>
            <w:r>
              <w:rPr>
                <w:rFonts w:asciiTheme="minorHAnsi" w:eastAsiaTheme="minorEastAsia" w:hAnsiTheme="minorHAnsi" w:cstheme="minorBidi"/>
                <w:noProof/>
                <w:sz w:val="22"/>
                <w:szCs w:val="22"/>
              </w:rPr>
              <w:tab/>
            </w:r>
            <w:r w:rsidRPr="00643D22">
              <w:rPr>
                <w:rStyle w:val="Hyperlink"/>
                <w:noProof/>
              </w:rPr>
              <w:t>Runtime Environment</w:t>
            </w:r>
            <w:r>
              <w:rPr>
                <w:noProof/>
                <w:webHidden/>
              </w:rPr>
              <w:tab/>
            </w:r>
            <w:r>
              <w:rPr>
                <w:noProof/>
                <w:webHidden/>
              </w:rPr>
              <w:fldChar w:fldCharType="begin"/>
            </w:r>
            <w:r>
              <w:rPr>
                <w:noProof/>
                <w:webHidden/>
              </w:rPr>
              <w:instrText xml:space="preserve"> PAGEREF _Toc364670302 \h </w:instrText>
            </w:r>
            <w:r>
              <w:rPr>
                <w:noProof/>
                <w:webHidden/>
              </w:rPr>
            </w:r>
            <w:r>
              <w:rPr>
                <w:noProof/>
                <w:webHidden/>
              </w:rPr>
              <w:fldChar w:fldCharType="separate"/>
            </w:r>
            <w:r>
              <w:rPr>
                <w:noProof/>
                <w:webHidden/>
              </w:rPr>
              <w:t>43</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303" w:history="1">
            <w:r w:rsidRPr="00643D22">
              <w:rPr>
                <w:rStyle w:val="Hyperlink"/>
                <w:noProof/>
              </w:rPr>
              <w:t>2.2.4.3.2.3.6</w:t>
            </w:r>
            <w:r>
              <w:rPr>
                <w:rFonts w:asciiTheme="minorHAnsi" w:eastAsiaTheme="minorEastAsia" w:hAnsiTheme="minorHAnsi" w:cstheme="minorBidi"/>
                <w:noProof/>
                <w:sz w:val="22"/>
                <w:szCs w:val="22"/>
              </w:rPr>
              <w:tab/>
            </w:r>
            <w:r w:rsidRPr="00643D22">
              <w:rPr>
                <w:rStyle w:val="Hyperlink"/>
                <w:noProof/>
              </w:rPr>
              <w:t>Link Optimization</w:t>
            </w:r>
            <w:r>
              <w:rPr>
                <w:noProof/>
                <w:webHidden/>
              </w:rPr>
              <w:tab/>
            </w:r>
            <w:r>
              <w:rPr>
                <w:noProof/>
                <w:webHidden/>
              </w:rPr>
              <w:fldChar w:fldCharType="begin"/>
            </w:r>
            <w:r>
              <w:rPr>
                <w:noProof/>
                <w:webHidden/>
              </w:rPr>
              <w:instrText xml:space="preserve"> PAGEREF _Toc364670303 \h </w:instrText>
            </w:r>
            <w:r>
              <w:rPr>
                <w:noProof/>
                <w:webHidden/>
              </w:rPr>
            </w:r>
            <w:r>
              <w:rPr>
                <w:noProof/>
                <w:webHidden/>
              </w:rPr>
              <w:fldChar w:fldCharType="separate"/>
            </w:r>
            <w:r>
              <w:rPr>
                <w:noProof/>
                <w:webHidden/>
              </w:rPr>
              <w:t>44</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304" w:history="1">
            <w:r w:rsidRPr="00643D22">
              <w:rPr>
                <w:rStyle w:val="Hyperlink"/>
                <w:noProof/>
              </w:rPr>
              <w:t>2.2.4.3.2.3.7</w:t>
            </w:r>
            <w:r>
              <w:rPr>
                <w:rFonts w:asciiTheme="minorHAnsi" w:eastAsiaTheme="minorEastAsia" w:hAnsiTheme="minorHAnsi" w:cstheme="minorBidi"/>
                <w:noProof/>
                <w:sz w:val="22"/>
                <w:szCs w:val="22"/>
              </w:rPr>
              <w:tab/>
            </w:r>
            <w:r w:rsidRPr="00643D22">
              <w:rPr>
                <w:rStyle w:val="Hyperlink"/>
                <w:noProof/>
              </w:rPr>
              <w:t>Miscellaneous</w:t>
            </w:r>
            <w:r>
              <w:rPr>
                <w:noProof/>
                <w:webHidden/>
              </w:rPr>
              <w:tab/>
            </w:r>
            <w:r>
              <w:rPr>
                <w:noProof/>
                <w:webHidden/>
              </w:rPr>
              <w:fldChar w:fldCharType="begin"/>
            </w:r>
            <w:r>
              <w:rPr>
                <w:noProof/>
                <w:webHidden/>
              </w:rPr>
              <w:instrText xml:space="preserve"> PAGEREF _Toc364670304 \h </w:instrText>
            </w:r>
            <w:r>
              <w:rPr>
                <w:noProof/>
                <w:webHidden/>
              </w:rPr>
            </w:r>
            <w:r>
              <w:rPr>
                <w:noProof/>
                <w:webHidden/>
              </w:rPr>
              <w:fldChar w:fldCharType="separate"/>
            </w:r>
            <w:r>
              <w:rPr>
                <w:noProof/>
                <w:webHidden/>
              </w:rPr>
              <w:t>44</w:t>
            </w:r>
            <w:r>
              <w:rPr>
                <w:noProof/>
                <w:webHidden/>
              </w:rPr>
              <w:fldChar w:fldCharType="end"/>
            </w:r>
          </w:hyperlink>
        </w:p>
        <w:p w:rsidR="00CF0A72" w:rsidRDefault="00CF0A72">
          <w:pPr>
            <w:pStyle w:val="TOC7"/>
            <w:tabs>
              <w:tab w:val="left" w:pos="2532"/>
              <w:tab w:val="right" w:leader="dot" w:pos="8630"/>
            </w:tabs>
            <w:rPr>
              <w:rFonts w:asciiTheme="minorHAnsi" w:eastAsiaTheme="minorEastAsia" w:hAnsiTheme="minorHAnsi" w:cstheme="minorBidi"/>
              <w:noProof/>
              <w:sz w:val="22"/>
              <w:szCs w:val="22"/>
            </w:rPr>
          </w:pPr>
          <w:hyperlink w:anchor="_Toc364670305" w:history="1">
            <w:r w:rsidRPr="00643D22">
              <w:rPr>
                <w:rStyle w:val="Hyperlink"/>
                <w:noProof/>
              </w:rPr>
              <w:t>2.2.4.3.2.3.8</w:t>
            </w:r>
            <w:r>
              <w:rPr>
                <w:rFonts w:asciiTheme="minorHAnsi" w:eastAsiaTheme="minorEastAsia" w:hAnsiTheme="minorHAnsi" w:cstheme="minorBidi"/>
                <w:noProof/>
                <w:sz w:val="22"/>
                <w:szCs w:val="22"/>
              </w:rPr>
              <w:tab/>
            </w:r>
            <w:r w:rsidRPr="00643D22">
              <w:rPr>
                <w:rStyle w:val="Hyperlink"/>
                <w:noProof/>
              </w:rPr>
              <w:t>Dynamic Linking Support Options</w:t>
            </w:r>
            <w:r>
              <w:rPr>
                <w:noProof/>
                <w:webHidden/>
              </w:rPr>
              <w:tab/>
            </w:r>
            <w:r>
              <w:rPr>
                <w:noProof/>
                <w:webHidden/>
              </w:rPr>
              <w:fldChar w:fldCharType="begin"/>
            </w:r>
            <w:r>
              <w:rPr>
                <w:noProof/>
                <w:webHidden/>
              </w:rPr>
              <w:instrText xml:space="preserve"> PAGEREF _Toc364670305 \h </w:instrText>
            </w:r>
            <w:r>
              <w:rPr>
                <w:noProof/>
                <w:webHidden/>
              </w:rPr>
            </w:r>
            <w:r>
              <w:rPr>
                <w:noProof/>
                <w:webHidden/>
              </w:rPr>
              <w:fldChar w:fldCharType="separate"/>
            </w:r>
            <w:r>
              <w:rPr>
                <w:noProof/>
                <w:webHidden/>
              </w:rPr>
              <w:t>45</w:t>
            </w:r>
            <w:r>
              <w:rPr>
                <w:noProof/>
                <w:webHidden/>
              </w:rPr>
              <w:fldChar w:fldCharType="end"/>
            </w:r>
          </w:hyperlink>
        </w:p>
        <w:p w:rsidR="00CF0A72" w:rsidRDefault="00CF0A72">
          <w:pPr>
            <w:pStyle w:val="TOC3"/>
            <w:tabs>
              <w:tab w:val="left" w:pos="1200"/>
              <w:tab w:val="right" w:leader="dot" w:pos="8630"/>
            </w:tabs>
            <w:rPr>
              <w:rFonts w:asciiTheme="minorHAnsi" w:eastAsiaTheme="minorEastAsia" w:hAnsiTheme="minorHAnsi" w:cstheme="minorBidi"/>
              <w:noProof/>
              <w:sz w:val="22"/>
              <w:szCs w:val="22"/>
            </w:rPr>
          </w:pPr>
          <w:hyperlink w:anchor="_Toc364670306" w:history="1">
            <w:r w:rsidRPr="00643D22">
              <w:rPr>
                <w:rStyle w:val="Hyperlink"/>
                <w:noProof/>
              </w:rPr>
              <w:t>2.2.5</w:t>
            </w:r>
            <w:r>
              <w:rPr>
                <w:rFonts w:asciiTheme="minorHAnsi" w:eastAsiaTheme="minorEastAsia" w:hAnsiTheme="minorHAnsi" w:cstheme="minorBidi"/>
                <w:noProof/>
                <w:sz w:val="22"/>
                <w:szCs w:val="22"/>
              </w:rPr>
              <w:tab/>
            </w:r>
            <w:r w:rsidRPr="00643D22">
              <w:rPr>
                <w:rStyle w:val="Hyperlink"/>
                <w:noProof/>
              </w:rPr>
              <w:t>Post Build</w:t>
            </w:r>
            <w:r>
              <w:rPr>
                <w:noProof/>
                <w:webHidden/>
              </w:rPr>
              <w:tab/>
            </w:r>
            <w:r>
              <w:rPr>
                <w:noProof/>
                <w:webHidden/>
              </w:rPr>
              <w:fldChar w:fldCharType="begin"/>
            </w:r>
            <w:r>
              <w:rPr>
                <w:noProof/>
                <w:webHidden/>
              </w:rPr>
              <w:instrText xml:space="preserve"> PAGEREF _Toc364670306 \h </w:instrText>
            </w:r>
            <w:r>
              <w:rPr>
                <w:noProof/>
                <w:webHidden/>
              </w:rPr>
            </w:r>
            <w:r>
              <w:rPr>
                <w:noProof/>
                <w:webHidden/>
              </w:rPr>
              <w:fldChar w:fldCharType="separate"/>
            </w:r>
            <w:r>
              <w:rPr>
                <w:noProof/>
                <w:webHidden/>
              </w:rPr>
              <w:t>47</w:t>
            </w:r>
            <w:r>
              <w:rPr>
                <w:noProof/>
                <w:webHidden/>
              </w:rPr>
              <w:fldChar w:fldCharType="end"/>
            </w:r>
          </w:hyperlink>
        </w:p>
        <w:p w:rsidR="00CF0A72" w:rsidRDefault="00CF0A72">
          <w:pPr>
            <w:pStyle w:val="TOC1"/>
            <w:rPr>
              <w:rFonts w:asciiTheme="minorHAnsi" w:eastAsiaTheme="minorEastAsia" w:hAnsiTheme="minorHAnsi" w:cstheme="minorBidi"/>
              <w:noProof/>
              <w:sz w:val="22"/>
              <w:szCs w:val="22"/>
            </w:rPr>
          </w:pPr>
          <w:hyperlink w:anchor="_Toc364670307" w:history="1">
            <w:r w:rsidRPr="00643D22">
              <w:rPr>
                <w:rStyle w:val="Hyperlink"/>
                <w:noProof/>
              </w:rPr>
              <w:t>3</w:t>
            </w:r>
            <w:r>
              <w:rPr>
                <w:rFonts w:asciiTheme="minorHAnsi" w:eastAsiaTheme="minorEastAsia" w:hAnsiTheme="minorHAnsi" w:cstheme="minorBidi"/>
                <w:noProof/>
                <w:sz w:val="22"/>
                <w:szCs w:val="22"/>
              </w:rPr>
              <w:tab/>
            </w:r>
            <w:r w:rsidRPr="00643D22">
              <w:rPr>
                <w:rStyle w:val="Hyperlink"/>
                <w:noProof/>
              </w:rPr>
              <w:t>NHET</w:t>
            </w:r>
            <w:r>
              <w:rPr>
                <w:noProof/>
                <w:webHidden/>
              </w:rPr>
              <w:tab/>
            </w:r>
            <w:r>
              <w:rPr>
                <w:noProof/>
                <w:webHidden/>
              </w:rPr>
              <w:fldChar w:fldCharType="begin"/>
            </w:r>
            <w:r>
              <w:rPr>
                <w:noProof/>
                <w:webHidden/>
              </w:rPr>
              <w:instrText xml:space="preserve"> PAGEREF _Toc364670307 \h </w:instrText>
            </w:r>
            <w:r>
              <w:rPr>
                <w:noProof/>
                <w:webHidden/>
              </w:rPr>
            </w:r>
            <w:r>
              <w:rPr>
                <w:noProof/>
                <w:webHidden/>
              </w:rPr>
              <w:fldChar w:fldCharType="separate"/>
            </w:r>
            <w:r>
              <w:rPr>
                <w:noProof/>
                <w:webHidden/>
              </w:rPr>
              <w:t>48</w:t>
            </w:r>
            <w:r>
              <w:rPr>
                <w:noProof/>
                <w:webHidden/>
              </w:rPr>
              <w:fldChar w:fldCharType="end"/>
            </w:r>
          </w:hyperlink>
        </w:p>
        <w:p w:rsidR="00CF0A72" w:rsidRDefault="00CF0A72">
          <w:pPr>
            <w:pStyle w:val="TOC2"/>
            <w:tabs>
              <w:tab w:val="left" w:pos="800"/>
              <w:tab w:val="right" w:leader="dot" w:pos="8630"/>
            </w:tabs>
            <w:rPr>
              <w:rFonts w:asciiTheme="minorHAnsi" w:eastAsiaTheme="minorEastAsia" w:hAnsiTheme="minorHAnsi" w:cstheme="minorBidi"/>
              <w:noProof/>
              <w:sz w:val="22"/>
              <w:szCs w:val="22"/>
            </w:rPr>
          </w:pPr>
          <w:hyperlink w:anchor="_Toc364670308" w:history="1">
            <w:r w:rsidRPr="00643D22">
              <w:rPr>
                <w:rStyle w:val="Hyperlink"/>
                <w:noProof/>
              </w:rPr>
              <w:t>3.1</w:t>
            </w:r>
            <w:r>
              <w:rPr>
                <w:rFonts w:asciiTheme="minorHAnsi" w:eastAsiaTheme="minorEastAsia" w:hAnsiTheme="minorHAnsi" w:cstheme="minorBidi"/>
                <w:noProof/>
                <w:sz w:val="22"/>
                <w:szCs w:val="22"/>
              </w:rPr>
              <w:tab/>
            </w:r>
            <w:r w:rsidRPr="00643D22">
              <w:rPr>
                <w:rStyle w:val="Hyperlink"/>
                <w:noProof/>
              </w:rPr>
              <w:t>Make Process</w:t>
            </w:r>
            <w:r>
              <w:rPr>
                <w:noProof/>
                <w:webHidden/>
              </w:rPr>
              <w:tab/>
            </w:r>
            <w:r>
              <w:rPr>
                <w:noProof/>
                <w:webHidden/>
              </w:rPr>
              <w:fldChar w:fldCharType="begin"/>
            </w:r>
            <w:r>
              <w:rPr>
                <w:noProof/>
                <w:webHidden/>
              </w:rPr>
              <w:instrText xml:space="preserve"> PAGEREF _Toc364670308 \h </w:instrText>
            </w:r>
            <w:r>
              <w:rPr>
                <w:noProof/>
                <w:webHidden/>
              </w:rPr>
            </w:r>
            <w:r>
              <w:rPr>
                <w:noProof/>
                <w:webHidden/>
              </w:rPr>
              <w:fldChar w:fldCharType="separate"/>
            </w:r>
            <w:r>
              <w:rPr>
                <w:noProof/>
                <w:webHidden/>
              </w:rPr>
              <w:t>48</w:t>
            </w:r>
            <w:r>
              <w:rPr>
                <w:noProof/>
                <w:webHidden/>
              </w:rPr>
              <w:fldChar w:fldCharType="end"/>
            </w:r>
          </w:hyperlink>
        </w:p>
        <w:p w:rsidR="00CF0A72" w:rsidRDefault="00CF0A72">
          <w:pPr>
            <w:pStyle w:val="TOC2"/>
            <w:tabs>
              <w:tab w:val="left" w:pos="800"/>
              <w:tab w:val="right" w:leader="dot" w:pos="8630"/>
            </w:tabs>
            <w:rPr>
              <w:rFonts w:asciiTheme="minorHAnsi" w:eastAsiaTheme="minorEastAsia" w:hAnsiTheme="minorHAnsi" w:cstheme="minorBidi"/>
              <w:noProof/>
              <w:sz w:val="22"/>
              <w:szCs w:val="22"/>
            </w:rPr>
          </w:pPr>
          <w:hyperlink w:anchor="_Toc364670309" w:history="1">
            <w:r w:rsidRPr="00643D22">
              <w:rPr>
                <w:rStyle w:val="Hyperlink"/>
                <w:noProof/>
              </w:rPr>
              <w:t>3.2</w:t>
            </w:r>
            <w:r>
              <w:rPr>
                <w:rFonts w:asciiTheme="minorHAnsi" w:eastAsiaTheme="minorEastAsia" w:hAnsiTheme="minorHAnsi" w:cstheme="minorBidi"/>
                <w:noProof/>
                <w:sz w:val="22"/>
                <w:szCs w:val="22"/>
              </w:rPr>
              <w:tab/>
            </w:r>
            <w:r w:rsidRPr="00643D22">
              <w:rPr>
                <w:rStyle w:val="Hyperlink"/>
                <w:noProof/>
              </w:rPr>
              <w:t>Tool Settings</w:t>
            </w:r>
            <w:r>
              <w:rPr>
                <w:noProof/>
                <w:webHidden/>
              </w:rPr>
              <w:tab/>
            </w:r>
            <w:r>
              <w:rPr>
                <w:noProof/>
                <w:webHidden/>
              </w:rPr>
              <w:fldChar w:fldCharType="begin"/>
            </w:r>
            <w:r>
              <w:rPr>
                <w:noProof/>
                <w:webHidden/>
              </w:rPr>
              <w:instrText xml:space="preserve"> PAGEREF _Toc364670309 \h </w:instrText>
            </w:r>
            <w:r>
              <w:rPr>
                <w:noProof/>
                <w:webHidden/>
              </w:rPr>
            </w:r>
            <w:r>
              <w:rPr>
                <w:noProof/>
                <w:webHidden/>
              </w:rPr>
              <w:fldChar w:fldCharType="separate"/>
            </w:r>
            <w:r>
              <w:rPr>
                <w:noProof/>
                <w:webHidden/>
              </w:rPr>
              <w:t>48</w:t>
            </w:r>
            <w:r>
              <w:rPr>
                <w:noProof/>
                <w:webHidden/>
              </w:rPr>
              <w:fldChar w:fldCharType="end"/>
            </w:r>
          </w:hyperlink>
        </w:p>
        <w:p w:rsidR="00CF0A72" w:rsidRDefault="00CF0A72">
          <w:pPr>
            <w:pStyle w:val="TOC3"/>
            <w:tabs>
              <w:tab w:val="left" w:pos="1200"/>
              <w:tab w:val="right" w:leader="dot" w:pos="8630"/>
            </w:tabs>
            <w:rPr>
              <w:rFonts w:asciiTheme="minorHAnsi" w:eastAsiaTheme="minorEastAsia" w:hAnsiTheme="minorHAnsi" w:cstheme="minorBidi"/>
              <w:noProof/>
              <w:sz w:val="22"/>
              <w:szCs w:val="22"/>
            </w:rPr>
          </w:pPr>
          <w:hyperlink w:anchor="_Toc364670310" w:history="1">
            <w:r w:rsidRPr="00643D22">
              <w:rPr>
                <w:rStyle w:val="Hyperlink"/>
                <w:noProof/>
              </w:rPr>
              <w:t>3.2.1</w:t>
            </w:r>
            <w:r>
              <w:rPr>
                <w:rFonts w:asciiTheme="minorHAnsi" w:eastAsiaTheme="minorEastAsia" w:hAnsiTheme="minorHAnsi" w:cstheme="minorBidi"/>
                <w:noProof/>
                <w:sz w:val="22"/>
                <w:szCs w:val="22"/>
              </w:rPr>
              <w:tab/>
            </w:r>
            <w:r w:rsidRPr="00643D22">
              <w:rPr>
                <w:rStyle w:val="Hyperlink"/>
                <w:noProof/>
              </w:rPr>
              <w:t>Assembler</w:t>
            </w:r>
            <w:r>
              <w:rPr>
                <w:noProof/>
                <w:webHidden/>
              </w:rPr>
              <w:tab/>
            </w:r>
            <w:r>
              <w:rPr>
                <w:noProof/>
                <w:webHidden/>
              </w:rPr>
              <w:fldChar w:fldCharType="begin"/>
            </w:r>
            <w:r>
              <w:rPr>
                <w:noProof/>
                <w:webHidden/>
              </w:rPr>
              <w:instrText xml:space="preserve"> PAGEREF _Toc364670310 \h </w:instrText>
            </w:r>
            <w:r>
              <w:rPr>
                <w:noProof/>
                <w:webHidden/>
              </w:rPr>
            </w:r>
            <w:r>
              <w:rPr>
                <w:noProof/>
                <w:webHidden/>
              </w:rPr>
              <w:fldChar w:fldCharType="separate"/>
            </w:r>
            <w:r>
              <w:rPr>
                <w:noProof/>
                <w:webHidden/>
              </w:rPr>
              <w:t>48</w:t>
            </w:r>
            <w:r>
              <w:rPr>
                <w:noProof/>
                <w:webHidden/>
              </w:rPr>
              <w:fldChar w:fldCharType="end"/>
            </w:r>
          </w:hyperlink>
        </w:p>
        <w:p w:rsidR="00CF0A72" w:rsidRDefault="00CF0A72">
          <w:pPr>
            <w:pStyle w:val="TOC1"/>
            <w:rPr>
              <w:rFonts w:asciiTheme="minorHAnsi" w:eastAsiaTheme="minorEastAsia" w:hAnsiTheme="minorHAnsi" w:cstheme="minorBidi"/>
              <w:noProof/>
              <w:sz w:val="22"/>
              <w:szCs w:val="22"/>
            </w:rPr>
          </w:pPr>
          <w:hyperlink w:anchor="_Toc364670311" w:history="1">
            <w:r w:rsidRPr="00643D22">
              <w:rPr>
                <w:rStyle w:val="Hyperlink"/>
                <w:noProof/>
              </w:rPr>
              <w:t>4</w:t>
            </w:r>
            <w:r>
              <w:rPr>
                <w:rFonts w:asciiTheme="minorHAnsi" w:eastAsiaTheme="minorEastAsia" w:hAnsiTheme="minorHAnsi" w:cstheme="minorBidi"/>
                <w:noProof/>
                <w:sz w:val="22"/>
                <w:szCs w:val="22"/>
              </w:rPr>
              <w:tab/>
            </w:r>
            <w:r w:rsidRPr="00643D22">
              <w:rPr>
                <w:rStyle w:val="Hyperlink"/>
                <w:noProof/>
              </w:rPr>
              <w:t>Appendix</w:t>
            </w:r>
            <w:r>
              <w:rPr>
                <w:noProof/>
                <w:webHidden/>
              </w:rPr>
              <w:tab/>
            </w:r>
            <w:r>
              <w:rPr>
                <w:noProof/>
                <w:webHidden/>
              </w:rPr>
              <w:fldChar w:fldCharType="begin"/>
            </w:r>
            <w:r>
              <w:rPr>
                <w:noProof/>
                <w:webHidden/>
              </w:rPr>
              <w:instrText xml:space="preserve"> PAGEREF _Toc364670311 \h </w:instrText>
            </w:r>
            <w:r>
              <w:rPr>
                <w:noProof/>
                <w:webHidden/>
              </w:rPr>
            </w:r>
            <w:r>
              <w:rPr>
                <w:noProof/>
                <w:webHidden/>
              </w:rPr>
              <w:fldChar w:fldCharType="separate"/>
            </w:r>
            <w:r>
              <w:rPr>
                <w:noProof/>
                <w:webHidden/>
              </w:rPr>
              <w:t>49</w:t>
            </w:r>
            <w:r>
              <w:rPr>
                <w:noProof/>
                <w:webHidden/>
              </w:rPr>
              <w:fldChar w:fldCharType="end"/>
            </w:r>
          </w:hyperlink>
        </w:p>
        <w:p w:rsidR="00CF0A72" w:rsidRDefault="00CF0A72">
          <w:pPr>
            <w:pStyle w:val="TOC2"/>
            <w:tabs>
              <w:tab w:val="left" w:pos="800"/>
              <w:tab w:val="right" w:leader="dot" w:pos="8630"/>
            </w:tabs>
            <w:rPr>
              <w:rFonts w:asciiTheme="minorHAnsi" w:eastAsiaTheme="minorEastAsia" w:hAnsiTheme="minorHAnsi" w:cstheme="minorBidi"/>
              <w:noProof/>
              <w:sz w:val="22"/>
              <w:szCs w:val="22"/>
            </w:rPr>
          </w:pPr>
          <w:hyperlink w:anchor="_Toc364670312" w:history="1">
            <w:r w:rsidRPr="00643D22">
              <w:rPr>
                <w:rStyle w:val="Hyperlink"/>
                <w:noProof/>
              </w:rPr>
              <w:t>4.1</w:t>
            </w:r>
            <w:r>
              <w:rPr>
                <w:rFonts w:asciiTheme="minorHAnsi" w:eastAsiaTheme="minorEastAsia" w:hAnsiTheme="minorHAnsi" w:cstheme="minorBidi"/>
                <w:noProof/>
                <w:sz w:val="22"/>
                <w:szCs w:val="22"/>
              </w:rPr>
              <w:tab/>
            </w:r>
            <w:r w:rsidRPr="00643D22">
              <w:rPr>
                <w:rStyle w:val="Hyperlink"/>
                <w:noProof/>
              </w:rPr>
              <w:t>Debug Output Files</w:t>
            </w:r>
            <w:r>
              <w:rPr>
                <w:noProof/>
                <w:webHidden/>
              </w:rPr>
              <w:tab/>
            </w:r>
            <w:r>
              <w:rPr>
                <w:noProof/>
                <w:webHidden/>
              </w:rPr>
              <w:fldChar w:fldCharType="begin"/>
            </w:r>
            <w:r>
              <w:rPr>
                <w:noProof/>
                <w:webHidden/>
              </w:rPr>
              <w:instrText xml:space="preserve"> PAGEREF _Toc364670312 \h </w:instrText>
            </w:r>
            <w:r>
              <w:rPr>
                <w:noProof/>
                <w:webHidden/>
              </w:rPr>
            </w:r>
            <w:r>
              <w:rPr>
                <w:noProof/>
                <w:webHidden/>
              </w:rPr>
              <w:fldChar w:fldCharType="separate"/>
            </w:r>
            <w:r>
              <w:rPr>
                <w:noProof/>
                <w:webHidden/>
              </w:rPr>
              <w:t>49</w:t>
            </w:r>
            <w:r>
              <w:rPr>
                <w:noProof/>
                <w:webHidden/>
              </w:rPr>
              <w:fldChar w:fldCharType="end"/>
            </w:r>
          </w:hyperlink>
        </w:p>
        <w:p w:rsidR="00CF0A72" w:rsidRDefault="00CF0A72">
          <w:pPr>
            <w:pStyle w:val="TOC1"/>
            <w:rPr>
              <w:rFonts w:asciiTheme="minorHAnsi" w:eastAsiaTheme="minorEastAsia" w:hAnsiTheme="minorHAnsi" w:cstheme="minorBidi"/>
              <w:noProof/>
              <w:sz w:val="22"/>
              <w:szCs w:val="22"/>
            </w:rPr>
          </w:pPr>
          <w:hyperlink w:anchor="_Toc364670313" w:history="1">
            <w:r w:rsidRPr="00643D22">
              <w:rPr>
                <w:rStyle w:val="Hyperlink"/>
                <w:noProof/>
              </w:rPr>
              <w:t>5</w:t>
            </w:r>
            <w:r>
              <w:rPr>
                <w:rFonts w:asciiTheme="minorHAnsi" w:eastAsiaTheme="minorEastAsia" w:hAnsiTheme="minorHAnsi" w:cstheme="minorBidi"/>
                <w:noProof/>
                <w:sz w:val="22"/>
                <w:szCs w:val="22"/>
              </w:rPr>
              <w:tab/>
            </w:r>
            <w:r w:rsidRPr="00643D22">
              <w:rPr>
                <w:rStyle w:val="Hyperlink"/>
                <w:noProof/>
              </w:rPr>
              <w:t>Revision Control Log</w:t>
            </w:r>
            <w:r>
              <w:rPr>
                <w:noProof/>
                <w:webHidden/>
              </w:rPr>
              <w:tab/>
            </w:r>
            <w:r>
              <w:rPr>
                <w:noProof/>
                <w:webHidden/>
              </w:rPr>
              <w:fldChar w:fldCharType="begin"/>
            </w:r>
            <w:r>
              <w:rPr>
                <w:noProof/>
                <w:webHidden/>
              </w:rPr>
              <w:instrText xml:space="preserve"> PAGEREF _Toc364670313 \h </w:instrText>
            </w:r>
            <w:r>
              <w:rPr>
                <w:noProof/>
                <w:webHidden/>
              </w:rPr>
            </w:r>
            <w:r>
              <w:rPr>
                <w:noProof/>
                <w:webHidden/>
              </w:rPr>
              <w:fldChar w:fldCharType="separate"/>
            </w:r>
            <w:r>
              <w:rPr>
                <w:noProof/>
                <w:webHidden/>
              </w:rPr>
              <w:t>50</w:t>
            </w:r>
            <w:r>
              <w:rPr>
                <w:noProof/>
                <w:webHidden/>
              </w:rPr>
              <w:fldChar w:fldCharType="end"/>
            </w:r>
          </w:hyperlink>
        </w:p>
        <w:p w:rsidR="002D11A9" w:rsidRDefault="00137AB4">
          <w:r>
            <w:fldChar w:fldCharType="end"/>
          </w:r>
        </w:p>
      </w:sdtContent>
    </w:sdt>
    <w:p w:rsidR="00E671BD" w:rsidRDefault="00E671BD"/>
    <w:p w:rsidR="00B469B4" w:rsidRDefault="00E671BD">
      <w:r>
        <w:br w:type="page"/>
      </w:r>
      <w:r w:rsidR="00137AB4">
        <w:fldChar w:fldCharType="begin"/>
      </w:r>
      <w:r w:rsidR="00B469B4">
        <w:instrText xml:space="preserve"> DOCVARIABLE "MDDRevNum" \* MERGEFORMAT </w:instrText>
      </w:r>
      <w:r w:rsidR="00137AB4">
        <w:fldChar w:fldCharType="end"/>
      </w:r>
      <w:r w:rsidR="00137AB4">
        <w:fldChar w:fldCharType="begin"/>
      </w:r>
      <w:r w:rsidR="00B469B4">
        <w:instrText xml:space="preserve"> DOCVARIABLE "MDDRevNum" \* MERGEFORMAT </w:instrText>
      </w:r>
      <w:r w:rsidR="00137AB4">
        <w:fldChar w:fldCharType="end"/>
      </w:r>
    </w:p>
    <w:p w:rsidR="00AD0331" w:rsidRDefault="00AD0331" w:rsidP="00AD0331">
      <w:pPr>
        <w:pStyle w:val="Heading1"/>
      </w:pPr>
      <w:bookmarkStart w:id="0" w:name="_Toc362536053"/>
      <w:bookmarkStart w:id="1" w:name="_Ref277507633"/>
      <w:bookmarkStart w:id="2" w:name="_Toc364670257"/>
      <w:r>
        <w:lastRenderedPageBreak/>
        <w:t>References</w:t>
      </w:r>
      <w:bookmarkEnd w:id="0"/>
      <w:bookmarkEnd w:id="2"/>
    </w:p>
    <w:p w:rsidR="001E2071" w:rsidRPr="001E2071" w:rsidRDefault="001E2071" w:rsidP="001E2071">
      <w:r>
        <w:t xml:space="preserve">The following references were used in assistance with the creation of this document and the rationale for some of the configuration settings. </w:t>
      </w:r>
    </w:p>
    <w:p w:rsidR="00AD0331" w:rsidRDefault="00AD0331" w:rsidP="00AD0331">
      <w:pPr>
        <w:numPr>
          <w:ilvl w:val="0"/>
          <w:numId w:val="12"/>
        </w:numPr>
        <w:rPr>
          <w:rFonts w:cs="Arial"/>
        </w:rPr>
      </w:pPr>
      <w:bookmarkStart w:id="3" w:name="_Ref266726832"/>
      <w:r>
        <w:rPr>
          <w:rFonts w:cs="Arial"/>
        </w:rPr>
        <w:t>ARM Optimizing C/C++ Compiler v4.6 (spnu151f.pdf)</w:t>
      </w:r>
      <w:bookmarkEnd w:id="3"/>
    </w:p>
    <w:p w:rsidR="00AD0331" w:rsidRDefault="00AD0331" w:rsidP="00AD0331">
      <w:pPr>
        <w:numPr>
          <w:ilvl w:val="0"/>
          <w:numId w:val="12"/>
        </w:numPr>
        <w:rPr>
          <w:rFonts w:cs="Arial"/>
        </w:rPr>
      </w:pPr>
      <w:bookmarkStart w:id="4" w:name="_Ref277508590"/>
      <w:r>
        <w:rPr>
          <w:rFonts w:cs="Arial"/>
        </w:rPr>
        <w:t>Cortex-R4 and Cortex-R4F Revision r1p3 Technical Reference Manual (DDI0363E_cortexr4_r1p3_trm.pdf)</w:t>
      </w:r>
      <w:bookmarkEnd w:id="4"/>
    </w:p>
    <w:p w:rsidR="00AD0331" w:rsidRDefault="00AD0331" w:rsidP="00AD0331">
      <w:pPr>
        <w:numPr>
          <w:ilvl w:val="0"/>
          <w:numId w:val="12"/>
        </w:numPr>
        <w:rPr>
          <w:rFonts w:cs="Arial"/>
        </w:rPr>
      </w:pPr>
      <w:r>
        <w:rPr>
          <w:rFonts w:cs="Arial"/>
        </w:rPr>
        <w:t>Texas Instruments Assembly Language Tools Enhanced High-End Timer (NHET) Assembler User’s Guide (spnu490.pdf)</w:t>
      </w:r>
    </w:p>
    <w:p w:rsidR="000215EF" w:rsidRDefault="000215EF" w:rsidP="00AD0331">
      <w:pPr>
        <w:numPr>
          <w:ilvl w:val="0"/>
          <w:numId w:val="12"/>
        </w:numPr>
        <w:rPr>
          <w:rFonts w:cs="Arial"/>
        </w:rPr>
      </w:pPr>
      <w:bookmarkStart w:id="5" w:name="_Ref288588240"/>
      <w:r>
        <w:rPr>
          <w:rFonts w:cs="Arial"/>
        </w:rPr>
        <w:t xml:space="preserve">AUTOSAR realtime operating system MICROSAR OS TMS570 </w:t>
      </w:r>
      <w:r w:rsidR="000333A4">
        <w:rPr>
          <w:rFonts w:cs="Arial"/>
        </w:rPr>
        <w:t>SafeContext Technical Reference v5.00</w:t>
      </w:r>
      <w:r>
        <w:rPr>
          <w:rFonts w:cs="Arial"/>
        </w:rPr>
        <w:t xml:space="preserve"> (</w:t>
      </w:r>
      <w:r w:rsidR="000333A4">
        <w:rPr>
          <w:rFonts w:cs="Arial"/>
        </w:rPr>
        <w:t>TechnicalReference_</w:t>
      </w:r>
      <w:r>
        <w:rPr>
          <w:rFonts w:cs="Arial"/>
        </w:rPr>
        <w:t>MicrosarOS_TMS570</w:t>
      </w:r>
      <w:r w:rsidR="000333A4">
        <w:rPr>
          <w:rFonts w:cs="Arial"/>
        </w:rPr>
        <w:t>SafeContext</w:t>
      </w:r>
      <w:r>
        <w:rPr>
          <w:rFonts w:cs="Arial"/>
        </w:rPr>
        <w:t>.pdf)</w:t>
      </w:r>
      <w:bookmarkEnd w:id="5"/>
    </w:p>
    <w:p w:rsidR="00267549" w:rsidRDefault="00267549" w:rsidP="00AD0331">
      <w:pPr>
        <w:numPr>
          <w:ilvl w:val="0"/>
          <w:numId w:val="12"/>
        </w:numPr>
        <w:rPr>
          <w:rFonts w:cs="Arial"/>
        </w:rPr>
      </w:pPr>
      <w:bookmarkStart w:id="6" w:name="_Ref362868340"/>
      <w:r>
        <w:rPr>
          <w:rFonts w:cs="Arial"/>
        </w:rPr>
        <w:t>ARM Assembly Language Tools (spnu118j.pdf)</w:t>
      </w:r>
      <w:bookmarkEnd w:id="6"/>
    </w:p>
    <w:p w:rsidR="001E2071" w:rsidRDefault="001E2071">
      <w:pPr>
        <w:spacing w:after="0"/>
        <w:rPr>
          <w:b/>
          <w:kern w:val="28"/>
          <w:sz w:val="28"/>
        </w:rPr>
      </w:pPr>
      <w:r>
        <w:br w:type="page"/>
      </w:r>
    </w:p>
    <w:p w:rsidR="004052FF" w:rsidRDefault="004052FF">
      <w:pPr>
        <w:pStyle w:val="Heading1"/>
      </w:pPr>
      <w:bookmarkStart w:id="7" w:name="_Toc362536054"/>
      <w:bookmarkStart w:id="8" w:name="_Toc364670258"/>
      <w:r>
        <w:lastRenderedPageBreak/>
        <w:t>ARM Cortex R4</w:t>
      </w:r>
      <w:bookmarkEnd w:id="7"/>
      <w:bookmarkEnd w:id="8"/>
    </w:p>
    <w:p w:rsidR="00B469B4" w:rsidRDefault="006C510C" w:rsidP="004052FF">
      <w:pPr>
        <w:pStyle w:val="Heading2"/>
      </w:pPr>
      <w:bookmarkStart w:id="9" w:name="_Toc362536055"/>
      <w:bookmarkStart w:id="10" w:name="_Toc364670259"/>
      <w:bookmarkEnd w:id="1"/>
      <w:r>
        <w:t xml:space="preserve">Make </w:t>
      </w:r>
      <w:r w:rsidR="00E16323">
        <w:t>Process</w:t>
      </w:r>
      <w:bookmarkEnd w:id="9"/>
      <w:bookmarkEnd w:id="10"/>
    </w:p>
    <w:p w:rsidR="008E446C" w:rsidRDefault="008E446C" w:rsidP="008E446C">
      <w:r>
        <w:t xml:space="preserve">This project uses a generated Makefile to perform the build process.  </w:t>
      </w:r>
      <w:r w:rsidR="002D11A9">
        <w:t xml:space="preserve">The makefile generator included with </w:t>
      </w:r>
      <w:r>
        <w:t>the CCSv</w:t>
      </w:r>
      <w:r w:rsidR="00706DC7">
        <w:t>5</w:t>
      </w:r>
      <w:r>
        <w:t xml:space="preserve"> installation is used to generat</w:t>
      </w:r>
      <w:r w:rsidR="00AA19E1">
        <w:t>e</w:t>
      </w:r>
      <w:r>
        <w:t xml:space="preserve"> the Makefile</w:t>
      </w:r>
      <w:r w:rsidR="002D11A9">
        <w:t xml:space="preserve"> for the build</w:t>
      </w:r>
      <w:r>
        <w:t>.</w:t>
      </w:r>
    </w:p>
    <w:p w:rsidR="00A87649" w:rsidRDefault="00A87649" w:rsidP="004052FF">
      <w:pPr>
        <w:pStyle w:val="Heading2"/>
      </w:pPr>
      <w:bookmarkStart w:id="11" w:name="_Toc362536056"/>
      <w:bookmarkStart w:id="12" w:name="_Ref266728146"/>
      <w:bookmarkStart w:id="13" w:name="_Toc364670260"/>
      <w:r>
        <w:t>C/C++ Build</w:t>
      </w:r>
      <w:bookmarkEnd w:id="11"/>
      <w:bookmarkEnd w:id="13"/>
    </w:p>
    <w:p w:rsidR="00681B6A" w:rsidRPr="00681B6A" w:rsidRDefault="00681B6A" w:rsidP="00681B6A"/>
    <w:p w:rsidR="002611E7" w:rsidRDefault="002611E7" w:rsidP="002611E7">
      <w:pPr>
        <w:pStyle w:val="Heading3"/>
      </w:pPr>
      <w:bookmarkStart w:id="14" w:name="_Toc362536057"/>
      <w:bookmarkStart w:id="15" w:name="_Toc364670261"/>
      <w:r>
        <w:t>ARM/Thumb Mode Compile Settings</w:t>
      </w:r>
      <w:bookmarkEnd w:id="14"/>
      <w:bookmarkEnd w:id="15"/>
    </w:p>
    <w:p w:rsidR="00E0651E" w:rsidRPr="00E0651E" w:rsidRDefault="00E0651E" w:rsidP="002611E7">
      <w:r>
        <w:t xml:space="preserve">All files compiled in this project are compiled in thumb mode with the exception of the files listed in </w:t>
      </w:r>
      <w:r w:rsidR="00137AB4">
        <w:fldChar w:fldCharType="begin"/>
      </w:r>
      <w:r>
        <w:instrText xml:space="preserve"> REF _Ref288649031 \h </w:instrText>
      </w:r>
      <w:r w:rsidR="00137AB4">
        <w:fldChar w:fldCharType="separate"/>
      </w:r>
      <w:r w:rsidR="006B4701">
        <w:t xml:space="preserve">Table </w:t>
      </w:r>
      <w:r w:rsidR="006B4701">
        <w:rPr>
          <w:noProof/>
        </w:rPr>
        <w:t>1</w:t>
      </w:r>
      <w:r w:rsidR="006B4701">
        <w:t>: ARM Mode Files</w:t>
      </w:r>
      <w:r w:rsidR="00137AB4">
        <w:fldChar w:fldCharType="end"/>
      </w:r>
      <w:r>
        <w:t>.</w:t>
      </w:r>
      <w:r w:rsidR="00681B6A">
        <w:t xml:space="preserve"> </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7"/>
        <w:gridCol w:w="6639"/>
      </w:tblGrid>
      <w:tr w:rsidR="00B3794A" w:rsidRPr="00217B30" w:rsidTr="00213EA3">
        <w:tc>
          <w:tcPr>
            <w:tcW w:w="2217" w:type="dxa"/>
            <w:shd w:val="clear" w:color="auto" w:fill="A6A6A6"/>
            <w:vAlign w:val="center"/>
          </w:tcPr>
          <w:p w:rsidR="00B3794A" w:rsidRPr="00217B30" w:rsidRDefault="00B3794A" w:rsidP="00293B9B">
            <w:pPr>
              <w:keepNext/>
              <w:keepLines/>
              <w:spacing w:before="40" w:after="40"/>
              <w:jc w:val="center"/>
              <w:rPr>
                <w:rFonts w:cs="Arial"/>
                <w:b/>
                <w:color w:val="FFFFFF"/>
              </w:rPr>
            </w:pPr>
            <w:r w:rsidRPr="00217B30">
              <w:rPr>
                <w:rFonts w:cs="Arial"/>
                <w:b/>
                <w:color w:val="FFFFFF"/>
              </w:rPr>
              <w:lastRenderedPageBreak/>
              <w:t>File</w:t>
            </w:r>
          </w:p>
        </w:tc>
        <w:tc>
          <w:tcPr>
            <w:tcW w:w="6639" w:type="dxa"/>
            <w:shd w:val="clear" w:color="auto" w:fill="A6A6A6"/>
            <w:vAlign w:val="center"/>
          </w:tcPr>
          <w:p w:rsidR="00B3794A" w:rsidRPr="00217B30" w:rsidRDefault="00B3794A" w:rsidP="00293B9B">
            <w:pPr>
              <w:keepNext/>
              <w:keepLines/>
              <w:spacing w:before="40" w:after="40"/>
              <w:jc w:val="center"/>
              <w:rPr>
                <w:rFonts w:cs="Arial"/>
                <w:b/>
                <w:color w:val="FFFFFF"/>
              </w:rPr>
            </w:pPr>
            <w:r w:rsidRPr="00217B30">
              <w:rPr>
                <w:rFonts w:cs="Arial"/>
                <w:b/>
                <w:color w:val="FFFFFF"/>
              </w:rPr>
              <w:t>Rationale</w:t>
            </w:r>
          </w:p>
        </w:tc>
      </w:tr>
      <w:tr w:rsidR="00B3794A" w:rsidTr="00213EA3">
        <w:tc>
          <w:tcPr>
            <w:tcW w:w="8856" w:type="dxa"/>
            <w:gridSpan w:val="2"/>
            <w:shd w:val="clear" w:color="auto" w:fill="D9D9D9" w:themeFill="background1" w:themeFillShade="D9"/>
          </w:tcPr>
          <w:p w:rsidR="00B3794A" w:rsidRDefault="00B3794A" w:rsidP="00293B9B">
            <w:pPr>
              <w:keepNext/>
              <w:keepLines/>
              <w:spacing w:before="40" w:after="40"/>
            </w:pPr>
            <w:r>
              <w:t>AbsHwPos\src</w:t>
            </w:r>
          </w:p>
        </w:tc>
      </w:tr>
      <w:tr w:rsidR="00B3794A" w:rsidTr="00213EA3">
        <w:tc>
          <w:tcPr>
            <w:tcW w:w="2217" w:type="dxa"/>
          </w:tcPr>
          <w:p w:rsidR="00B3794A" w:rsidRDefault="00B3794A" w:rsidP="00293B9B">
            <w:pPr>
              <w:keepNext/>
              <w:keepLines/>
              <w:spacing w:before="40" w:after="40"/>
            </w:pPr>
            <w:r>
              <w:t>Ap_AbsHwPos.c</w:t>
            </w:r>
          </w:p>
        </w:tc>
        <w:tc>
          <w:tcPr>
            <w:tcW w:w="6639" w:type="dxa"/>
          </w:tcPr>
          <w:p w:rsidR="00B3794A" w:rsidRDefault="002D11A9" w:rsidP="00293B9B">
            <w:pPr>
              <w:keepNext/>
              <w:keepLines/>
              <w:spacing w:before="40" w:after="40"/>
            </w:pPr>
            <w:r>
              <w:t xml:space="preserve">Present configuration. No real need for this to be in ARM mode. </w:t>
            </w:r>
          </w:p>
        </w:tc>
      </w:tr>
      <w:tr w:rsidR="00B3794A" w:rsidTr="00213EA3">
        <w:tc>
          <w:tcPr>
            <w:tcW w:w="8856" w:type="dxa"/>
            <w:gridSpan w:val="2"/>
            <w:shd w:val="clear" w:color="auto" w:fill="D9D9D9" w:themeFill="background1" w:themeFillShade="D9"/>
          </w:tcPr>
          <w:p w:rsidR="00B3794A" w:rsidRDefault="00B3794A" w:rsidP="00293B9B">
            <w:pPr>
              <w:keepNext/>
              <w:keepLines/>
              <w:spacing w:before="40" w:after="40"/>
            </w:pPr>
            <w:r>
              <w:t>LrnEOT\src</w:t>
            </w:r>
          </w:p>
        </w:tc>
      </w:tr>
      <w:tr w:rsidR="00B3794A" w:rsidTr="00213EA3">
        <w:tc>
          <w:tcPr>
            <w:tcW w:w="2217" w:type="dxa"/>
          </w:tcPr>
          <w:p w:rsidR="00B3794A" w:rsidRDefault="00B3794A" w:rsidP="00293B9B">
            <w:pPr>
              <w:keepNext/>
              <w:keepLines/>
              <w:spacing w:before="40" w:after="40"/>
            </w:pPr>
            <w:r>
              <w:t>Ap_LrnEOT.c</w:t>
            </w:r>
          </w:p>
        </w:tc>
        <w:tc>
          <w:tcPr>
            <w:tcW w:w="6639" w:type="dxa"/>
          </w:tcPr>
          <w:p w:rsidR="00B3794A" w:rsidRDefault="002D11A9" w:rsidP="00293B9B">
            <w:pPr>
              <w:keepNext/>
              <w:keepLines/>
              <w:spacing w:before="40" w:after="40"/>
            </w:pPr>
            <w:r>
              <w:t>Present configuration. No real need for this to be in ARM mode.</w:t>
            </w:r>
          </w:p>
        </w:tc>
      </w:tr>
      <w:tr w:rsidR="00B3794A" w:rsidTr="00213EA3">
        <w:tc>
          <w:tcPr>
            <w:tcW w:w="8856" w:type="dxa"/>
            <w:gridSpan w:val="2"/>
            <w:shd w:val="clear" w:color="auto" w:fill="D9D9D9" w:themeFill="background1" w:themeFillShade="D9"/>
          </w:tcPr>
          <w:p w:rsidR="00B3794A" w:rsidRDefault="00B3794A" w:rsidP="00293B9B">
            <w:pPr>
              <w:keepNext/>
              <w:keepLines/>
              <w:spacing w:before="40" w:after="40"/>
            </w:pPr>
            <w:r>
              <w:t>Return\src</w:t>
            </w:r>
          </w:p>
        </w:tc>
      </w:tr>
      <w:tr w:rsidR="00B3794A" w:rsidTr="00213EA3">
        <w:tc>
          <w:tcPr>
            <w:tcW w:w="2217" w:type="dxa"/>
          </w:tcPr>
          <w:p w:rsidR="00B3794A" w:rsidRDefault="00B3794A" w:rsidP="00293B9B">
            <w:pPr>
              <w:keepNext/>
              <w:keepLines/>
              <w:spacing w:before="40" w:after="40"/>
            </w:pPr>
            <w:r>
              <w:t>Ap_Return.c</w:t>
            </w:r>
          </w:p>
        </w:tc>
        <w:tc>
          <w:tcPr>
            <w:tcW w:w="6639" w:type="dxa"/>
          </w:tcPr>
          <w:p w:rsidR="00B3794A" w:rsidRDefault="002D11A9" w:rsidP="00293B9B">
            <w:pPr>
              <w:keepNext/>
              <w:keepLines/>
              <w:spacing w:before="40" w:after="40"/>
            </w:pPr>
            <w:r>
              <w:t>Present configuration. No real need for this to be in ARM mode.</w:t>
            </w:r>
          </w:p>
        </w:tc>
      </w:tr>
      <w:tr w:rsidR="00B3794A" w:rsidTr="00213EA3">
        <w:tc>
          <w:tcPr>
            <w:tcW w:w="8856" w:type="dxa"/>
            <w:gridSpan w:val="2"/>
            <w:shd w:val="clear" w:color="auto" w:fill="D9D9D9" w:themeFill="background1" w:themeFillShade="D9"/>
          </w:tcPr>
          <w:p w:rsidR="00B3794A" w:rsidRDefault="00B3794A" w:rsidP="00293B9B">
            <w:pPr>
              <w:keepNext/>
              <w:keepLines/>
              <w:spacing w:before="40" w:after="40"/>
            </w:pPr>
            <w:r>
              <w:t>StaMd\src</w:t>
            </w:r>
          </w:p>
        </w:tc>
      </w:tr>
      <w:tr w:rsidR="00B3794A" w:rsidTr="00213EA3">
        <w:tc>
          <w:tcPr>
            <w:tcW w:w="2217" w:type="dxa"/>
          </w:tcPr>
          <w:p w:rsidR="00B3794A" w:rsidRDefault="00B3794A" w:rsidP="00293B9B">
            <w:pPr>
              <w:keepNext/>
              <w:keepLines/>
              <w:spacing w:before="40" w:after="40"/>
            </w:pPr>
            <w:r>
              <w:t>Ap_StaMd.c</w:t>
            </w:r>
          </w:p>
        </w:tc>
        <w:tc>
          <w:tcPr>
            <w:tcW w:w="6639" w:type="dxa"/>
          </w:tcPr>
          <w:p w:rsidR="00B3794A" w:rsidRDefault="002D11A9" w:rsidP="00293B9B">
            <w:pPr>
              <w:keepNext/>
              <w:keepLines/>
              <w:spacing w:before="40" w:after="40"/>
            </w:pPr>
            <w:r>
              <w:t>Present configuration. No real need for this to be in ARM mode.</w:t>
            </w:r>
          </w:p>
        </w:tc>
      </w:tr>
      <w:tr w:rsidR="00B3794A" w:rsidTr="00213EA3">
        <w:tc>
          <w:tcPr>
            <w:tcW w:w="8856" w:type="dxa"/>
            <w:gridSpan w:val="2"/>
            <w:shd w:val="clear" w:color="auto" w:fill="D9D9D9" w:themeFill="background1" w:themeFillShade="D9"/>
          </w:tcPr>
          <w:p w:rsidR="00B3794A" w:rsidRDefault="00B3794A" w:rsidP="00293B9B">
            <w:pPr>
              <w:keepNext/>
              <w:keepLines/>
              <w:spacing w:before="40" w:after="40"/>
            </w:pPr>
            <w:r w:rsidRPr="007967C2">
              <w:t>BMW_UKL_MCV_EPS_TMS570\SwProject\VehCfg\src</w:t>
            </w:r>
          </w:p>
        </w:tc>
      </w:tr>
      <w:tr w:rsidR="00B3794A" w:rsidTr="00213EA3">
        <w:tc>
          <w:tcPr>
            <w:tcW w:w="2217" w:type="dxa"/>
          </w:tcPr>
          <w:p w:rsidR="00B3794A" w:rsidRDefault="00B3794A" w:rsidP="00293B9B">
            <w:pPr>
              <w:keepNext/>
              <w:keepLines/>
              <w:spacing w:before="40" w:after="40"/>
            </w:pPr>
            <w:r>
              <w:t>Ap_VehCfg.c</w:t>
            </w:r>
          </w:p>
        </w:tc>
        <w:tc>
          <w:tcPr>
            <w:tcW w:w="6639" w:type="dxa"/>
          </w:tcPr>
          <w:p w:rsidR="00B3794A" w:rsidRDefault="002D11A9" w:rsidP="00293B9B">
            <w:pPr>
              <w:keepNext/>
              <w:keepLines/>
              <w:spacing w:before="40" w:after="40"/>
            </w:pPr>
            <w:r>
              <w:t>Present configuration. No real need for this to be in ARM mode.</w:t>
            </w:r>
          </w:p>
        </w:tc>
      </w:tr>
      <w:tr w:rsidR="00B3794A" w:rsidTr="00213EA3">
        <w:tc>
          <w:tcPr>
            <w:tcW w:w="8856" w:type="dxa"/>
            <w:gridSpan w:val="2"/>
            <w:shd w:val="clear" w:color="auto" w:fill="D9D9D9" w:themeFill="background1" w:themeFillShade="D9"/>
          </w:tcPr>
          <w:p w:rsidR="00B3794A" w:rsidRDefault="00B3794A" w:rsidP="00293B9B">
            <w:pPr>
              <w:keepNext/>
              <w:keepLines/>
              <w:spacing w:before="40" w:after="40"/>
            </w:pPr>
            <w:r w:rsidRPr="00277FF0">
              <w:t>BMW_UKL_MCV_EPS_TMS570\SwProject\Source</w:t>
            </w:r>
          </w:p>
        </w:tc>
      </w:tr>
      <w:tr w:rsidR="00B3794A" w:rsidTr="00213EA3">
        <w:tc>
          <w:tcPr>
            <w:tcW w:w="2217" w:type="dxa"/>
          </w:tcPr>
          <w:p w:rsidR="00B3794A" w:rsidRDefault="00B3794A" w:rsidP="00293B9B">
            <w:pPr>
              <w:keepNext/>
              <w:keepLines/>
              <w:spacing w:before="40" w:after="40"/>
            </w:pPr>
            <w:r>
              <w:t>Appl_Cryto.c</w:t>
            </w:r>
          </w:p>
        </w:tc>
        <w:tc>
          <w:tcPr>
            <w:tcW w:w="6639" w:type="dxa"/>
          </w:tcPr>
          <w:p w:rsidR="00B3794A" w:rsidRDefault="002D11A9" w:rsidP="00293B9B">
            <w:pPr>
              <w:keepNext/>
              <w:keepLines/>
              <w:spacing w:before="40" w:after="40"/>
            </w:pPr>
            <w:r>
              <w:t>Present configuration. No real need for this to be in ARM mode.</w:t>
            </w:r>
          </w:p>
        </w:tc>
      </w:tr>
      <w:tr w:rsidR="00B3794A" w:rsidTr="00213EA3">
        <w:tc>
          <w:tcPr>
            <w:tcW w:w="8856" w:type="dxa"/>
            <w:gridSpan w:val="2"/>
            <w:shd w:val="clear" w:color="auto" w:fill="D9D9D9" w:themeFill="background1" w:themeFillShade="D9"/>
          </w:tcPr>
          <w:p w:rsidR="00B3794A" w:rsidRDefault="00B3794A" w:rsidP="00293B9B">
            <w:pPr>
              <w:keepNext/>
              <w:keepLines/>
              <w:spacing w:before="40" w:after="40"/>
            </w:pPr>
            <w:r>
              <w:t>TMS570_Startup\src</w:t>
            </w:r>
          </w:p>
        </w:tc>
      </w:tr>
      <w:tr w:rsidR="00B3794A" w:rsidTr="00213EA3">
        <w:tc>
          <w:tcPr>
            <w:tcW w:w="2217" w:type="dxa"/>
          </w:tcPr>
          <w:p w:rsidR="00B3794A" w:rsidRDefault="00B3794A" w:rsidP="00293B9B">
            <w:pPr>
              <w:keepNext/>
              <w:keepLines/>
              <w:spacing w:before="40" w:after="40"/>
            </w:pPr>
            <w:r>
              <w:t>AppStartup.c</w:t>
            </w:r>
          </w:p>
        </w:tc>
        <w:tc>
          <w:tcPr>
            <w:tcW w:w="6639" w:type="dxa"/>
          </w:tcPr>
          <w:p w:rsidR="00B3794A" w:rsidRDefault="00B3794A" w:rsidP="00293B9B">
            <w:pPr>
              <w:keepNext/>
              <w:keepLines/>
              <w:spacing w:before="40" w:after="40"/>
            </w:pPr>
            <w:r>
              <w:t>This file contains _c_init00 which is vectored to by the reset vector.  At the moment, it is understood that every function directly entered by a vector from the vector table should be compiled in ARM mode.</w:t>
            </w:r>
          </w:p>
        </w:tc>
      </w:tr>
      <w:tr w:rsidR="00CF578B" w:rsidTr="00213EA3">
        <w:tc>
          <w:tcPr>
            <w:tcW w:w="2217" w:type="dxa"/>
          </w:tcPr>
          <w:p w:rsidR="00CF578B" w:rsidRDefault="00CF578B" w:rsidP="00293B9B">
            <w:pPr>
              <w:keepNext/>
              <w:keepLines/>
              <w:spacing w:before="40" w:after="40"/>
            </w:pPr>
            <w:r>
              <w:t>sys_core.asm</w:t>
            </w:r>
          </w:p>
        </w:tc>
        <w:tc>
          <w:tcPr>
            <w:tcW w:w="6639" w:type="dxa"/>
          </w:tcPr>
          <w:p w:rsidR="00CF578B" w:rsidRDefault="00CF578B" w:rsidP="00293B9B">
            <w:pPr>
              <w:keepNext/>
              <w:keepLines/>
              <w:spacing w:before="40" w:after="40"/>
            </w:pPr>
            <w:r>
              <w:t>The .arm directive</w:t>
            </w:r>
            <w:r w:rsidR="001371A2">
              <w:t xml:space="preserve"> in the source</w:t>
            </w:r>
            <w:r>
              <w:t xml:space="preserve"> is a preprocessor to compile in ARM mode.</w:t>
            </w:r>
          </w:p>
        </w:tc>
      </w:tr>
      <w:tr w:rsidR="00CF578B" w:rsidTr="00213EA3">
        <w:tc>
          <w:tcPr>
            <w:tcW w:w="2217" w:type="dxa"/>
          </w:tcPr>
          <w:p w:rsidR="00CF578B" w:rsidRDefault="00CF578B" w:rsidP="00293B9B">
            <w:pPr>
              <w:keepNext/>
              <w:keepLines/>
              <w:spacing w:before="40" w:after="40"/>
            </w:pPr>
            <w:r>
              <w:t>sys_memory.asm</w:t>
            </w:r>
          </w:p>
        </w:tc>
        <w:tc>
          <w:tcPr>
            <w:tcW w:w="6639" w:type="dxa"/>
          </w:tcPr>
          <w:p w:rsidR="00CF578B" w:rsidRDefault="00CF578B" w:rsidP="00293B9B">
            <w:pPr>
              <w:keepNext/>
              <w:keepLines/>
              <w:spacing w:before="40" w:after="40"/>
            </w:pPr>
            <w:r>
              <w:t xml:space="preserve">The .arm directive </w:t>
            </w:r>
            <w:r w:rsidR="001371A2">
              <w:t xml:space="preserve">in the source </w:t>
            </w:r>
            <w:r>
              <w:t>is a preprocessor to compile in ARM mode.</w:t>
            </w:r>
          </w:p>
        </w:tc>
      </w:tr>
      <w:tr w:rsidR="00B3794A" w:rsidTr="00213EA3">
        <w:tc>
          <w:tcPr>
            <w:tcW w:w="8856" w:type="dxa"/>
            <w:gridSpan w:val="2"/>
            <w:shd w:val="clear" w:color="auto" w:fill="D9D9D9" w:themeFill="background1" w:themeFillShade="D9"/>
          </w:tcPr>
          <w:p w:rsidR="00B3794A" w:rsidRDefault="00B3794A" w:rsidP="00293B9B">
            <w:pPr>
              <w:keepNext/>
              <w:keepLines/>
              <w:spacing w:before="40" w:after="40"/>
            </w:pPr>
            <w:r>
              <w:t>TMS570_uDiag\src</w:t>
            </w:r>
          </w:p>
        </w:tc>
      </w:tr>
      <w:tr w:rsidR="00B3794A" w:rsidTr="00213EA3">
        <w:tc>
          <w:tcPr>
            <w:tcW w:w="2217" w:type="dxa"/>
          </w:tcPr>
          <w:p w:rsidR="00B3794A" w:rsidRDefault="00B3794A" w:rsidP="00293B9B">
            <w:pPr>
              <w:keepNext/>
              <w:keepLines/>
              <w:spacing w:before="40" w:after="40"/>
            </w:pPr>
            <w:r>
              <w:t>Cd_uDiagESM.c</w:t>
            </w:r>
          </w:p>
        </w:tc>
        <w:tc>
          <w:tcPr>
            <w:tcW w:w="6639" w:type="dxa"/>
          </w:tcPr>
          <w:p w:rsidR="00B3794A" w:rsidRPr="00F945F1" w:rsidRDefault="00F945F1" w:rsidP="00293B9B">
            <w:pPr>
              <w:keepNext/>
              <w:keepLines/>
              <w:spacing w:before="40" w:after="40"/>
              <w:rPr>
                <w:rFonts w:cs="Arial"/>
              </w:rPr>
            </w:pPr>
            <w:r w:rsidRPr="00F945F1">
              <w:rPr>
                <w:rFonts w:cs="Arial"/>
              </w:rPr>
              <w:t xml:space="preserve">Contains Isr_ESHM which is a category 1 interrupt and §8.3 of </w:t>
            </w:r>
            <w:fldSimple w:instr=" REF _Ref288588240 \r \h  \* MERGEFORMAT ">
              <w:r w:rsidRPr="00F945F1">
                <w:rPr>
                  <w:rFonts w:cs="Arial"/>
                </w:rPr>
                <w:t>[4]</w:t>
              </w:r>
            </w:fldSimple>
            <w:r w:rsidRPr="00F945F1">
              <w:rPr>
                <w:rFonts w:cs="Arial"/>
              </w:rPr>
              <w:t xml:space="preserve"> states “</w:t>
            </w:r>
            <w:r w:rsidRPr="00F945F1">
              <w:rPr>
                <w:rFonts w:cs="Arial"/>
                <w:bCs/>
              </w:rPr>
              <w:t>Note</w:t>
            </w:r>
            <w:r w:rsidRPr="00F945F1">
              <w:rPr>
                <w:rFonts w:cs="Arial"/>
              </w:rPr>
              <w:t>: Category 1 interrupt functions must always be compiled for 32bit ARM mode!”</w:t>
            </w:r>
          </w:p>
        </w:tc>
      </w:tr>
      <w:tr w:rsidR="00B3794A" w:rsidTr="00213EA3">
        <w:tc>
          <w:tcPr>
            <w:tcW w:w="2217" w:type="dxa"/>
          </w:tcPr>
          <w:p w:rsidR="00B3794A" w:rsidRDefault="00B3794A" w:rsidP="00293B9B">
            <w:pPr>
              <w:keepNext/>
              <w:keepLines/>
              <w:spacing w:before="40" w:after="40"/>
            </w:pPr>
            <w:r>
              <w:t>Cd_uDiagVIM.c</w:t>
            </w:r>
          </w:p>
        </w:tc>
        <w:tc>
          <w:tcPr>
            <w:tcW w:w="6639" w:type="dxa"/>
          </w:tcPr>
          <w:p w:rsidR="00B3794A" w:rsidRDefault="002D11A9" w:rsidP="00293B9B">
            <w:pPr>
              <w:keepNext/>
              <w:keepLines/>
              <w:spacing w:before="40" w:after="40"/>
            </w:pPr>
            <w:r>
              <w:t>Present configuration. No real need for this to be in ARM mode.</w:t>
            </w:r>
          </w:p>
        </w:tc>
      </w:tr>
      <w:tr w:rsidR="00B3794A" w:rsidTr="00213EA3">
        <w:tc>
          <w:tcPr>
            <w:tcW w:w="2217" w:type="dxa"/>
          </w:tcPr>
          <w:p w:rsidR="00B3794A" w:rsidRDefault="00F945F1" w:rsidP="00293B9B">
            <w:pPr>
              <w:keepNext/>
              <w:keepLines/>
              <w:spacing w:before="40" w:after="40"/>
            </w:pPr>
            <w:r>
              <w:t>dabort.asm</w:t>
            </w:r>
          </w:p>
        </w:tc>
        <w:tc>
          <w:tcPr>
            <w:tcW w:w="6639" w:type="dxa"/>
          </w:tcPr>
          <w:p w:rsidR="00B3794A" w:rsidRDefault="00CF578B" w:rsidP="00293B9B">
            <w:pPr>
              <w:keepNext/>
              <w:keepLines/>
              <w:spacing w:before="40" w:after="40"/>
            </w:pPr>
            <w:r>
              <w:t xml:space="preserve">The .arm directive </w:t>
            </w:r>
            <w:r w:rsidR="001371A2">
              <w:t xml:space="preserve">in the source </w:t>
            </w:r>
            <w:r>
              <w:t xml:space="preserve">is a preprocessor to compile in ARM mode. </w:t>
            </w:r>
          </w:p>
        </w:tc>
      </w:tr>
      <w:tr w:rsidR="00B3794A" w:rsidTr="00213EA3">
        <w:tc>
          <w:tcPr>
            <w:tcW w:w="2217" w:type="dxa"/>
          </w:tcPr>
          <w:p w:rsidR="00B3794A" w:rsidRDefault="00F945F1" w:rsidP="00293B9B">
            <w:pPr>
              <w:keepNext/>
              <w:keepLines/>
              <w:spacing w:before="40" w:after="40"/>
            </w:pPr>
            <w:r>
              <w:t>pabort.asm</w:t>
            </w:r>
          </w:p>
        </w:tc>
        <w:tc>
          <w:tcPr>
            <w:tcW w:w="6639" w:type="dxa"/>
          </w:tcPr>
          <w:p w:rsidR="00B3794A" w:rsidRDefault="00CF578B" w:rsidP="00293B9B">
            <w:pPr>
              <w:keepNext/>
              <w:keepLines/>
              <w:spacing w:before="40" w:after="40"/>
            </w:pPr>
            <w:r>
              <w:t>The .arm directive</w:t>
            </w:r>
            <w:r w:rsidR="001371A2">
              <w:t xml:space="preserve"> in the source</w:t>
            </w:r>
            <w:r>
              <w:t xml:space="preserve"> is a preprocessor to compile in ARM mode.</w:t>
            </w:r>
          </w:p>
        </w:tc>
      </w:tr>
      <w:tr w:rsidR="00B3794A" w:rsidTr="00213EA3">
        <w:tc>
          <w:tcPr>
            <w:tcW w:w="2217" w:type="dxa"/>
          </w:tcPr>
          <w:p w:rsidR="00B3794A" w:rsidRDefault="00CF578B" w:rsidP="00293B9B">
            <w:pPr>
              <w:keepNext/>
              <w:keepLines/>
              <w:spacing w:before="40" w:after="40"/>
            </w:pPr>
            <w:r>
              <w:t>undefinst.asm</w:t>
            </w:r>
          </w:p>
        </w:tc>
        <w:tc>
          <w:tcPr>
            <w:tcW w:w="6639" w:type="dxa"/>
          </w:tcPr>
          <w:p w:rsidR="00B3794A" w:rsidRDefault="00CF578B" w:rsidP="00293B9B">
            <w:pPr>
              <w:keepNext/>
              <w:keepLines/>
              <w:spacing w:before="40" w:after="40"/>
            </w:pPr>
            <w:r>
              <w:t>The .arm directive</w:t>
            </w:r>
            <w:r w:rsidR="001371A2">
              <w:t xml:space="preserve"> in the source</w:t>
            </w:r>
            <w:r>
              <w:t xml:space="preserve"> is a preprocessor to compile in ARM mode.</w:t>
            </w:r>
          </w:p>
        </w:tc>
      </w:tr>
      <w:tr w:rsidR="00C463ED" w:rsidTr="00213EA3">
        <w:tc>
          <w:tcPr>
            <w:tcW w:w="8856" w:type="dxa"/>
            <w:gridSpan w:val="2"/>
            <w:shd w:val="clear" w:color="auto" w:fill="D9D9D9" w:themeFill="background1" w:themeFillShade="D9"/>
          </w:tcPr>
          <w:p w:rsidR="00C463ED" w:rsidRDefault="00C463ED" w:rsidP="00293B9B">
            <w:pPr>
              <w:keepNext/>
              <w:keepLines/>
              <w:spacing w:before="40" w:after="40"/>
            </w:pPr>
            <w:r w:rsidRPr="00277FF0">
              <w:t>BMW_UKL_MCV_EPS_TMS570\SwProject\Source</w:t>
            </w:r>
            <w:r>
              <w:t>\Os</w:t>
            </w:r>
          </w:p>
        </w:tc>
      </w:tr>
      <w:tr w:rsidR="00B3794A" w:rsidTr="00213EA3">
        <w:tc>
          <w:tcPr>
            <w:tcW w:w="2217" w:type="dxa"/>
          </w:tcPr>
          <w:p w:rsidR="00B3794A" w:rsidRDefault="00B3794A" w:rsidP="00293B9B">
            <w:pPr>
              <w:keepNext/>
              <w:keepLines/>
              <w:spacing w:before="40" w:after="40"/>
            </w:pPr>
            <w:r>
              <w:t>osekasm.asm</w:t>
            </w:r>
          </w:p>
        </w:tc>
        <w:tc>
          <w:tcPr>
            <w:tcW w:w="6639" w:type="dxa"/>
          </w:tcPr>
          <w:p w:rsidR="00B3794A" w:rsidRDefault="00B3794A" w:rsidP="00293B9B">
            <w:pPr>
              <w:keepNext/>
              <w:keepLines/>
              <w:spacing w:before="40" w:after="40"/>
            </w:pPr>
            <w:r>
              <w:t xml:space="preserve">§11 of </w:t>
            </w:r>
            <w:r w:rsidR="00137AB4">
              <w:fldChar w:fldCharType="begin"/>
            </w:r>
            <w:r>
              <w:instrText xml:space="preserve"> REF _Ref288588240 \r \h </w:instrText>
            </w:r>
            <w:r w:rsidR="00137AB4">
              <w:fldChar w:fldCharType="separate"/>
            </w:r>
            <w:r>
              <w:t>[4]</w:t>
            </w:r>
            <w:r w:rsidR="00137AB4">
              <w:fldChar w:fldCharType="end"/>
            </w:r>
            <w:r>
              <w:t xml:space="preserve"> requires all Os assembly files to be compiled in ARM mode</w:t>
            </w:r>
          </w:p>
        </w:tc>
      </w:tr>
      <w:tr w:rsidR="00C463ED" w:rsidTr="00213EA3">
        <w:tc>
          <w:tcPr>
            <w:tcW w:w="8856" w:type="dxa"/>
            <w:gridSpan w:val="2"/>
            <w:shd w:val="clear" w:color="auto" w:fill="D9D9D9" w:themeFill="background1" w:themeFillShade="D9"/>
          </w:tcPr>
          <w:p w:rsidR="00C463ED" w:rsidRDefault="00C463ED" w:rsidP="00293B9B">
            <w:pPr>
              <w:keepNext/>
              <w:keepLines/>
              <w:spacing w:before="40" w:after="40"/>
            </w:pPr>
            <w:r w:rsidRPr="00277FF0">
              <w:t>BMW_UKL_MCV_EPS_TMS570\SwProject\Source</w:t>
            </w:r>
            <w:r>
              <w:t>\</w:t>
            </w:r>
            <w:r w:rsidR="00297764">
              <w:t>BSW\</w:t>
            </w:r>
            <w:r>
              <w:t>VStdLib</w:t>
            </w:r>
          </w:p>
        </w:tc>
      </w:tr>
      <w:tr w:rsidR="00C463ED" w:rsidTr="00213EA3">
        <w:tc>
          <w:tcPr>
            <w:tcW w:w="2217" w:type="dxa"/>
          </w:tcPr>
          <w:p w:rsidR="00C463ED" w:rsidRDefault="00C463ED" w:rsidP="00293B9B">
            <w:pPr>
              <w:keepNext/>
              <w:keepLines/>
              <w:spacing w:before="40" w:after="40"/>
            </w:pPr>
            <w:r>
              <w:t>vstdlib.c</w:t>
            </w:r>
          </w:p>
        </w:tc>
        <w:tc>
          <w:tcPr>
            <w:tcW w:w="6639" w:type="dxa"/>
          </w:tcPr>
          <w:p w:rsidR="00C463ED" w:rsidRDefault="00C463ED" w:rsidP="00293B9B">
            <w:pPr>
              <w:keepNext/>
              <w:keepLines/>
              <w:spacing w:before="40" w:after="40"/>
            </w:pPr>
            <w:r>
              <w:t>Unknown where requirement is for ARM mode compilation.  It fails on the inline assembly when compiled in Thumb mode.</w:t>
            </w:r>
          </w:p>
        </w:tc>
      </w:tr>
      <w:tr w:rsidR="00C463ED" w:rsidTr="00213EA3">
        <w:tc>
          <w:tcPr>
            <w:tcW w:w="8856" w:type="dxa"/>
            <w:gridSpan w:val="2"/>
            <w:shd w:val="clear" w:color="auto" w:fill="D9D9D9" w:themeFill="background1" w:themeFillShade="D9"/>
          </w:tcPr>
          <w:p w:rsidR="00C463ED" w:rsidRDefault="00C463ED" w:rsidP="00293B9B">
            <w:pPr>
              <w:keepNext/>
              <w:keepLines/>
              <w:spacing w:before="40" w:after="40"/>
            </w:pPr>
            <w:r w:rsidRPr="00277FF0">
              <w:t>BMW_UKL_MCV_EPS_TMS570\SwProject\Source</w:t>
            </w:r>
            <w:r>
              <w:t>\</w:t>
            </w:r>
            <w:r w:rsidR="00297764">
              <w:t>BSW\</w:t>
            </w:r>
            <w:r>
              <w:t>Wdg</w:t>
            </w:r>
          </w:p>
        </w:tc>
      </w:tr>
      <w:tr w:rsidR="00C463ED" w:rsidTr="00213EA3">
        <w:tc>
          <w:tcPr>
            <w:tcW w:w="2217" w:type="dxa"/>
          </w:tcPr>
          <w:p w:rsidR="00C463ED" w:rsidRDefault="0005767E" w:rsidP="00293B9B">
            <w:pPr>
              <w:keepNext/>
              <w:keepLines/>
              <w:spacing w:before="40" w:after="40"/>
            </w:pPr>
            <w:r>
              <w:t>Wdg_TMS570LS3x.c</w:t>
            </w:r>
          </w:p>
        </w:tc>
        <w:tc>
          <w:tcPr>
            <w:tcW w:w="6639" w:type="dxa"/>
          </w:tcPr>
          <w:p w:rsidR="00C463ED" w:rsidRDefault="002D11A9" w:rsidP="00293B9B">
            <w:pPr>
              <w:keepNext/>
              <w:keepLines/>
              <w:spacing w:before="40" w:after="40"/>
            </w:pPr>
            <w:r>
              <w:t>Present configuration. No real need for this to be in ARM mode.</w:t>
            </w:r>
          </w:p>
        </w:tc>
      </w:tr>
      <w:tr w:rsidR="00C463ED" w:rsidTr="00213EA3">
        <w:tc>
          <w:tcPr>
            <w:tcW w:w="8856" w:type="dxa"/>
            <w:gridSpan w:val="2"/>
            <w:shd w:val="clear" w:color="auto" w:fill="D9D9D9" w:themeFill="background1" w:themeFillShade="D9"/>
          </w:tcPr>
          <w:p w:rsidR="00C463ED" w:rsidRDefault="00C463ED" w:rsidP="00293B9B">
            <w:pPr>
              <w:keepNext/>
              <w:keepLines/>
              <w:spacing w:before="40" w:after="40"/>
            </w:pPr>
            <w:r w:rsidRPr="00277FF0">
              <w:t>BMW_UKL_MCV_EPS_TMS570\SwProject\Source</w:t>
            </w:r>
            <w:r>
              <w:t>\</w:t>
            </w:r>
            <w:r w:rsidR="00297764">
              <w:t>BSW\</w:t>
            </w:r>
            <w:r>
              <w:t>WdgIf</w:t>
            </w:r>
          </w:p>
        </w:tc>
      </w:tr>
      <w:tr w:rsidR="00C463ED" w:rsidTr="00213EA3">
        <w:tc>
          <w:tcPr>
            <w:tcW w:w="2217" w:type="dxa"/>
          </w:tcPr>
          <w:p w:rsidR="00C463ED" w:rsidRDefault="0005767E" w:rsidP="00293B9B">
            <w:pPr>
              <w:keepNext/>
              <w:keepLines/>
              <w:spacing w:before="40" w:after="40"/>
            </w:pPr>
            <w:r>
              <w:lastRenderedPageBreak/>
              <w:t>WdgIf.c</w:t>
            </w:r>
          </w:p>
        </w:tc>
        <w:tc>
          <w:tcPr>
            <w:tcW w:w="6639" w:type="dxa"/>
          </w:tcPr>
          <w:p w:rsidR="00C463ED" w:rsidRDefault="002D11A9" w:rsidP="00293B9B">
            <w:pPr>
              <w:keepNext/>
              <w:keepLines/>
              <w:spacing w:before="40" w:after="40"/>
            </w:pPr>
            <w:r>
              <w:t>Present configuration. No real need for this to be in ARM mode.</w:t>
            </w:r>
          </w:p>
        </w:tc>
      </w:tr>
      <w:tr w:rsidR="00C463ED" w:rsidTr="00213EA3">
        <w:tc>
          <w:tcPr>
            <w:tcW w:w="8856" w:type="dxa"/>
            <w:gridSpan w:val="2"/>
            <w:shd w:val="clear" w:color="auto" w:fill="D9D9D9" w:themeFill="background1" w:themeFillShade="D9"/>
          </w:tcPr>
          <w:p w:rsidR="00C463ED" w:rsidRDefault="00C463ED" w:rsidP="00293B9B">
            <w:pPr>
              <w:keepNext/>
              <w:keepLines/>
              <w:spacing w:before="40" w:after="40"/>
            </w:pPr>
            <w:r w:rsidRPr="00277FF0">
              <w:t>BMW_UKL_MCV_EPS_TMS570\SwProject\Source</w:t>
            </w:r>
            <w:r>
              <w:t>\</w:t>
            </w:r>
            <w:r w:rsidR="00297764">
              <w:t>BSW\</w:t>
            </w:r>
            <w:r>
              <w:t>WdgM</w:t>
            </w:r>
          </w:p>
        </w:tc>
      </w:tr>
      <w:tr w:rsidR="00C463ED" w:rsidTr="00213EA3">
        <w:tc>
          <w:tcPr>
            <w:tcW w:w="2217" w:type="dxa"/>
          </w:tcPr>
          <w:p w:rsidR="00C463ED" w:rsidRDefault="0005767E" w:rsidP="00293B9B">
            <w:pPr>
              <w:keepNext/>
              <w:keepLines/>
              <w:spacing w:before="40" w:after="40"/>
            </w:pPr>
            <w:r>
              <w:t>WdgM.c</w:t>
            </w:r>
          </w:p>
        </w:tc>
        <w:tc>
          <w:tcPr>
            <w:tcW w:w="6639" w:type="dxa"/>
          </w:tcPr>
          <w:p w:rsidR="00C463ED" w:rsidRDefault="002D11A9" w:rsidP="00293B9B">
            <w:pPr>
              <w:keepNext/>
              <w:keepLines/>
              <w:spacing w:before="40" w:after="40"/>
            </w:pPr>
            <w:r>
              <w:t>Present configuration. No real need for this to be in ARM mode.</w:t>
            </w:r>
          </w:p>
        </w:tc>
      </w:tr>
      <w:tr w:rsidR="00C463ED" w:rsidTr="00213EA3">
        <w:tc>
          <w:tcPr>
            <w:tcW w:w="2217" w:type="dxa"/>
          </w:tcPr>
          <w:p w:rsidR="00C463ED" w:rsidRDefault="0005767E" w:rsidP="00293B9B">
            <w:pPr>
              <w:keepNext/>
              <w:keepLines/>
              <w:spacing w:before="40" w:after="40"/>
            </w:pPr>
            <w:r>
              <w:t>WdgM_Checkpoint.c</w:t>
            </w:r>
          </w:p>
        </w:tc>
        <w:tc>
          <w:tcPr>
            <w:tcW w:w="6639" w:type="dxa"/>
          </w:tcPr>
          <w:p w:rsidR="00C463ED" w:rsidRDefault="002D11A9" w:rsidP="00293B9B">
            <w:pPr>
              <w:keepNext/>
              <w:keepLines/>
              <w:spacing w:before="40" w:after="40"/>
            </w:pPr>
            <w:r>
              <w:t>Present configuration. No real need for this to be in ARM mode.</w:t>
            </w:r>
          </w:p>
        </w:tc>
      </w:tr>
      <w:tr w:rsidR="00FB098A" w:rsidTr="00213EA3">
        <w:tc>
          <w:tcPr>
            <w:tcW w:w="8856" w:type="dxa"/>
            <w:gridSpan w:val="2"/>
            <w:shd w:val="clear" w:color="auto" w:fill="D9D9D9" w:themeFill="background1" w:themeFillShade="D9"/>
          </w:tcPr>
          <w:p w:rsidR="00FB098A" w:rsidRDefault="00FB098A" w:rsidP="00293B9B">
            <w:pPr>
              <w:keepNext/>
              <w:keepLines/>
              <w:spacing w:before="40" w:after="40"/>
            </w:pPr>
            <w:r w:rsidRPr="00277FF0">
              <w:t>BMW_UKL_MCV_EPS_TMS570\SwProject\Source</w:t>
            </w:r>
            <w:r>
              <w:t>\CDD\BasicSysSrvc</w:t>
            </w:r>
          </w:p>
        </w:tc>
      </w:tr>
      <w:tr w:rsidR="00FB098A" w:rsidTr="00213EA3">
        <w:tc>
          <w:tcPr>
            <w:tcW w:w="2217" w:type="dxa"/>
          </w:tcPr>
          <w:p w:rsidR="00FB098A" w:rsidRDefault="00FB098A" w:rsidP="00293B9B">
            <w:pPr>
              <w:keepNext/>
              <w:keepLines/>
              <w:spacing w:before="40" w:after="40"/>
            </w:pPr>
            <w:r>
              <w:t>fiqintvect.asm</w:t>
            </w:r>
          </w:p>
        </w:tc>
        <w:tc>
          <w:tcPr>
            <w:tcW w:w="6639" w:type="dxa"/>
          </w:tcPr>
          <w:p w:rsidR="00FB098A" w:rsidRDefault="00FB098A" w:rsidP="00293B9B">
            <w:pPr>
              <w:keepNext/>
              <w:keepLines/>
              <w:spacing w:before="40" w:after="40"/>
            </w:pPr>
            <w:r>
              <w:t xml:space="preserve">ISR reference to Isr_ESHM, which is in ARM mode. </w:t>
            </w:r>
          </w:p>
        </w:tc>
      </w:tr>
      <w:tr w:rsidR="00FB098A" w:rsidTr="00213EA3">
        <w:tc>
          <w:tcPr>
            <w:tcW w:w="2217" w:type="dxa"/>
          </w:tcPr>
          <w:p w:rsidR="00FB098A" w:rsidRDefault="00FB098A" w:rsidP="00293B9B">
            <w:pPr>
              <w:keepNext/>
              <w:keepLines/>
              <w:spacing w:before="40" w:after="40"/>
            </w:pPr>
            <w:r>
              <w:t>Interrupts.c</w:t>
            </w:r>
          </w:p>
        </w:tc>
        <w:tc>
          <w:tcPr>
            <w:tcW w:w="6639" w:type="dxa"/>
          </w:tcPr>
          <w:p w:rsidR="00FB098A" w:rsidRDefault="00FB098A" w:rsidP="00293B9B">
            <w:pPr>
              <w:keepNext/>
              <w:keepLines/>
              <w:spacing w:before="40" w:after="40"/>
            </w:pPr>
            <w:r>
              <w:t xml:space="preserve">§6.7.2 of </w:t>
            </w:r>
            <w:r w:rsidR="00137AB4">
              <w:fldChar w:fldCharType="begin"/>
            </w:r>
            <w:r>
              <w:instrText xml:space="preserve"> REF _Ref266726832 \r \h </w:instrText>
            </w:r>
            <w:r w:rsidR="00137AB4">
              <w:fldChar w:fldCharType="separate"/>
            </w:r>
            <w:r>
              <w:t>[1]</w:t>
            </w:r>
            <w:r w:rsidR="00137AB4">
              <w:fldChar w:fldCharType="end"/>
            </w:r>
            <w:r>
              <w:t xml:space="preserve"> requires all compiler intrinsic functions to be compiled in ARM mode.  Interrupts.c is using compiler </w:t>
            </w:r>
            <w:r w:rsidR="001371A2">
              <w:t>intrinsic calls</w:t>
            </w:r>
            <w:r>
              <w:t xml:space="preserve"> to enable/disable FIQ.</w:t>
            </w:r>
          </w:p>
        </w:tc>
      </w:tr>
      <w:tr w:rsidR="00FB098A" w:rsidTr="00213EA3">
        <w:tc>
          <w:tcPr>
            <w:tcW w:w="8856" w:type="dxa"/>
            <w:gridSpan w:val="2"/>
            <w:shd w:val="clear" w:color="auto" w:fill="D9D9D9" w:themeFill="background1" w:themeFillShade="D9"/>
          </w:tcPr>
          <w:p w:rsidR="00FB098A" w:rsidRDefault="00FB098A" w:rsidP="00293B9B">
            <w:pPr>
              <w:keepNext/>
              <w:keepLines/>
              <w:spacing w:before="40" w:after="40"/>
            </w:pPr>
            <w:r w:rsidRPr="00277FF0">
              <w:t>BMW_UKL_MCV_EPS_TMS570\SwProject\Source</w:t>
            </w:r>
            <w:r>
              <w:t>\CDD\MtrCtrl</w:t>
            </w:r>
          </w:p>
        </w:tc>
      </w:tr>
      <w:tr w:rsidR="00FB098A" w:rsidTr="00213EA3">
        <w:tc>
          <w:tcPr>
            <w:tcW w:w="2217" w:type="dxa"/>
          </w:tcPr>
          <w:p w:rsidR="00FB098A" w:rsidRDefault="00FB098A" w:rsidP="00293B9B">
            <w:pPr>
              <w:keepNext/>
              <w:keepLines/>
              <w:spacing w:before="40" w:after="40"/>
            </w:pPr>
            <w:r>
              <w:t>MtrCtrl_Irq.c</w:t>
            </w:r>
          </w:p>
        </w:tc>
        <w:tc>
          <w:tcPr>
            <w:tcW w:w="6639" w:type="dxa"/>
          </w:tcPr>
          <w:p w:rsidR="00FB098A" w:rsidRDefault="001371A2" w:rsidP="00293B9B">
            <w:pPr>
              <w:keepNext/>
              <w:keepLines/>
              <w:spacing w:before="40" w:after="40"/>
            </w:pPr>
            <w:r>
              <w:t xml:space="preserve">Motor control ISR is a category 1 interrupt and </w:t>
            </w:r>
            <w:r w:rsidR="00FB098A">
              <w:t xml:space="preserve">§8.3 of </w:t>
            </w:r>
            <w:fldSimple w:instr=" REF _Ref288588240 \r \h  \* MERGEFORMAT ">
              <w:r w:rsidR="00FB098A">
                <w:t>[4]</w:t>
              </w:r>
            </w:fldSimple>
            <w:r w:rsidR="00FB098A">
              <w:t xml:space="preserve"> states “</w:t>
            </w:r>
            <w:r w:rsidR="00FB098A" w:rsidRPr="001371A2">
              <w:t>Note: Category 1 interrupt functions must always be compiled for 32bit ARM mode!</w:t>
            </w:r>
            <w:r w:rsidR="00FB098A">
              <w:t>”</w:t>
            </w:r>
          </w:p>
        </w:tc>
      </w:tr>
    </w:tbl>
    <w:p w:rsidR="002611E7" w:rsidRDefault="00BE0BB5" w:rsidP="002611E7">
      <w:pPr>
        <w:pStyle w:val="Caption"/>
        <w:keepNext w:val="0"/>
        <w:keepLines/>
        <w:numPr>
          <w:ilvl w:val="12"/>
          <w:numId w:val="0"/>
        </w:numPr>
      </w:pPr>
      <w:bookmarkStart w:id="16" w:name="_Ref288649031"/>
      <w:r>
        <w:t xml:space="preserve">Table </w:t>
      </w:r>
      <w:fldSimple w:instr=" SEQ Table \* ARABIC ">
        <w:r w:rsidR="008F34D7">
          <w:rPr>
            <w:noProof/>
          </w:rPr>
          <w:t>1</w:t>
        </w:r>
      </w:fldSimple>
      <w:r>
        <w:t>: ARM Mode Files</w:t>
      </w:r>
      <w:bookmarkEnd w:id="16"/>
    </w:p>
    <w:p w:rsidR="00681B6A" w:rsidRPr="002611E7" w:rsidRDefault="00681B6A" w:rsidP="002611E7"/>
    <w:p w:rsidR="00681B6A" w:rsidRDefault="00681B6A">
      <w:pPr>
        <w:spacing w:after="0"/>
        <w:rPr>
          <w:b/>
          <w:sz w:val="24"/>
          <w:highlight w:val="yellow"/>
        </w:rPr>
      </w:pPr>
      <w:r>
        <w:rPr>
          <w:highlight w:val="yellow"/>
        </w:rPr>
        <w:br w:type="page"/>
      </w:r>
    </w:p>
    <w:p w:rsidR="002611E7" w:rsidRPr="00681B6A" w:rsidRDefault="002611E7" w:rsidP="002611E7">
      <w:pPr>
        <w:pStyle w:val="Heading3"/>
      </w:pPr>
      <w:bookmarkStart w:id="17" w:name="_Toc362536058"/>
      <w:bookmarkStart w:id="18" w:name="_Toc364670262"/>
      <w:r w:rsidRPr="00681B6A">
        <w:lastRenderedPageBreak/>
        <w:t>File Optimization Settings</w:t>
      </w:r>
      <w:bookmarkEnd w:id="17"/>
      <w:bookmarkEnd w:id="18"/>
    </w:p>
    <w:p w:rsidR="00AC3A08" w:rsidRDefault="002611E7" w:rsidP="00AC3A08">
      <w:r>
        <w:t xml:space="preserve">All files compiled in this project are compiled </w:t>
      </w:r>
      <w:r w:rsidR="00681B6A">
        <w:t xml:space="preserve">with </w:t>
      </w:r>
      <w:r w:rsidR="00681B6A" w:rsidRPr="00681B6A">
        <w:rPr>
          <w:i/>
        </w:rPr>
        <w:t>Optimization Level</w:t>
      </w:r>
      <w:r w:rsidR="00681B6A">
        <w:t xml:space="preserve"> set to two (2) and </w:t>
      </w:r>
      <w:r w:rsidR="00681B6A" w:rsidRPr="00681B6A">
        <w:rPr>
          <w:i/>
        </w:rPr>
        <w:t>Optimization for Speed</w:t>
      </w:r>
      <w:r w:rsidR="00681B6A">
        <w:t xml:space="preserve"> set to three (3). Files that do not use these default optimization levels are shown</w:t>
      </w:r>
      <w:r>
        <w:t xml:space="preserve"> in </w:t>
      </w:r>
      <w:r w:rsidR="00137AB4">
        <w:fldChar w:fldCharType="begin"/>
      </w:r>
      <w:r>
        <w:instrText xml:space="preserve"> REF _Ref362510345 \h </w:instrText>
      </w:r>
      <w:r w:rsidR="00137AB4">
        <w:fldChar w:fldCharType="separate"/>
      </w:r>
      <w:r>
        <w:t xml:space="preserve">Table </w:t>
      </w:r>
      <w:r>
        <w:rPr>
          <w:noProof/>
        </w:rPr>
        <w:t>2</w:t>
      </w:r>
      <w:r>
        <w:t>: Optimized Files</w:t>
      </w:r>
      <w:r w:rsidR="00137AB4">
        <w:fldChar w:fldCharType="end"/>
      </w:r>
      <w:r w:rsidR="00293B9B">
        <w:t>.</w:t>
      </w:r>
    </w:p>
    <w:p w:rsidR="00293B9B" w:rsidRPr="00AC3A08" w:rsidRDefault="00293B9B" w:rsidP="00AC3A08"/>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7"/>
        <w:gridCol w:w="1491"/>
        <w:gridCol w:w="1177"/>
        <w:gridCol w:w="4943"/>
      </w:tblGrid>
      <w:tr w:rsidR="00297764" w:rsidRPr="00217B30" w:rsidTr="00213EA3">
        <w:tc>
          <w:tcPr>
            <w:tcW w:w="2217" w:type="dxa"/>
            <w:shd w:val="clear" w:color="auto" w:fill="A6A6A6"/>
            <w:vAlign w:val="center"/>
          </w:tcPr>
          <w:p w:rsidR="00297764" w:rsidRPr="00217B30" w:rsidRDefault="00297764" w:rsidP="00B96AE2">
            <w:pPr>
              <w:keepNext/>
              <w:keepLines/>
              <w:spacing w:before="40" w:after="40"/>
              <w:jc w:val="center"/>
              <w:rPr>
                <w:rFonts w:cs="Arial"/>
                <w:b/>
                <w:color w:val="FFFFFF"/>
              </w:rPr>
            </w:pPr>
            <w:r w:rsidRPr="00217B30">
              <w:rPr>
                <w:rFonts w:cs="Arial"/>
                <w:b/>
                <w:color w:val="FFFFFF"/>
              </w:rPr>
              <w:t>File</w:t>
            </w:r>
          </w:p>
        </w:tc>
        <w:tc>
          <w:tcPr>
            <w:tcW w:w="1491" w:type="dxa"/>
            <w:shd w:val="clear" w:color="auto" w:fill="A6A6A6"/>
            <w:vAlign w:val="center"/>
          </w:tcPr>
          <w:p w:rsidR="00297764" w:rsidRDefault="00297764" w:rsidP="00B96AE2">
            <w:pPr>
              <w:keepNext/>
              <w:keepLines/>
              <w:spacing w:before="40" w:after="40"/>
              <w:jc w:val="center"/>
              <w:rPr>
                <w:rFonts w:cs="Arial"/>
                <w:b/>
                <w:color w:val="FFFFFF"/>
              </w:rPr>
            </w:pPr>
            <w:r>
              <w:rPr>
                <w:rFonts w:cs="Arial"/>
                <w:b/>
                <w:color w:val="FFFFFF"/>
              </w:rPr>
              <w:t>Optimization Level</w:t>
            </w:r>
          </w:p>
        </w:tc>
        <w:tc>
          <w:tcPr>
            <w:tcW w:w="1177" w:type="dxa"/>
            <w:shd w:val="clear" w:color="auto" w:fill="A6A6A6"/>
            <w:vAlign w:val="center"/>
          </w:tcPr>
          <w:p w:rsidR="00297764" w:rsidRPr="00217B30" w:rsidRDefault="00297764" w:rsidP="00B96AE2">
            <w:pPr>
              <w:keepNext/>
              <w:keepLines/>
              <w:spacing w:before="40" w:after="40"/>
              <w:jc w:val="center"/>
              <w:rPr>
                <w:rFonts w:cs="Arial"/>
                <w:b/>
                <w:color w:val="FFFFFF"/>
              </w:rPr>
            </w:pPr>
            <w:r>
              <w:rPr>
                <w:rFonts w:cs="Arial"/>
                <w:b/>
                <w:color w:val="FFFFFF"/>
              </w:rPr>
              <w:t>Optimize for Speed</w:t>
            </w:r>
          </w:p>
        </w:tc>
        <w:tc>
          <w:tcPr>
            <w:tcW w:w="4943" w:type="dxa"/>
            <w:shd w:val="clear" w:color="auto" w:fill="A6A6A6"/>
            <w:vAlign w:val="center"/>
          </w:tcPr>
          <w:p w:rsidR="00297764" w:rsidRPr="00217B30" w:rsidRDefault="00297764" w:rsidP="00B96AE2">
            <w:pPr>
              <w:keepNext/>
              <w:keepLines/>
              <w:spacing w:before="40" w:after="40"/>
              <w:jc w:val="center"/>
              <w:rPr>
                <w:rFonts w:cs="Arial"/>
                <w:b/>
                <w:color w:val="FFFFFF"/>
              </w:rPr>
            </w:pPr>
            <w:r w:rsidRPr="00217B30">
              <w:rPr>
                <w:rFonts w:cs="Arial"/>
                <w:b/>
                <w:color w:val="FFFFFF"/>
              </w:rPr>
              <w:t>Rationale</w:t>
            </w:r>
          </w:p>
        </w:tc>
      </w:tr>
      <w:tr w:rsidR="00297764" w:rsidTr="00213EA3">
        <w:tc>
          <w:tcPr>
            <w:tcW w:w="9828" w:type="dxa"/>
            <w:gridSpan w:val="4"/>
            <w:shd w:val="clear" w:color="auto" w:fill="D9D9D9" w:themeFill="background1" w:themeFillShade="D9"/>
          </w:tcPr>
          <w:p w:rsidR="00297764" w:rsidRDefault="00297764" w:rsidP="00B96AE2">
            <w:pPr>
              <w:keepNext/>
              <w:keepLines/>
              <w:spacing w:before="40" w:after="40"/>
            </w:pPr>
            <w:r>
              <w:t>MtrPos\src</w:t>
            </w:r>
          </w:p>
        </w:tc>
      </w:tr>
      <w:tr w:rsidR="00297764" w:rsidTr="00213EA3">
        <w:tc>
          <w:tcPr>
            <w:tcW w:w="2217" w:type="dxa"/>
          </w:tcPr>
          <w:p w:rsidR="00297764" w:rsidRDefault="00297764" w:rsidP="00B96AE2">
            <w:pPr>
              <w:keepNext/>
              <w:keepLines/>
              <w:spacing w:before="40" w:after="40"/>
            </w:pPr>
            <w:r>
              <w:t>Sa_MtrPos.c</w:t>
            </w:r>
          </w:p>
        </w:tc>
        <w:tc>
          <w:tcPr>
            <w:tcW w:w="1491" w:type="dxa"/>
          </w:tcPr>
          <w:p w:rsidR="00297764" w:rsidRDefault="00293B9B" w:rsidP="00293B9B">
            <w:pPr>
              <w:keepNext/>
              <w:keepLines/>
              <w:spacing w:before="40" w:after="40"/>
              <w:jc w:val="center"/>
            </w:pPr>
            <w:r>
              <w:t>3</w:t>
            </w:r>
          </w:p>
        </w:tc>
        <w:tc>
          <w:tcPr>
            <w:tcW w:w="1177" w:type="dxa"/>
          </w:tcPr>
          <w:p w:rsidR="00297764" w:rsidRDefault="00297764" w:rsidP="00B96AE2">
            <w:pPr>
              <w:keepNext/>
              <w:keepLines/>
              <w:spacing w:before="40" w:after="40"/>
              <w:jc w:val="center"/>
            </w:pPr>
            <w:r>
              <w:t>5</w:t>
            </w:r>
          </w:p>
        </w:tc>
        <w:tc>
          <w:tcPr>
            <w:tcW w:w="4943" w:type="dxa"/>
          </w:tcPr>
          <w:p w:rsidR="00297764" w:rsidRDefault="00297764" w:rsidP="00293B9B">
            <w:pPr>
              <w:keepNext/>
              <w:keepLines/>
              <w:spacing w:before="40" w:after="40"/>
            </w:pPr>
            <w:r>
              <w:t>MtrPos_Per1 periodic function is triggered from the motor control ISR and thus also requires a short runtime.</w:t>
            </w:r>
          </w:p>
        </w:tc>
      </w:tr>
      <w:tr w:rsidR="00297764" w:rsidTr="00213EA3">
        <w:tc>
          <w:tcPr>
            <w:tcW w:w="9828" w:type="dxa"/>
            <w:gridSpan w:val="4"/>
            <w:shd w:val="clear" w:color="auto" w:fill="D9D9D9" w:themeFill="background1" w:themeFillShade="D9"/>
          </w:tcPr>
          <w:p w:rsidR="00297764" w:rsidRDefault="00297764" w:rsidP="00B96AE2">
            <w:pPr>
              <w:keepNext/>
              <w:keepLines/>
              <w:spacing w:before="40" w:after="40"/>
            </w:pPr>
            <w:r w:rsidRPr="00277FF0">
              <w:t>BMW_UKL_MCV_EPS_TMS570\SwProject\Source</w:t>
            </w:r>
          </w:p>
        </w:tc>
      </w:tr>
      <w:tr w:rsidR="00297764" w:rsidTr="00213EA3">
        <w:tc>
          <w:tcPr>
            <w:tcW w:w="2217" w:type="dxa"/>
          </w:tcPr>
          <w:p w:rsidR="00297764" w:rsidRDefault="00297764" w:rsidP="00B96AE2">
            <w:pPr>
              <w:keepNext/>
              <w:keepLines/>
              <w:spacing w:before="40" w:after="40"/>
            </w:pPr>
            <w:r>
              <w:t>Appl_Crypto.c</w:t>
            </w:r>
          </w:p>
        </w:tc>
        <w:tc>
          <w:tcPr>
            <w:tcW w:w="1491" w:type="dxa"/>
          </w:tcPr>
          <w:p w:rsidR="00297764" w:rsidRDefault="00293B9B" w:rsidP="00293B9B">
            <w:pPr>
              <w:keepNext/>
              <w:keepLines/>
              <w:spacing w:before="40" w:after="40"/>
              <w:jc w:val="center"/>
            </w:pPr>
            <w:r>
              <w:t>3</w:t>
            </w:r>
          </w:p>
        </w:tc>
        <w:tc>
          <w:tcPr>
            <w:tcW w:w="1177" w:type="dxa"/>
          </w:tcPr>
          <w:p w:rsidR="00297764" w:rsidRDefault="00297764" w:rsidP="00B96AE2">
            <w:pPr>
              <w:keepNext/>
              <w:keepLines/>
              <w:spacing w:before="40" w:after="40"/>
              <w:jc w:val="center"/>
            </w:pPr>
            <w:r>
              <w:t>5</w:t>
            </w:r>
          </w:p>
        </w:tc>
        <w:tc>
          <w:tcPr>
            <w:tcW w:w="4943" w:type="dxa"/>
          </w:tcPr>
          <w:p w:rsidR="00297764" w:rsidRDefault="00ED36FB" w:rsidP="00ED36FB">
            <w:pPr>
              <w:keepNext/>
              <w:keepLines/>
              <w:spacing w:before="40" w:after="40"/>
            </w:pPr>
            <w:r>
              <w:t xml:space="preserve">Present configuration. No rationale for the optimized level or speed. </w:t>
            </w:r>
          </w:p>
        </w:tc>
      </w:tr>
      <w:tr w:rsidR="00297764" w:rsidTr="00213EA3">
        <w:tc>
          <w:tcPr>
            <w:tcW w:w="9828" w:type="dxa"/>
            <w:gridSpan w:val="4"/>
            <w:shd w:val="clear" w:color="auto" w:fill="D9D9D9" w:themeFill="background1" w:themeFillShade="D9"/>
          </w:tcPr>
          <w:p w:rsidR="00297764" w:rsidRDefault="00297764" w:rsidP="00B96AE2">
            <w:pPr>
              <w:keepNext/>
              <w:keepLines/>
              <w:spacing w:before="40" w:after="40"/>
            </w:pPr>
            <w:r w:rsidRPr="00277FF0">
              <w:t>BMW_UKL_MCV_EPS_TMS570\SwProject\Source</w:t>
            </w:r>
            <w:r>
              <w:t>\BSW\Os</w:t>
            </w:r>
          </w:p>
        </w:tc>
      </w:tr>
      <w:tr w:rsidR="00297764" w:rsidTr="00213EA3">
        <w:tc>
          <w:tcPr>
            <w:tcW w:w="2217" w:type="dxa"/>
          </w:tcPr>
          <w:p w:rsidR="00297764" w:rsidRDefault="00297764" w:rsidP="00B96AE2">
            <w:pPr>
              <w:keepNext/>
              <w:keepLines/>
              <w:spacing w:before="40" w:after="40"/>
            </w:pPr>
            <w:r w:rsidRPr="00297764">
              <w:t>osekasm.asm</w:t>
            </w:r>
          </w:p>
        </w:tc>
        <w:tc>
          <w:tcPr>
            <w:tcW w:w="1491" w:type="dxa"/>
          </w:tcPr>
          <w:p w:rsidR="00297764" w:rsidRDefault="00293B9B" w:rsidP="00293B9B">
            <w:pPr>
              <w:keepNext/>
              <w:keepLines/>
              <w:spacing w:before="40" w:after="40"/>
              <w:jc w:val="center"/>
            </w:pPr>
            <w:r>
              <w:t>3</w:t>
            </w:r>
          </w:p>
        </w:tc>
        <w:tc>
          <w:tcPr>
            <w:tcW w:w="1177" w:type="dxa"/>
          </w:tcPr>
          <w:p w:rsidR="00297764" w:rsidRDefault="00293B9B" w:rsidP="00B96AE2">
            <w:pPr>
              <w:keepNext/>
              <w:keepLines/>
              <w:spacing w:before="40" w:after="40"/>
              <w:jc w:val="center"/>
            </w:pPr>
            <w:r>
              <w:t>5</w:t>
            </w:r>
          </w:p>
        </w:tc>
        <w:tc>
          <w:tcPr>
            <w:tcW w:w="4943" w:type="dxa"/>
          </w:tcPr>
          <w:p w:rsidR="00297764" w:rsidRDefault="00ED36FB" w:rsidP="00293B9B">
            <w:pPr>
              <w:keepNext/>
              <w:keepLines/>
              <w:spacing w:before="40" w:after="40"/>
            </w:pPr>
            <w:r>
              <w:t>Present configuration. No rationale for the optimized level or speed.</w:t>
            </w:r>
          </w:p>
        </w:tc>
      </w:tr>
      <w:tr w:rsidR="00297764" w:rsidDel="00FA6689" w:rsidTr="00213EA3">
        <w:trPr>
          <w:del w:id="19" w:author="Kevin Smith" w:date="2013-08-07T17:16:00Z"/>
        </w:trPr>
        <w:tc>
          <w:tcPr>
            <w:tcW w:w="2217" w:type="dxa"/>
          </w:tcPr>
          <w:p w:rsidR="00297764" w:rsidDel="00FA6689" w:rsidRDefault="00297764" w:rsidP="00B96AE2">
            <w:pPr>
              <w:keepNext/>
              <w:keepLines/>
              <w:spacing w:before="40" w:after="40"/>
              <w:rPr>
                <w:del w:id="20" w:author="Kevin Smith" w:date="2013-08-07T17:16:00Z"/>
              </w:rPr>
            </w:pPr>
            <w:del w:id="21" w:author="Kevin Smith" w:date="2013-08-07T17:16:00Z">
              <w:r w:rsidRPr="00297764" w:rsidDel="00FA6689">
                <w:delText>osekint.asm</w:delText>
              </w:r>
            </w:del>
          </w:p>
        </w:tc>
        <w:tc>
          <w:tcPr>
            <w:tcW w:w="1491" w:type="dxa"/>
          </w:tcPr>
          <w:p w:rsidR="00297764" w:rsidDel="00FA6689" w:rsidRDefault="00293B9B" w:rsidP="00293B9B">
            <w:pPr>
              <w:keepNext/>
              <w:keepLines/>
              <w:spacing w:before="40" w:after="40"/>
              <w:jc w:val="center"/>
              <w:rPr>
                <w:del w:id="22" w:author="Kevin Smith" w:date="2013-08-07T17:16:00Z"/>
              </w:rPr>
            </w:pPr>
            <w:del w:id="23" w:author="Kevin Smith" w:date="2013-08-07T17:16:00Z">
              <w:r w:rsidDel="00FA6689">
                <w:delText>3</w:delText>
              </w:r>
            </w:del>
          </w:p>
        </w:tc>
        <w:tc>
          <w:tcPr>
            <w:tcW w:w="1177" w:type="dxa"/>
          </w:tcPr>
          <w:p w:rsidR="00297764" w:rsidDel="00FA6689" w:rsidRDefault="00293B9B" w:rsidP="00B96AE2">
            <w:pPr>
              <w:keepNext/>
              <w:keepLines/>
              <w:spacing w:before="40" w:after="40"/>
              <w:jc w:val="center"/>
              <w:rPr>
                <w:del w:id="24" w:author="Kevin Smith" w:date="2013-08-07T17:16:00Z"/>
              </w:rPr>
            </w:pPr>
            <w:del w:id="25" w:author="Kevin Smith" w:date="2013-08-07T17:16:00Z">
              <w:r w:rsidDel="00FA6689">
                <w:delText>5</w:delText>
              </w:r>
            </w:del>
          </w:p>
        </w:tc>
        <w:tc>
          <w:tcPr>
            <w:tcW w:w="4943" w:type="dxa"/>
          </w:tcPr>
          <w:p w:rsidR="00297764" w:rsidDel="00FA6689" w:rsidRDefault="00ED36FB" w:rsidP="00293B9B">
            <w:pPr>
              <w:keepNext/>
              <w:keepLines/>
              <w:spacing w:before="40" w:after="40"/>
              <w:rPr>
                <w:del w:id="26" w:author="Kevin Smith" w:date="2013-08-07T17:16:00Z"/>
              </w:rPr>
            </w:pPr>
            <w:del w:id="27" w:author="Kevin Smith" w:date="2013-08-07T17:16:00Z">
              <w:r w:rsidDel="00FA6689">
                <w:delText>Present configuration. No rationale for the optimized level or speed.</w:delText>
              </w:r>
            </w:del>
          </w:p>
        </w:tc>
      </w:tr>
      <w:tr w:rsidR="00297764" w:rsidDel="00FA6689" w:rsidTr="00213EA3">
        <w:trPr>
          <w:del w:id="28" w:author="Kevin Smith" w:date="2013-08-07T17:16:00Z"/>
        </w:trPr>
        <w:tc>
          <w:tcPr>
            <w:tcW w:w="2217" w:type="dxa"/>
          </w:tcPr>
          <w:p w:rsidR="00297764" w:rsidDel="00FA6689" w:rsidRDefault="00293B9B" w:rsidP="00B96AE2">
            <w:pPr>
              <w:keepNext/>
              <w:keepLines/>
              <w:spacing w:before="40" w:after="40"/>
              <w:rPr>
                <w:del w:id="29" w:author="Kevin Smith" w:date="2013-08-07T17:16:00Z"/>
              </w:rPr>
            </w:pPr>
            <w:del w:id="30" w:author="Kevin Smith" w:date="2013-08-07T17:16:00Z">
              <w:r w:rsidRPr="00293B9B" w:rsidDel="00FA6689">
                <w:delText>safeapi.asm</w:delText>
              </w:r>
            </w:del>
          </w:p>
        </w:tc>
        <w:tc>
          <w:tcPr>
            <w:tcW w:w="1491" w:type="dxa"/>
          </w:tcPr>
          <w:p w:rsidR="00297764" w:rsidDel="00FA6689" w:rsidRDefault="00293B9B" w:rsidP="00293B9B">
            <w:pPr>
              <w:keepNext/>
              <w:keepLines/>
              <w:spacing w:before="40" w:after="40"/>
              <w:jc w:val="center"/>
              <w:rPr>
                <w:del w:id="31" w:author="Kevin Smith" w:date="2013-08-07T17:16:00Z"/>
              </w:rPr>
            </w:pPr>
            <w:del w:id="32" w:author="Kevin Smith" w:date="2013-08-07T17:16:00Z">
              <w:r w:rsidDel="00FA6689">
                <w:delText>3</w:delText>
              </w:r>
            </w:del>
          </w:p>
        </w:tc>
        <w:tc>
          <w:tcPr>
            <w:tcW w:w="1177" w:type="dxa"/>
          </w:tcPr>
          <w:p w:rsidR="00297764" w:rsidDel="00FA6689" w:rsidRDefault="00293B9B" w:rsidP="00B96AE2">
            <w:pPr>
              <w:keepNext/>
              <w:keepLines/>
              <w:spacing w:before="40" w:after="40"/>
              <w:jc w:val="center"/>
              <w:rPr>
                <w:del w:id="33" w:author="Kevin Smith" w:date="2013-08-07T17:16:00Z"/>
              </w:rPr>
            </w:pPr>
            <w:del w:id="34" w:author="Kevin Smith" w:date="2013-08-07T17:16:00Z">
              <w:r w:rsidDel="00FA6689">
                <w:delText>5</w:delText>
              </w:r>
            </w:del>
          </w:p>
        </w:tc>
        <w:tc>
          <w:tcPr>
            <w:tcW w:w="4943" w:type="dxa"/>
          </w:tcPr>
          <w:p w:rsidR="00297764" w:rsidDel="00FA6689" w:rsidRDefault="00ED36FB" w:rsidP="00293B9B">
            <w:pPr>
              <w:keepNext/>
              <w:keepLines/>
              <w:spacing w:before="40" w:after="40"/>
              <w:rPr>
                <w:del w:id="35" w:author="Kevin Smith" w:date="2013-08-07T17:16:00Z"/>
              </w:rPr>
            </w:pPr>
            <w:del w:id="36" w:author="Kevin Smith" w:date="2013-08-07T17:16:00Z">
              <w:r w:rsidDel="00FA6689">
                <w:delText>Present configuration. No rationale for the optimized level or speed.</w:delText>
              </w:r>
            </w:del>
          </w:p>
        </w:tc>
      </w:tr>
      <w:tr w:rsidR="00293B9B" w:rsidTr="00213EA3">
        <w:tc>
          <w:tcPr>
            <w:tcW w:w="9828" w:type="dxa"/>
            <w:gridSpan w:val="4"/>
            <w:shd w:val="clear" w:color="auto" w:fill="D9D9D9" w:themeFill="background1" w:themeFillShade="D9"/>
          </w:tcPr>
          <w:p w:rsidR="00293B9B" w:rsidRDefault="00293B9B" w:rsidP="00B96AE2">
            <w:pPr>
              <w:keepNext/>
              <w:keepLines/>
              <w:spacing w:before="40" w:after="40"/>
            </w:pPr>
            <w:r w:rsidRPr="00277FF0">
              <w:t>BMW_UKL_MCV_EPS_TMS570\SwProject\Source</w:t>
            </w:r>
            <w:r>
              <w:t>\BSW\VStdLib</w:t>
            </w:r>
          </w:p>
        </w:tc>
      </w:tr>
      <w:tr w:rsidR="00293B9B" w:rsidTr="00213EA3">
        <w:tc>
          <w:tcPr>
            <w:tcW w:w="2217" w:type="dxa"/>
          </w:tcPr>
          <w:p w:rsidR="00293B9B" w:rsidRDefault="00293B9B" w:rsidP="00B96AE2">
            <w:pPr>
              <w:keepNext/>
              <w:keepLines/>
              <w:spacing w:before="40" w:after="40"/>
            </w:pPr>
            <w:r w:rsidRPr="00293B9B">
              <w:t>vstdlib.c</w:t>
            </w:r>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ED36FB" w:rsidP="00293B9B">
            <w:pPr>
              <w:keepNext/>
              <w:keepLines/>
              <w:spacing w:before="40" w:after="40"/>
            </w:pPr>
            <w:r>
              <w:t>Present configuration. No rationale for the optimized level or speed.</w:t>
            </w:r>
          </w:p>
        </w:tc>
      </w:tr>
      <w:tr w:rsidR="00293B9B" w:rsidTr="00213EA3">
        <w:tc>
          <w:tcPr>
            <w:tcW w:w="9828" w:type="dxa"/>
            <w:gridSpan w:val="4"/>
            <w:shd w:val="clear" w:color="auto" w:fill="D9D9D9" w:themeFill="background1" w:themeFillShade="D9"/>
          </w:tcPr>
          <w:p w:rsidR="00293B9B" w:rsidRDefault="00293B9B" w:rsidP="00B96AE2">
            <w:pPr>
              <w:keepNext/>
              <w:keepLines/>
              <w:spacing w:before="40" w:after="40"/>
            </w:pPr>
            <w:r w:rsidRPr="00277FF0">
              <w:t>BMW_UKL_MCV_EPS_TMS570\SwProject\Source</w:t>
            </w:r>
            <w:r>
              <w:t>\BSW\Wdg</w:t>
            </w:r>
          </w:p>
        </w:tc>
      </w:tr>
      <w:tr w:rsidR="00293B9B" w:rsidTr="00213EA3">
        <w:tc>
          <w:tcPr>
            <w:tcW w:w="2217" w:type="dxa"/>
          </w:tcPr>
          <w:p w:rsidR="00293B9B" w:rsidRDefault="00293B9B" w:rsidP="00B96AE2">
            <w:pPr>
              <w:keepNext/>
              <w:keepLines/>
              <w:spacing w:before="40" w:after="40"/>
            </w:pPr>
            <w:r w:rsidRPr="00293B9B">
              <w:t>Wdg_TMS570LS3x.c</w:t>
            </w:r>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ED36FB" w:rsidP="00293B9B">
            <w:pPr>
              <w:keepNext/>
              <w:keepLines/>
              <w:spacing w:before="40" w:after="40"/>
            </w:pPr>
            <w:r>
              <w:t>Present configuration. No rationale for the optimized level or speed.</w:t>
            </w:r>
          </w:p>
        </w:tc>
      </w:tr>
      <w:tr w:rsidR="00293B9B" w:rsidTr="00213EA3">
        <w:tc>
          <w:tcPr>
            <w:tcW w:w="9828" w:type="dxa"/>
            <w:gridSpan w:val="4"/>
            <w:shd w:val="clear" w:color="auto" w:fill="D9D9D9" w:themeFill="background1" w:themeFillShade="D9"/>
          </w:tcPr>
          <w:p w:rsidR="00293B9B" w:rsidRDefault="00293B9B" w:rsidP="00B96AE2">
            <w:pPr>
              <w:keepNext/>
              <w:keepLines/>
              <w:spacing w:before="40" w:after="40"/>
            </w:pPr>
            <w:r w:rsidRPr="00277FF0">
              <w:t>BMW_UKL_MCV_EPS_TMS570\SwProject\Source</w:t>
            </w:r>
            <w:r>
              <w:t>\BSW\WdgIf</w:t>
            </w:r>
          </w:p>
        </w:tc>
      </w:tr>
      <w:tr w:rsidR="00293B9B" w:rsidTr="00213EA3">
        <w:tc>
          <w:tcPr>
            <w:tcW w:w="2217" w:type="dxa"/>
          </w:tcPr>
          <w:p w:rsidR="00293B9B" w:rsidRDefault="00293B9B" w:rsidP="00B96AE2">
            <w:pPr>
              <w:keepNext/>
              <w:keepLines/>
              <w:spacing w:before="40" w:after="40"/>
            </w:pPr>
            <w:r w:rsidRPr="00293B9B">
              <w:t>WdgIf.c</w:t>
            </w:r>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ED36FB" w:rsidP="00293B9B">
            <w:pPr>
              <w:keepNext/>
              <w:keepLines/>
              <w:spacing w:before="40" w:after="40"/>
            </w:pPr>
            <w:r>
              <w:t>Present configuration. No rationale for the optimized level or speed.</w:t>
            </w:r>
          </w:p>
        </w:tc>
      </w:tr>
      <w:tr w:rsidR="00293B9B" w:rsidTr="00213EA3">
        <w:tc>
          <w:tcPr>
            <w:tcW w:w="9828" w:type="dxa"/>
            <w:gridSpan w:val="4"/>
            <w:shd w:val="clear" w:color="auto" w:fill="D9D9D9" w:themeFill="background1" w:themeFillShade="D9"/>
          </w:tcPr>
          <w:p w:rsidR="00293B9B" w:rsidRDefault="00293B9B" w:rsidP="00B96AE2">
            <w:pPr>
              <w:keepNext/>
              <w:keepLines/>
              <w:spacing w:before="40" w:after="40"/>
            </w:pPr>
            <w:r w:rsidRPr="00277FF0">
              <w:t>BMW_UKL_MCV_EPS_TMS570\SwProject\Source</w:t>
            </w:r>
            <w:r>
              <w:t>\BSW\WdgM</w:t>
            </w:r>
          </w:p>
        </w:tc>
      </w:tr>
      <w:tr w:rsidR="00293B9B" w:rsidTr="00213EA3">
        <w:tc>
          <w:tcPr>
            <w:tcW w:w="2217" w:type="dxa"/>
          </w:tcPr>
          <w:p w:rsidR="00293B9B" w:rsidRDefault="00293B9B" w:rsidP="00B96AE2">
            <w:pPr>
              <w:keepNext/>
              <w:keepLines/>
              <w:spacing w:before="40" w:after="40"/>
            </w:pPr>
            <w:r w:rsidRPr="00293B9B">
              <w:t>WdgM.c</w:t>
            </w:r>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ED36FB" w:rsidP="00293B9B">
            <w:pPr>
              <w:keepNext/>
              <w:keepLines/>
              <w:spacing w:before="40" w:after="40"/>
            </w:pPr>
            <w:r>
              <w:t>Present configuration. No rationale for the optimized level or speed.</w:t>
            </w:r>
          </w:p>
        </w:tc>
      </w:tr>
      <w:tr w:rsidR="00293B9B" w:rsidTr="00213EA3">
        <w:tc>
          <w:tcPr>
            <w:tcW w:w="2217" w:type="dxa"/>
          </w:tcPr>
          <w:p w:rsidR="00293B9B" w:rsidRDefault="00293B9B" w:rsidP="00B96AE2">
            <w:pPr>
              <w:keepNext/>
              <w:keepLines/>
              <w:spacing w:before="40" w:after="40"/>
            </w:pPr>
            <w:r w:rsidRPr="00293B9B">
              <w:t>WdgM_Checkpoint.c</w:t>
            </w:r>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ED36FB" w:rsidP="00293B9B">
            <w:pPr>
              <w:keepNext/>
              <w:keepLines/>
              <w:spacing w:before="40" w:after="40"/>
            </w:pPr>
            <w:r>
              <w:t>Present configuration. No rationale for the optimized level or speed.</w:t>
            </w:r>
          </w:p>
        </w:tc>
      </w:tr>
      <w:tr w:rsidR="00293B9B" w:rsidTr="00213EA3">
        <w:tc>
          <w:tcPr>
            <w:tcW w:w="9828" w:type="dxa"/>
            <w:gridSpan w:val="4"/>
            <w:shd w:val="clear" w:color="auto" w:fill="D9D9D9" w:themeFill="background1" w:themeFillShade="D9"/>
          </w:tcPr>
          <w:p w:rsidR="00293B9B" w:rsidRDefault="00293B9B" w:rsidP="00B96AE2">
            <w:pPr>
              <w:keepNext/>
              <w:keepLines/>
              <w:spacing w:before="40" w:after="40"/>
            </w:pPr>
            <w:r w:rsidRPr="00277FF0">
              <w:t>BMW_UKL_MCV_EPS_TMS570\SwProject\Source</w:t>
            </w:r>
            <w:r>
              <w:t>\CDD\BasicSysSrvc</w:t>
            </w:r>
          </w:p>
        </w:tc>
      </w:tr>
      <w:tr w:rsidR="00293B9B" w:rsidTr="00213EA3">
        <w:tc>
          <w:tcPr>
            <w:tcW w:w="2217" w:type="dxa"/>
          </w:tcPr>
          <w:p w:rsidR="00293B9B" w:rsidRDefault="00293B9B" w:rsidP="00B96AE2">
            <w:pPr>
              <w:keepNext/>
              <w:keepLines/>
              <w:spacing w:before="40" w:after="40"/>
            </w:pPr>
            <w:r>
              <w:t>Interrupts.c</w:t>
            </w:r>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ED36FB" w:rsidP="00293B9B">
            <w:pPr>
              <w:keepNext/>
              <w:keepLines/>
              <w:spacing w:before="40" w:after="40"/>
            </w:pPr>
            <w:r>
              <w:t>Present configuration. No rationale for the optimized level or speed.</w:t>
            </w:r>
          </w:p>
        </w:tc>
      </w:tr>
      <w:tr w:rsidR="00293B9B" w:rsidTr="00213EA3">
        <w:tc>
          <w:tcPr>
            <w:tcW w:w="9828" w:type="dxa"/>
            <w:gridSpan w:val="4"/>
            <w:shd w:val="clear" w:color="auto" w:fill="D9D9D9" w:themeFill="background1" w:themeFillShade="D9"/>
          </w:tcPr>
          <w:p w:rsidR="00293B9B" w:rsidRDefault="00293B9B" w:rsidP="00B96AE2">
            <w:pPr>
              <w:keepNext/>
              <w:keepLines/>
              <w:spacing w:before="40" w:after="40"/>
            </w:pPr>
            <w:r w:rsidRPr="00277FF0">
              <w:t>BMW_UKL_MCV_EPS_TMS570\SwProject\Source</w:t>
            </w:r>
            <w:r>
              <w:t>\CDD\MtrCtrl</w:t>
            </w:r>
          </w:p>
        </w:tc>
      </w:tr>
      <w:tr w:rsidR="00293B9B" w:rsidTr="00213EA3">
        <w:tc>
          <w:tcPr>
            <w:tcW w:w="2217" w:type="dxa"/>
          </w:tcPr>
          <w:p w:rsidR="00293B9B" w:rsidRDefault="00293B9B" w:rsidP="00B96AE2">
            <w:pPr>
              <w:keepNext/>
              <w:keepLines/>
              <w:spacing w:before="40" w:after="40"/>
            </w:pPr>
            <w:r>
              <w:t>MtrCtrl_Irq.c</w:t>
            </w:r>
          </w:p>
        </w:tc>
        <w:tc>
          <w:tcPr>
            <w:tcW w:w="1491" w:type="dxa"/>
          </w:tcPr>
          <w:p w:rsidR="00293B9B" w:rsidRDefault="00293B9B" w:rsidP="00293B9B">
            <w:pPr>
              <w:keepNext/>
              <w:keepLines/>
              <w:spacing w:before="40" w:after="40"/>
              <w:jc w:val="center"/>
            </w:pPr>
            <w:r>
              <w:t>3</w:t>
            </w:r>
          </w:p>
        </w:tc>
        <w:tc>
          <w:tcPr>
            <w:tcW w:w="1177" w:type="dxa"/>
          </w:tcPr>
          <w:p w:rsidR="00293B9B" w:rsidRDefault="00293B9B" w:rsidP="00B96AE2">
            <w:pPr>
              <w:keepNext/>
              <w:keepLines/>
              <w:spacing w:before="40" w:after="40"/>
              <w:jc w:val="center"/>
            </w:pPr>
            <w:r>
              <w:t>5</w:t>
            </w:r>
          </w:p>
        </w:tc>
        <w:tc>
          <w:tcPr>
            <w:tcW w:w="4943" w:type="dxa"/>
          </w:tcPr>
          <w:p w:rsidR="00293B9B" w:rsidRDefault="00293B9B" w:rsidP="00293B9B">
            <w:pPr>
              <w:keepNext/>
              <w:keepLines/>
              <w:spacing w:before="40" w:after="40"/>
            </w:pPr>
            <w:r>
              <w:t>Motor control ISR is a frequently triggered ISR with a strict deadline, so fast processing is mandatory.</w:t>
            </w:r>
          </w:p>
        </w:tc>
      </w:tr>
      <w:tr w:rsidR="00297764" w:rsidTr="00213EA3">
        <w:tc>
          <w:tcPr>
            <w:tcW w:w="9828" w:type="dxa"/>
            <w:gridSpan w:val="4"/>
            <w:shd w:val="clear" w:color="auto" w:fill="D9D9D9" w:themeFill="background1" w:themeFillShade="D9"/>
          </w:tcPr>
          <w:p w:rsidR="00297764" w:rsidRDefault="00297764" w:rsidP="00B96AE2">
            <w:pPr>
              <w:keepNext/>
              <w:keepLines/>
              <w:spacing w:before="40" w:after="40"/>
            </w:pPr>
            <w:r w:rsidRPr="007967C2">
              <w:t>BMW_UKL_MCV_EPS_TMS570\SwProject\VehCfg\src</w:t>
            </w:r>
          </w:p>
        </w:tc>
      </w:tr>
      <w:tr w:rsidR="00297764" w:rsidTr="00213EA3">
        <w:tc>
          <w:tcPr>
            <w:tcW w:w="2217" w:type="dxa"/>
          </w:tcPr>
          <w:p w:rsidR="00297764" w:rsidRDefault="00297764" w:rsidP="00B96AE2">
            <w:pPr>
              <w:keepNext/>
              <w:keepLines/>
              <w:spacing w:before="40" w:after="40"/>
            </w:pPr>
            <w:r>
              <w:t>Ap_VehCfg.c</w:t>
            </w:r>
          </w:p>
        </w:tc>
        <w:tc>
          <w:tcPr>
            <w:tcW w:w="1491" w:type="dxa"/>
          </w:tcPr>
          <w:p w:rsidR="00297764" w:rsidRDefault="00293B9B" w:rsidP="00293B9B">
            <w:pPr>
              <w:keepNext/>
              <w:keepLines/>
              <w:spacing w:before="40" w:after="40"/>
              <w:jc w:val="center"/>
            </w:pPr>
            <w:r>
              <w:t>3</w:t>
            </w:r>
          </w:p>
        </w:tc>
        <w:tc>
          <w:tcPr>
            <w:tcW w:w="1177" w:type="dxa"/>
          </w:tcPr>
          <w:p w:rsidR="00297764" w:rsidRDefault="00293B9B" w:rsidP="00B96AE2">
            <w:pPr>
              <w:keepNext/>
              <w:keepLines/>
              <w:spacing w:before="40" w:after="40"/>
              <w:jc w:val="center"/>
            </w:pPr>
            <w:r>
              <w:t>5</w:t>
            </w:r>
          </w:p>
        </w:tc>
        <w:tc>
          <w:tcPr>
            <w:tcW w:w="4943" w:type="dxa"/>
          </w:tcPr>
          <w:p w:rsidR="00297764" w:rsidRDefault="00ED36FB" w:rsidP="00293B9B">
            <w:pPr>
              <w:keepNext/>
              <w:keepLines/>
              <w:spacing w:before="40" w:after="40"/>
            </w:pPr>
            <w:r>
              <w:t>Present configuration. No rationale for the optimized level or speed.</w:t>
            </w:r>
          </w:p>
        </w:tc>
      </w:tr>
    </w:tbl>
    <w:p w:rsidR="00AC3A08" w:rsidRDefault="00AC3A08" w:rsidP="00AC3A08">
      <w:pPr>
        <w:pStyle w:val="Caption"/>
        <w:keepNext w:val="0"/>
        <w:keepLines/>
        <w:numPr>
          <w:ilvl w:val="12"/>
          <w:numId w:val="0"/>
        </w:numPr>
      </w:pPr>
      <w:bookmarkStart w:id="37" w:name="_Ref362510345"/>
      <w:r>
        <w:t xml:space="preserve">Table </w:t>
      </w:r>
      <w:fldSimple w:instr=" SEQ Table \* ARABIC ">
        <w:r w:rsidR="008F34D7">
          <w:rPr>
            <w:noProof/>
          </w:rPr>
          <w:t>2</w:t>
        </w:r>
      </w:fldSimple>
      <w:r>
        <w:t>: Optimized Files</w:t>
      </w:r>
      <w:bookmarkEnd w:id="37"/>
    </w:p>
    <w:p w:rsidR="00E611D8" w:rsidRDefault="00E611D8">
      <w:pPr>
        <w:spacing w:after="0"/>
        <w:rPr>
          <w:b/>
          <w:sz w:val="24"/>
        </w:rPr>
      </w:pPr>
      <w:bookmarkStart w:id="38" w:name="_Toc362536059"/>
      <w:r>
        <w:lastRenderedPageBreak/>
        <w:br w:type="page"/>
      </w:r>
    </w:p>
    <w:p w:rsidR="005F1290" w:rsidRDefault="005F1290" w:rsidP="005F1290">
      <w:pPr>
        <w:pStyle w:val="Heading3"/>
      </w:pPr>
      <w:bookmarkStart w:id="39" w:name="_Toc364670263"/>
      <w:r>
        <w:lastRenderedPageBreak/>
        <w:t>Excluded Files</w:t>
      </w:r>
      <w:bookmarkEnd w:id="38"/>
      <w:bookmarkEnd w:id="39"/>
    </w:p>
    <w:p w:rsidR="008F34D7" w:rsidRDefault="008F34D7" w:rsidP="008F34D7">
      <w:r>
        <w:t>The following tables show the files that are excluded from each build configuration that is configured in the project.</w:t>
      </w:r>
    </w:p>
    <w:p w:rsidR="00C116AF" w:rsidRDefault="00C116AF" w:rsidP="00C116AF">
      <w:pPr>
        <w:pStyle w:val="Heading4"/>
      </w:pPr>
      <w:bookmarkStart w:id="40" w:name="_Toc364670264"/>
      <w:r>
        <w:t>Release Build Configuration</w:t>
      </w:r>
      <w:bookmarkEnd w:id="40"/>
    </w:p>
    <w:p w:rsidR="00C116AF" w:rsidRPr="00C116AF" w:rsidRDefault="00C116AF" w:rsidP="00C116AF"/>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8"/>
        <w:gridCol w:w="4770"/>
      </w:tblGrid>
      <w:tr w:rsidR="0069446B" w:rsidRPr="00C116AF" w:rsidTr="004F20BB">
        <w:tc>
          <w:tcPr>
            <w:tcW w:w="3618" w:type="dxa"/>
            <w:shd w:val="clear" w:color="auto" w:fill="A6A6A6"/>
            <w:vAlign w:val="center"/>
          </w:tcPr>
          <w:p w:rsidR="0069446B" w:rsidRPr="00C116AF" w:rsidRDefault="00C116AF" w:rsidP="00ED36FB">
            <w:pPr>
              <w:keepNext/>
              <w:keepLines/>
              <w:spacing w:before="40" w:after="40"/>
              <w:jc w:val="center"/>
              <w:rPr>
                <w:rFonts w:cs="Arial"/>
                <w:b/>
                <w:color w:val="FFFFFF"/>
              </w:rPr>
            </w:pPr>
            <w:r w:rsidRPr="00C116AF">
              <w:rPr>
                <w:rFonts w:cs="Arial"/>
                <w:b/>
                <w:color w:val="FFFFFF"/>
              </w:rPr>
              <w:lastRenderedPageBreak/>
              <w:t>File</w:t>
            </w:r>
          </w:p>
        </w:tc>
        <w:tc>
          <w:tcPr>
            <w:tcW w:w="4770" w:type="dxa"/>
            <w:shd w:val="clear" w:color="auto" w:fill="A6A6A6"/>
            <w:vAlign w:val="center"/>
          </w:tcPr>
          <w:p w:rsidR="0069446B" w:rsidRPr="00C116AF" w:rsidRDefault="0069446B" w:rsidP="00ED36FB">
            <w:pPr>
              <w:keepNext/>
              <w:keepLines/>
              <w:spacing w:before="40" w:after="40"/>
              <w:jc w:val="center"/>
              <w:rPr>
                <w:rFonts w:cs="Arial"/>
                <w:b/>
                <w:color w:val="FFFFFF"/>
              </w:rPr>
            </w:pPr>
            <w:r w:rsidRPr="00C116AF">
              <w:rPr>
                <w:rFonts w:cs="Arial"/>
                <w:b/>
                <w:color w:val="FFFFFF"/>
              </w:rPr>
              <w:t>Rationale</w:t>
            </w:r>
          </w:p>
        </w:tc>
      </w:tr>
      <w:tr w:rsidR="004F20BB" w:rsidRPr="00C116AF" w:rsidTr="004F20BB">
        <w:tc>
          <w:tcPr>
            <w:tcW w:w="8388" w:type="dxa"/>
            <w:gridSpan w:val="2"/>
            <w:shd w:val="clear" w:color="auto" w:fill="D9D9D9"/>
          </w:tcPr>
          <w:p w:rsidR="004F20BB" w:rsidRPr="00C116AF" w:rsidRDefault="004F20BB" w:rsidP="00ED36FB">
            <w:pPr>
              <w:keepNext/>
              <w:keepLines/>
              <w:spacing w:before="40" w:after="40"/>
              <w:rPr>
                <w:rFonts w:cs="Arial"/>
              </w:rPr>
            </w:pPr>
            <w:r w:rsidRPr="00C116AF">
              <w:rPr>
                <w:rFonts w:cs="Arial"/>
              </w:rPr>
              <w:t>BMW_UKL_MCV_EPS_TMS570\SwProject\Source\BSW\Crc</w:t>
            </w:r>
          </w:p>
        </w:tc>
      </w:tr>
      <w:tr w:rsidR="004F20BB" w:rsidRPr="00C116AF" w:rsidTr="004F20BB">
        <w:tc>
          <w:tcPr>
            <w:tcW w:w="3618" w:type="dxa"/>
          </w:tcPr>
          <w:p w:rsidR="004F20BB" w:rsidRPr="00C116AF" w:rsidRDefault="004F20BB" w:rsidP="00ED36FB">
            <w:pPr>
              <w:keepNext/>
              <w:keepLines/>
              <w:spacing w:before="40" w:after="40"/>
              <w:rPr>
                <w:rFonts w:cs="Arial"/>
              </w:rPr>
            </w:pPr>
            <w:r w:rsidRPr="00C116AF">
              <w:rPr>
                <w:rFonts w:cs="Arial"/>
              </w:rPr>
              <w:t>Crc_30_TiMcrc.c</w:t>
            </w:r>
          </w:p>
        </w:tc>
        <w:tc>
          <w:tcPr>
            <w:tcW w:w="4770" w:type="dxa"/>
          </w:tcPr>
          <w:p w:rsidR="004F20BB" w:rsidRPr="00C116AF" w:rsidRDefault="00ED36FB" w:rsidP="00ED36FB">
            <w:pPr>
              <w:keepNext/>
              <w:keepLines/>
              <w:spacing w:before="40" w:after="40"/>
              <w:rPr>
                <w:rFonts w:cs="Arial"/>
              </w:rPr>
            </w:pPr>
            <w:r>
              <w:rPr>
                <w:rFonts w:cs="Arial"/>
              </w:rPr>
              <w:t>Not required by the application</w:t>
            </w:r>
          </w:p>
        </w:tc>
      </w:tr>
      <w:tr w:rsidR="004F20BB" w:rsidRPr="00C116AF" w:rsidTr="004F20BB">
        <w:tc>
          <w:tcPr>
            <w:tcW w:w="8388" w:type="dxa"/>
            <w:gridSpan w:val="2"/>
            <w:shd w:val="clear" w:color="auto" w:fill="D9D9D9" w:themeFill="background1" w:themeFillShade="D9"/>
          </w:tcPr>
          <w:p w:rsidR="004F20BB" w:rsidRPr="00C116AF" w:rsidRDefault="004F20BB" w:rsidP="00ED36FB">
            <w:pPr>
              <w:keepNext/>
              <w:keepLines/>
              <w:spacing w:before="40" w:after="40"/>
              <w:rPr>
                <w:rFonts w:cs="Arial"/>
              </w:rPr>
            </w:pPr>
            <w:r w:rsidRPr="00C116AF">
              <w:rPr>
                <w:rFonts w:cs="Arial"/>
              </w:rPr>
              <w:t>BMW_UKL_MCV_EPS_TMS570\SwProject\Source\BSW\Crypto</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Boot_Crypto.c</w:t>
            </w:r>
          </w:p>
        </w:tc>
        <w:tc>
          <w:tcPr>
            <w:tcW w:w="4770" w:type="dxa"/>
          </w:tcPr>
          <w:p w:rsidR="00ED36FB" w:rsidRDefault="00ED36FB" w:rsidP="00ED36FB">
            <w:pPr>
              <w:spacing w:before="40" w:after="40"/>
            </w:pPr>
            <w:r w:rsidRPr="005A12F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cr_a_controller.c</w:t>
            </w:r>
          </w:p>
        </w:tc>
        <w:tc>
          <w:tcPr>
            <w:tcW w:w="4770" w:type="dxa"/>
          </w:tcPr>
          <w:p w:rsidR="00ED36FB" w:rsidRDefault="00ED36FB" w:rsidP="00ED36FB">
            <w:pPr>
              <w:spacing w:before="40" w:after="40"/>
            </w:pPr>
            <w:r w:rsidRPr="005A12F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cr_a_data.c</w:t>
            </w:r>
          </w:p>
        </w:tc>
        <w:tc>
          <w:tcPr>
            <w:tcW w:w="4770" w:type="dxa"/>
          </w:tcPr>
          <w:p w:rsidR="00ED36FB" w:rsidRDefault="00ED36FB" w:rsidP="00ED36FB">
            <w:pPr>
              <w:spacing w:before="40" w:after="40"/>
            </w:pPr>
            <w:r w:rsidRPr="005A12F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cr_a_mexp.c</w:t>
            </w:r>
          </w:p>
        </w:tc>
        <w:tc>
          <w:tcPr>
            <w:tcW w:w="4770" w:type="dxa"/>
          </w:tcPr>
          <w:p w:rsidR="00ED36FB" w:rsidRDefault="00ED36FB" w:rsidP="00ED36FB">
            <w:pPr>
              <w:spacing w:before="40" w:after="40"/>
            </w:pPr>
            <w:r w:rsidRPr="005A12F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cr_a_vehicle.c</w:t>
            </w:r>
          </w:p>
        </w:tc>
        <w:tc>
          <w:tcPr>
            <w:tcW w:w="4770" w:type="dxa"/>
          </w:tcPr>
          <w:p w:rsidR="00ED36FB" w:rsidRDefault="00ED36FB" w:rsidP="00ED36FB">
            <w:pPr>
              <w:spacing w:before="40" w:after="40"/>
            </w:pPr>
            <w:r w:rsidRPr="005A12F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cr_c_callback.c</w:t>
            </w:r>
          </w:p>
        </w:tc>
        <w:tc>
          <w:tcPr>
            <w:tcW w:w="4770" w:type="dxa"/>
          </w:tcPr>
          <w:p w:rsidR="00ED36FB" w:rsidRDefault="00ED36FB" w:rsidP="00ED36FB">
            <w:pPr>
              <w:spacing w:before="40" w:after="40"/>
            </w:pPr>
            <w:r w:rsidRPr="005A12F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cr_c_data.c</w:t>
            </w:r>
          </w:p>
        </w:tc>
        <w:tc>
          <w:tcPr>
            <w:tcW w:w="4770" w:type="dxa"/>
          </w:tcPr>
          <w:p w:rsidR="00ED36FB" w:rsidRDefault="00ED36FB" w:rsidP="00ED36FB">
            <w:pPr>
              <w:spacing w:before="40" w:after="40"/>
            </w:pPr>
            <w:r w:rsidRPr="005A12F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cr_c_hash.c</w:t>
            </w:r>
          </w:p>
        </w:tc>
        <w:tc>
          <w:tcPr>
            <w:tcW w:w="4770" w:type="dxa"/>
          </w:tcPr>
          <w:p w:rsidR="00ED36FB" w:rsidRDefault="00ED36FB" w:rsidP="00ED36FB">
            <w:pPr>
              <w:spacing w:before="40" w:after="40"/>
            </w:pPr>
            <w:r w:rsidRPr="005A12F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cr_c_jumptable.c</w:t>
            </w:r>
          </w:p>
        </w:tc>
        <w:tc>
          <w:tcPr>
            <w:tcW w:w="4770" w:type="dxa"/>
          </w:tcPr>
          <w:p w:rsidR="00ED36FB" w:rsidRDefault="00ED36FB" w:rsidP="00ED36FB">
            <w:pPr>
              <w:spacing w:before="40" w:after="40"/>
            </w:pPr>
            <w:r w:rsidRPr="005A12F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cr_c_random.c</w:t>
            </w:r>
          </w:p>
        </w:tc>
        <w:tc>
          <w:tcPr>
            <w:tcW w:w="4770" w:type="dxa"/>
          </w:tcPr>
          <w:p w:rsidR="00ED36FB" w:rsidRDefault="00ED36FB" w:rsidP="00ED36FB">
            <w:pPr>
              <w:spacing w:before="40" w:after="40"/>
            </w:pPr>
            <w:r w:rsidRPr="005A12F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cr_s_auth.c</w:t>
            </w:r>
          </w:p>
        </w:tc>
        <w:tc>
          <w:tcPr>
            <w:tcW w:w="4770" w:type="dxa"/>
          </w:tcPr>
          <w:p w:rsidR="00ED36FB" w:rsidRDefault="00ED36FB" w:rsidP="00ED36FB">
            <w:pPr>
              <w:spacing w:before="40" w:after="40"/>
            </w:pPr>
            <w:r w:rsidRPr="005A12F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cr_s_data.c</w:t>
            </w:r>
          </w:p>
        </w:tc>
        <w:tc>
          <w:tcPr>
            <w:tcW w:w="4770" w:type="dxa"/>
          </w:tcPr>
          <w:p w:rsidR="00ED36FB" w:rsidRDefault="00ED36FB" w:rsidP="00ED36FB">
            <w:pPr>
              <w:spacing w:before="40" w:after="40"/>
            </w:pPr>
            <w:r w:rsidRPr="005A12FE">
              <w:rPr>
                <w:rFonts w:cs="Arial"/>
              </w:rPr>
              <w:t>Not required by the application</w:t>
            </w:r>
          </w:p>
        </w:tc>
      </w:tr>
      <w:tr w:rsidR="004F20BB" w:rsidRPr="00C116AF" w:rsidTr="004F20BB">
        <w:tc>
          <w:tcPr>
            <w:tcW w:w="8388" w:type="dxa"/>
            <w:gridSpan w:val="2"/>
            <w:shd w:val="clear" w:color="auto" w:fill="D9D9D9" w:themeFill="background1" w:themeFillShade="D9"/>
          </w:tcPr>
          <w:p w:rsidR="004F20BB" w:rsidRPr="00C116AF" w:rsidRDefault="004F20BB" w:rsidP="00ED36FB">
            <w:pPr>
              <w:keepNext/>
              <w:keepLines/>
              <w:spacing w:before="40" w:after="40"/>
              <w:rPr>
                <w:rFonts w:cs="Arial"/>
              </w:rPr>
            </w:pPr>
            <w:r w:rsidRPr="00C116AF">
              <w:rPr>
                <w:rFonts w:cs="Arial"/>
              </w:rPr>
              <w:t>BMW_UKL_MCV_EPS_TMS570\SwProject\Source\BSW\Diag</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bootdiag.c</w:t>
            </w:r>
          </w:p>
        </w:tc>
        <w:tc>
          <w:tcPr>
            <w:tcW w:w="4770" w:type="dxa"/>
          </w:tcPr>
          <w:p w:rsidR="00ED36FB" w:rsidRDefault="00ED36FB" w:rsidP="00ED36FB">
            <w:pPr>
              <w:spacing w:before="40" w:after="40"/>
            </w:pPr>
            <w:r w:rsidRPr="006A1ADB">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diag.c</w:t>
            </w:r>
          </w:p>
        </w:tc>
        <w:tc>
          <w:tcPr>
            <w:tcW w:w="4770" w:type="dxa"/>
          </w:tcPr>
          <w:p w:rsidR="00ED36FB" w:rsidRDefault="00ED36FB" w:rsidP="00ED36FB">
            <w:pPr>
              <w:spacing w:before="40" w:after="40"/>
            </w:pPr>
            <w:r w:rsidRPr="006A1ADB">
              <w:rPr>
                <w:rFonts w:cs="Arial"/>
              </w:rPr>
              <w:t>Not required by the application</w:t>
            </w:r>
          </w:p>
        </w:tc>
      </w:tr>
      <w:tr w:rsidR="004F20BB" w:rsidRPr="00C116AF" w:rsidTr="004F20BB">
        <w:tc>
          <w:tcPr>
            <w:tcW w:w="8388" w:type="dxa"/>
            <w:gridSpan w:val="2"/>
            <w:shd w:val="clear" w:color="auto" w:fill="D9D9D9" w:themeFill="background1" w:themeFillShade="D9"/>
          </w:tcPr>
          <w:p w:rsidR="004F20BB" w:rsidRPr="00C116AF" w:rsidRDefault="004F20BB" w:rsidP="00ED36FB">
            <w:pPr>
              <w:keepNext/>
              <w:keepLines/>
              <w:spacing w:before="40" w:after="40"/>
              <w:rPr>
                <w:rFonts w:cs="Arial"/>
              </w:rPr>
            </w:pPr>
            <w:r w:rsidRPr="00C116AF">
              <w:rPr>
                <w:rFonts w:cs="Arial"/>
              </w:rPr>
              <w:t>BMW_UKL_MCV_EPS_TMS570\SwProject\Source\BSW\Fee</w:t>
            </w:r>
          </w:p>
        </w:tc>
      </w:tr>
      <w:tr w:rsidR="004F20BB" w:rsidRPr="00C116AF" w:rsidTr="004F20BB">
        <w:tc>
          <w:tcPr>
            <w:tcW w:w="3618" w:type="dxa"/>
          </w:tcPr>
          <w:p w:rsidR="004F20BB" w:rsidRPr="00C116AF" w:rsidRDefault="004F20BB" w:rsidP="00ED36FB">
            <w:pPr>
              <w:keepNext/>
              <w:keepLines/>
              <w:spacing w:before="40" w:after="40"/>
              <w:rPr>
                <w:rFonts w:cs="Arial"/>
              </w:rPr>
            </w:pPr>
            <w:r w:rsidRPr="00C116AF">
              <w:rPr>
                <w:rFonts w:cs="Arial"/>
              </w:rPr>
              <w:t>M3_ECC.asm</w:t>
            </w:r>
          </w:p>
        </w:tc>
        <w:tc>
          <w:tcPr>
            <w:tcW w:w="4770" w:type="dxa"/>
          </w:tcPr>
          <w:p w:rsidR="004F20BB" w:rsidRPr="00C116AF" w:rsidRDefault="00ED36FB" w:rsidP="00ED36FB">
            <w:pPr>
              <w:keepNext/>
              <w:keepLines/>
              <w:spacing w:before="40" w:after="40"/>
              <w:rPr>
                <w:rFonts w:cs="Arial"/>
              </w:rPr>
            </w:pPr>
            <w:r>
              <w:rPr>
                <w:rFonts w:cs="Arial"/>
              </w:rPr>
              <w:t>Project does not use FEE</w:t>
            </w:r>
          </w:p>
        </w:tc>
      </w:tr>
      <w:tr w:rsidR="004F20BB" w:rsidRPr="00C116AF" w:rsidTr="004F20BB">
        <w:tc>
          <w:tcPr>
            <w:tcW w:w="8388" w:type="dxa"/>
            <w:gridSpan w:val="2"/>
            <w:shd w:val="clear" w:color="auto" w:fill="D9D9D9" w:themeFill="background1" w:themeFillShade="D9"/>
          </w:tcPr>
          <w:p w:rsidR="004F20BB" w:rsidRPr="00C116AF" w:rsidRDefault="004F20BB" w:rsidP="00ED36FB">
            <w:pPr>
              <w:keepNext/>
              <w:keepLines/>
              <w:spacing w:before="40" w:after="40"/>
              <w:rPr>
                <w:rFonts w:cs="Arial"/>
              </w:rPr>
            </w:pPr>
            <w:r w:rsidRPr="00C116AF">
              <w:rPr>
                <w:rFonts w:cs="Arial"/>
              </w:rPr>
              <w:t>BMW_UKL_MCV_EPS_TMS570\SwProject\Source\BSW\Flash</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flash_if.c</w:t>
            </w:r>
          </w:p>
        </w:tc>
        <w:tc>
          <w:tcPr>
            <w:tcW w:w="4770" w:type="dxa"/>
          </w:tcPr>
          <w:p w:rsidR="00ED36FB" w:rsidRDefault="00ED36FB" w:rsidP="00ED36FB">
            <w:pPr>
              <w:spacing w:before="40" w:after="40"/>
            </w:pPr>
            <w:r w:rsidRPr="003D39C4">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flashrom.c</w:t>
            </w:r>
          </w:p>
        </w:tc>
        <w:tc>
          <w:tcPr>
            <w:tcW w:w="4770" w:type="dxa"/>
          </w:tcPr>
          <w:p w:rsidR="00ED36FB" w:rsidRDefault="00ED36FB" w:rsidP="00ED36FB">
            <w:pPr>
              <w:spacing w:before="40" w:after="40"/>
            </w:pPr>
            <w:r w:rsidRPr="003D39C4">
              <w:rPr>
                <w:rFonts w:cs="Arial"/>
              </w:rPr>
              <w:t>Not required by the application</w:t>
            </w:r>
          </w:p>
        </w:tc>
      </w:tr>
      <w:tr w:rsidR="004F20BB" w:rsidRPr="00C116AF" w:rsidTr="004F20BB">
        <w:tc>
          <w:tcPr>
            <w:tcW w:w="8388" w:type="dxa"/>
            <w:gridSpan w:val="2"/>
            <w:shd w:val="clear" w:color="auto" w:fill="D9D9D9" w:themeFill="background1" w:themeFillShade="D9"/>
          </w:tcPr>
          <w:p w:rsidR="004F20BB" w:rsidRPr="00C116AF" w:rsidRDefault="004F20BB" w:rsidP="00ED36FB">
            <w:pPr>
              <w:keepNext/>
              <w:keepLines/>
              <w:spacing w:before="40" w:after="40"/>
              <w:rPr>
                <w:rFonts w:cs="Arial"/>
              </w:rPr>
            </w:pPr>
            <w:r w:rsidRPr="00C116AF">
              <w:rPr>
                <w:rFonts w:cs="Arial"/>
              </w:rPr>
              <w:t>BMW_UKL_MCV_EPS_TMS570\SwProject\Source\BSW\Fr</w:t>
            </w:r>
          </w:p>
        </w:tc>
      </w:tr>
      <w:tr w:rsidR="004F20BB" w:rsidRPr="00C116AF" w:rsidTr="004F20BB">
        <w:tc>
          <w:tcPr>
            <w:tcW w:w="3618" w:type="dxa"/>
          </w:tcPr>
          <w:p w:rsidR="004F20BB" w:rsidRPr="00C116AF" w:rsidRDefault="004F20BB" w:rsidP="00ED36FB">
            <w:pPr>
              <w:keepNext/>
              <w:keepLines/>
              <w:spacing w:before="40" w:after="40"/>
              <w:rPr>
                <w:rFonts w:cs="Arial"/>
              </w:rPr>
            </w:pPr>
            <w:r w:rsidRPr="00C116AF">
              <w:rPr>
                <w:rFonts w:cs="Arial"/>
              </w:rPr>
              <w:t>Fr_Irq_NxtrMetrics.c</w:t>
            </w:r>
          </w:p>
        </w:tc>
        <w:tc>
          <w:tcPr>
            <w:tcW w:w="4770" w:type="dxa"/>
          </w:tcPr>
          <w:p w:rsidR="004F20BB" w:rsidRPr="00C116AF" w:rsidRDefault="004F20BB" w:rsidP="00ED36FB">
            <w:pPr>
              <w:keepNext/>
              <w:keepLines/>
              <w:spacing w:before="40" w:after="40"/>
              <w:rPr>
                <w:rFonts w:cs="Arial"/>
              </w:rPr>
            </w:pPr>
            <w:r w:rsidRPr="00C116AF">
              <w:rPr>
                <w:rFonts w:cs="Arial"/>
              </w:rPr>
              <w:t>This file is only intended for the Metrics build.  It is a modified version of the Fq_Irq.c delivered file.</w:t>
            </w:r>
          </w:p>
        </w:tc>
      </w:tr>
      <w:tr w:rsidR="004F20BB" w:rsidRPr="00C116AF" w:rsidTr="004F20BB">
        <w:tc>
          <w:tcPr>
            <w:tcW w:w="8388" w:type="dxa"/>
            <w:gridSpan w:val="2"/>
            <w:shd w:val="clear" w:color="auto" w:fill="D9D9D9" w:themeFill="background1" w:themeFillShade="D9"/>
          </w:tcPr>
          <w:p w:rsidR="004F20BB" w:rsidRPr="00C116AF" w:rsidRDefault="004F20BB" w:rsidP="00ED36FB">
            <w:pPr>
              <w:keepNext/>
              <w:keepLines/>
              <w:spacing w:before="40" w:after="40"/>
              <w:rPr>
                <w:rFonts w:cs="Arial"/>
              </w:rPr>
            </w:pPr>
            <w:r w:rsidRPr="00C116AF">
              <w:rPr>
                <w:rFonts w:cs="Arial"/>
              </w:rPr>
              <w:t>BMW_UKL_MCV_EPS_TMS570\SwProject\Source\BSW\Nrv2b</w:t>
            </w:r>
          </w:p>
        </w:tc>
      </w:tr>
      <w:tr w:rsidR="004F20BB" w:rsidRPr="00C116AF" w:rsidTr="004F20BB">
        <w:tc>
          <w:tcPr>
            <w:tcW w:w="3618" w:type="dxa"/>
          </w:tcPr>
          <w:p w:rsidR="004F20BB" w:rsidRPr="00C116AF" w:rsidRDefault="004F20BB" w:rsidP="00ED36FB">
            <w:pPr>
              <w:keepNext/>
              <w:keepLines/>
              <w:spacing w:before="40" w:after="40"/>
              <w:rPr>
                <w:rFonts w:cs="Arial"/>
              </w:rPr>
            </w:pPr>
            <w:r w:rsidRPr="00C116AF">
              <w:rPr>
                <w:rFonts w:cs="Arial"/>
              </w:rPr>
              <w:t>nrv2b_stream.c</w:t>
            </w:r>
          </w:p>
        </w:tc>
        <w:tc>
          <w:tcPr>
            <w:tcW w:w="4770" w:type="dxa"/>
          </w:tcPr>
          <w:p w:rsidR="004F20BB" w:rsidRPr="00C116AF" w:rsidRDefault="00ED36FB" w:rsidP="00ED36FB">
            <w:pPr>
              <w:keepNext/>
              <w:keepLines/>
              <w:spacing w:before="40" w:after="40"/>
              <w:rPr>
                <w:rFonts w:cs="Arial"/>
              </w:rPr>
            </w:pPr>
            <w:r>
              <w:rPr>
                <w:rFonts w:cs="Arial"/>
              </w:rPr>
              <w:t>Not required by the application</w:t>
            </w:r>
          </w:p>
        </w:tc>
      </w:tr>
      <w:tr w:rsidR="004F20BB" w:rsidRPr="00C116AF" w:rsidTr="004F20BB">
        <w:tc>
          <w:tcPr>
            <w:tcW w:w="8388" w:type="dxa"/>
            <w:gridSpan w:val="2"/>
            <w:shd w:val="clear" w:color="auto" w:fill="D9D9D9" w:themeFill="background1" w:themeFillShade="D9"/>
          </w:tcPr>
          <w:p w:rsidR="004F20BB" w:rsidRPr="00C116AF" w:rsidRDefault="004F20BB" w:rsidP="00ED36FB">
            <w:pPr>
              <w:keepNext/>
              <w:keepLines/>
              <w:spacing w:before="40" w:after="40"/>
              <w:rPr>
                <w:rFonts w:cs="Arial"/>
              </w:rPr>
            </w:pPr>
            <w:r w:rsidRPr="00C116AF">
              <w:rPr>
                <w:rFonts w:cs="Arial"/>
              </w:rPr>
              <w:t>BMW_UKL_MCV_EPS_TMS570\SwProject\Source\BSW\SipVersionCheck</w:t>
            </w:r>
          </w:p>
        </w:tc>
      </w:tr>
      <w:tr w:rsidR="004F20BB" w:rsidRPr="00C116AF" w:rsidTr="004F20BB">
        <w:tc>
          <w:tcPr>
            <w:tcW w:w="3618" w:type="dxa"/>
          </w:tcPr>
          <w:p w:rsidR="004F20BB" w:rsidRPr="00C116AF" w:rsidRDefault="004F20BB" w:rsidP="00ED36FB">
            <w:pPr>
              <w:keepNext/>
              <w:keepLines/>
              <w:spacing w:before="40" w:after="40"/>
              <w:rPr>
                <w:rFonts w:cs="Arial"/>
              </w:rPr>
            </w:pPr>
            <w:r w:rsidRPr="00C116AF">
              <w:rPr>
                <w:rFonts w:cs="Arial"/>
              </w:rPr>
              <w:t>sip_vers.c</w:t>
            </w:r>
          </w:p>
        </w:tc>
        <w:tc>
          <w:tcPr>
            <w:tcW w:w="4770" w:type="dxa"/>
          </w:tcPr>
          <w:p w:rsidR="004F20BB" w:rsidRPr="00C116AF" w:rsidRDefault="00ED36FB" w:rsidP="00ED36FB">
            <w:pPr>
              <w:keepNext/>
              <w:keepLines/>
              <w:spacing w:before="40" w:after="40"/>
              <w:rPr>
                <w:rFonts w:cs="Arial"/>
              </w:rPr>
            </w:pPr>
            <w:r>
              <w:rPr>
                <w:rFonts w:cs="Arial"/>
              </w:rPr>
              <w:t>Not required by the application</w:t>
            </w:r>
          </w:p>
        </w:tc>
      </w:tr>
      <w:tr w:rsidR="004F20BB" w:rsidRPr="00C116AF" w:rsidTr="004F20BB">
        <w:tc>
          <w:tcPr>
            <w:tcW w:w="8388" w:type="dxa"/>
            <w:gridSpan w:val="2"/>
            <w:shd w:val="clear" w:color="auto" w:fill="D9D9D9" w:themeFill="background1" w:themeFillShade="D9"/>
          </w:tcPr>
          <w:p w:rsidR="004F20BB" w:rsidRPr="00C116AF" w:rsidRDefault="004F20BB" w:rsidP="00ED36FB">
            <w:pPr>
              <w:keepNext/>
              <w:keepLines/>
              <w:spacing w:before="40" w:after="40"/>
              <w:rPr>
                <w:rFonts w:cs="Arial"/>
              </w:rPr>
            </w:pPr>
            <w:r w:rsidRPr="00C116AF">
              <w:rPr>
                <w:rFonts w:cs="Arial"/>
              </w:rPr>
              <w:t>BMW_UKL_MCV_EPS_TMS570\SwProject\Source\BSW\Spi</w:t>
            </w:r>
          </w:p>
        </w:tc>
      </w:tr>
      <w:tr w:rsidR="004F20BB" w:rsidRPr="00C116AF" w:rsidTr="004F20BB">
        <w:tc>
          <w:tcPr>
            <w:tcW w:w="3618" w:type="dxa"/>
          </w:tcPr>
          <w:p w:rsidR="004F20BB" w:rsidRPr="00C116AF" w:rsidRDefault="004F20BB" w:rsidP="00ED36FB">
            <w:pPr>
              <w:keepNext/>
              <w:keepLines/>
              <w:spacing w:before="40" w:after="40"/>
              <w:rPr>
                <w:rFonts w:cs="Arial"/>
              </w:rPr>
            </w:pPr>
            <w:r w:rsidRPr="00C116AF">
              <w:rPr>
                <w:rFonts w:cs="Arial"/>
              </w:rPr>
              <w:t>Spi_Irq_NxtrMetrics.c</w:t>
            </w:r>
          </w:p>
        </w:tc>
        <w:tc>
          <w:tcPr>
            <w:tcW w:w="4770" w:type="dxa"/>
          </w:tcPr>
          <w:p w:rsidR="004F20BB" w:rsidRPr="00C116AF" w:rsidRDefault="004F20BB" w:rsidP="00ED36FB">
            <w:pPr>
              <w:keepNext/>
              <w:keepLines/>
              <w:spacing w:before="40" w:after="40"/>
              <w:rPr>
                <w:rFonts w:cs="Arial"/>
              </w:rPr>
            </w:pPr>
            <w:r w:rsidRPr="00C116AF">
              <w:rPr>
                <w:rFonts w:cs="Arial"/>
              </w:rPr>
              <w:t>This file is only intended for the Metrics build.  It is a modified version of the Spi_Irq.c delivered file.</w:t>
            </w:r>
          </w:p>
        </w:tc>
      </w:tr>
      <w:tr w:rsidR="004F20BB" w:rsidRPr="00C116AF" w:rsidTr="004F20BB">
        <w:tc>
          <w:tcPr>
            <w:tcW w:w="8388" w:type="dxa"/>
            <w:gridSpan w:val="2"/>
            <w:shd w:val="clear" w:color="auto" w:fill="D9D9D9" w:themeFill="background1" w:themeFillShade="D9"/>
          </w:tcPr>
          <w:p w:rsidR="004F20BB" w:rsidRPr="00C116AF" w:rsidRDefault="004F20BB" w:rsidP="00ED36FB">
            <w:pPr>
              <w:keepNext/>
              <w:keepLines/>
              <w:spacing w:before="40" w:after="40"/>
              <w:rPr>
                <w:rFonts w:cs="Arial"/>
              </w:rPr>
            </w:pPr>
            <w:r w:rsidRPr="00C116AF">
              <w:rPr>
                <w:rFonts w:cs="Arial"/>
              </w:rPr>
              <w:t>TMS570_Startup\src</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BootStartup.c</w:t>
            </w:r>
          </w:p>
        </w:tc>
        <w:tc>
          <w:tcPr>
            <w:tcW w:w="4770" w:type="dxa"/>
          </w:tcPr>
          <w:p w:rsidR="00ED36FB" w:rsidRDefault="00ED36FB" w:rsidP="00ED36FB">
            <w:pPr>
              <w:spacing w:before="40" w:after="40"/>
            </w:pPr>
            <w:r w:rsidRPr="002B61CE">
              <w:rPr>
                <w:rFonts w:cs="Arial"/>
              </w:rPr>
              <w:t>Not required by the application</w:t>
            </w:r>
          </w:p>
        </w:tc>
      </w:tr>
      <w:tr w:rsidR="00ED36FB" w:rsidRPr="00C116AF" w:rsidTr="004F20BB">
        <w:tc>
          <w:tcPr>
            <w:tcW w:w="3618" w:type="dxa"/>
          </w:tcPr>
          <w:p w:rsidR="00ED36FB" w:rsidRPr="00C116AF" w:rsidRDefault="00ED36FB" w:rsidP="00ED36FB">
            <w:pPr>
              <w:keepNext/>
              <w:keepLines/>
              <w:spacing w:before="40" w:after="40"/>
              <w:rPr>
                <w:rFonts w:cs="Arial"/>
              </w:rPr>
            </w:pPr>
            <w:r w:rsidRPr="00C116AF">
              <w:rPr>
                <w:rFonts w:cs="Arial"/>
              </w:rPr>
              <w:t>sys_startup.c</w:t>
            </w:r>
          </w:p>
        </w:tc>
        <w:tc>
          <w:tcPr>
            <w:tcW w:w="4770" w:type="dxa"/>
          </w:tcPr>
          <w:p w:rsidR="00ED36FB" w:rsidRDefault="00ED36FB" w:rsidP="00ED36FB">
            <w:pPr>
              <w:spacing w:before="40" w:after="40"/>
            </w:pPr>
            <w:r w:rsidRPr="002B61CE">
              <w:rPr>
                <w:rFonts w:cs="Arial"/>
              </w:rPr>
              <w:t>Not required by the application</w:t>
            </w:r>
          </w:p>
        </w:tc>
      </w:tr>
    </w:tbl>
    <w:p w:rsidR="0069446B" w:rsidRDefault="0069446B" w:rsidP="0069446B">
      <w:pPr>
        <w:pStyle w:val="Caption"/>
        <w:numPr>
          <w:ilvl w:val="12"/>
          <w:numId w:val="0"/>
        </w:numPr>
      </w:pPr>
      <w:r>
        <w:lastRenderedPageBreak/>
        <w:t xml:space="preserve">Table </w:t>
      </w:r>
      <w:fldSimple w:instr=" SEQ Table \* ARABIC ">
        <w:r w:rsidR="008F34D7">
          <w:rPr>
            <w:noProof/>
          </w:rPr>
          <w:t>3</w:t>
        </w:r>
      </w:fldSimple>
      <w:r>
        <w:t xml:space="preserve">: </w:t>
      </w:r>
      <w:r w:rsidR="008F34D7">
        <w:t>Release Build Configuration Excluded Files</w:t>
      </w:r>
    </w:p>
    <w:p w:rsidR="00C116AF" w:rsidRPr="00C116AF" w:rsidRDefault="00C116AF" w:rsidP="00C116AF">
      <w:pPr>
        <w:pStyle w:val="Heading4"/>
      </w:pPr>
      <w:bookmarkStart w:id="41" w:name="_Toc364670265"/>
      <w:r>
        <w:t>Fault Injection Build Configuration</w:t>
      </w:r>
      <w:bookmarkEnd w:id="41"/>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8"/>
        <w:gridCol w:w="4770"/>
      </w:tblGrid>
      <w:tr w:rsidR="004F20BB" w:rsidRPr="00217B30" w:rsidTr="004F20BB">
        <w:tc>
          <w:tcPr>
            <w:tcW w:w="3618" w:type="dxa"/>
            <w:shd w:val="clear" w:color="auto" w:fill="A6A6A6"/>
            <w:vAlign w:val="center"/>
          </w:tcPr>
          <w:p w:rsidR="004F20BB" w:rsidRPr="00217B30" w:rsidRDefault="00C116AF" w:rsidP="00ED36FB">
            <w:pPr>
              <w:keepNext/>
              <w:keepLines/>
              <w:spacing w:before="40" w:after="40"/>
              <w:jc w:val="center"/>
              <w:rPr>
                <w:rFonts w:cs="Arial"/>
                <w:b/>
                <w:color w:val="FFFFFF"/>
              </w:rPr>
            </w:pPr>
            <w:r>
              <w:br w:type="page"/>
            </w:r>
            <w:r w:rsidR="004F20BB" w:rsidRPr="00217B30">
              <w:rPr>
                <w:rFonts w:cs="Arial"/>
                <w:b/>
                <w:color w:val="FFFFFF"/>
              </w:rPr>
              <w:t>File</w:t>
            </w:r>
          </w:p>
        </w:tc>
        <w:tc>
          <w:tcPr>
            <w:tcW w:w="4770" w:type="dxa"/>
            <w:shd w:val="clear" w:color="auto" w:fill="A6A6A6"/>
            <w:vAlign w:val="center"/>
          </w:tcPr>
          <w:p w:rsidR="004F20BB" w:rsidRPr="00217B30" w:rsidRDefault="004F20BB" w:rsidP="00ED36FB">
            <w:pPr>
              <w:keepNext/>
              <w:keepLines/>
              <w:spacing w:before="40" w:after="40"/>
              <w:jc w:val="center"/>
              <w:rPr>
                <w:rFonts w:cs="Arial"/>
                <w:b/>
                <w:color w:val="FFFFFF"/>
              </w:rPr>
            </w:pPr>
            <w:r w:rsidRPr="00217B30">
              <w:rPr>
                <w:rFonts w:cs="Arial"/>
                <w:b/>
                <w:color w:val="FFFFFF"/>
              </w:rPr>
              <w:t>Rationale</w:t>
            </w:r>
          </w:p>
        </w:tc>
      </w:tr>
      <w:tr w:rsidR="004F20BB" w:rsidTr="004F20BB">
        <w:tc>
          <w:tcPr>
            <w:tcW w:w="8388" w:type="dxa"/>
            <w:gridSpan w:val="2"/>
            <w:shd w:val="clear" w:color="auto" w:fill="D9D9D9"/>
          </w:tcPr>
          <w:p w:rsidR="004F20BB" w:rsidRDefault="004F20BB" w:rsidP="00ED36FB">
            <w:pPr>
              <w:keepNext/>
              <w:keepLines/>
              <w:spacing w:before="40" w:after="40"/>
            </w:pPr>
            <w:r w:rsidRPr="00277FF0">
              <w:t>BMW_UKL_MCV_EPS_TMS570\SwProject\Source</w:t>
            </w:r>
            <w:r>
              <w:t>\BSW\Crc</w:t>
            </w:r>
          </w:p>
        </w:tc>
      </w:tr>
      <w:tr w:rsidR="004F20BB" w:rsidTr="004F20BB">
        <w:tc>
          <w:tcPr>
            <w:tcW w:w="3618" w:type="dxa"/>
          </w:tcPr>
          <w:p w:rsidR="004F20BB" w:rsidRDefault="004F20BB" w:rsidP="00ED36FB">
            <w:pPr>
              <w:keepNext/>
              <w:keepLines/>
              <w:spacing w:before="40" w:after="40"/>
            </w:pPr>
            <w:r>
              <w:t>Crc_30_TiMcrc.c</w:t>
            </w:r>
          </w:p>
        </w:tc>
        <w:tc>
          <w:tcPr>
            <w:tcW w:w="4770" w:type="dxa"/>
          </w:tcPr>
          <w:p w:rsidR="004F20BB" w:rsidRDefault="00ED36FB" w:rsidP="00ED36FB">
            <w:pPr>
              <w:keepNext/>
              <w:keepLines/>
              <w:spacing w:before="40" w:after="40"/>
            </w:pPr>
            <w:r>
              <w:rPr>
                <w:rFonts w:cs="Arial"/>
              </w:rPr>
              <w:t>Not required by the application</w:t>
            </w:r>
          </w:p>
        </w:tc>
      </w:tr>
      <w:tr w:rsidR="004F20BB" w:rsidTr="004F20BB">
        <w:tc>
          <w:tcPr>
            <w:tcW w:w="8388" w:type="dxa"/>
            <w:gridSpan w:val="2"/>
            <w:shd w:val="clear" w:color="auto" w:fill="D9D9D9" w:themeFill="background1" w:themeFillShade="D9"/>
          </w:tcPr>
          <w:p w:rsidR="004F20BB" w:rsidRDefault="004F20BB" w:rsidP="00ED36FB">
            <w:pPr>
              <w:keepNext/>
              <w:keepLines/>
              <w:spacing w:before="40" w:after="40"/>
            </w:pPr>
            <w:r w:rsidRPr="00277FF0">
              <w:t>BMW_UKL_MCV_EPS_TMS570\SwProject\Source</w:t>
            </w:r>
            <w:r>
              <w:t>\BSW\Crypto</w:t>
            </w:r>
          </w:p>
        </w:tc>
      </w:tr>
      <w:tr w:rsidR="00ED36FB" w:rsidTr="004F20BB">
        <w:tc>
          <w:tcPr>
            <w:tcW w:w="3618" w:type="dxa"/>
          </w:tcPr>
          <w:p w:rsidR="00ED36FB" w:rsidRDefault="00ED36FB" w:rsidP="00ED36FB">
            <w:pPr>
              <w:keepNext/>
              <w:keepLines/>
              <w:spacing w:before="40" w:after="40"/>
            </w:pPr>
            <w:r>
              <w:t>Boot_Crypto.c</w:t>
            </w:r>
          </w:p>
        </w:tc>
        <w:tc>
          <w:tcPr>
            <w:tcW w:w="4770" w:type="dxa"/>
          </w:tcPr>
          <w:p w:rsidR="00ED36FB" w:rsidRDefault="00ED36FB" w:rsidP="00ED36FB">
            <w:pPr>
              <w:spacing w:before="40" w:after="40"/>
            </w:pPr>
            <w:r w:rsidRPr="00FF64F5">
              <w:rPr>
                <w:rFonts w:cs="Arial"/>
              </w:rPr>
              <w:t>Not required by the application</w:t>
            </w:r>
          </w:p>
        </w:tc>
      </w:tr>
      <w:tr w:rsidR="00ED36FB" w:rsidTr="004F20BB">
        <w:tc>
          <w:tcPr>
            <w:tcW w:w="3618" w:type="dxa"/>
          </w:tcPr>
          <w:p w:rsidR="00ED36FB" w:rsidRDefault="00ED36FB" w:rsidP="00ED36FB">
            <w:pPr>
              <w:keepNext/>
              <w:keepLines/>
              <w:spacing w:before="40" w:after="40"/>
            </w:pPr>
            <w:r w:rsidRPr="004F20BB">
              <w:t>cr_a_controller.c</w:t>
            </w:r>
          </w:p>
        </w:tc>
        <w:tc>
          <w:tcPr>
            <w:tcW w:w="4770" w:type="dxa"/>
          </w:tcPr>
          <w:p w:rsidR="00ED36FB" w:rsidRDefault="00ED36FB" w:rsidP="00ED36FB">
            <w:pPr>
              <w:spacing w:before="40" w:after="40"/>
            </w:pPr>
            <w:r w:rsidRPr="00FF64F5">
              <w:rPr>
                <w:rFonts w:cs="Arial"/>
              </w:rPr>
              <w:t>Not required by the application</w:t>
            </w:r>
          </w:p>
        </w:tc>
      </w:tr>
      <w:tr w:rsidR="00ED36FB" w:rsidTr="004F20BB">
        <w:tc>
          <w:tcPr>
            <w:tcW w:w="3618" w:type="dxa"/>
          </w:tcPr>
          <w:p w:rsidR="00ED36FB" w:rsidRDefault="00ED36FB" w:rsidP="00ED36FB">
            <w:pPr>
              <w:keepNext/>
              <w:keepLines/>
              <w:spacing w:before="40" w:after="40"/>
            </w:pPr>
            <w:r>
              <w:t>cr_a_data.c</w:t>
            </w:r>
          </w:p>
        </w:tc>
        <w:tc>
          <w:tcPr>
            <w:tcW w:w="4770" w:type="dxa"/>
          </w:tcPr>
          <w:p w:rsidR="00ED36FB" w:rsidRDefault="00ED36FB" w:rsidP="00ED36FB">
            <w:pPr>
              <w:spacing w:before="40" w:after="40"/>
            </w:pPr>
            <w:r w:rsidRPr="00FF64F5">
              <w:rPr>
                <w:rFonts w:cs="Arial"/>
              </w:rPr>
              <w:t>Not required by the application</w:t>
            </w:r>
          </w:p>
        </w:tc>
      </w:tr>
      <w:tr w:rsidR="00ED36FB" w:rsidTr="004F20BB">
        <w:tc>
          <w:tcPr>
            <w:tcW w:w="3618" w:type="dxa"/>
          </w:tcPr>
          <w:p w:rsidR="00ED36FB" w:rsidRDefault="00ED36FB" w:rsidP="00ED36FB">
            <w:pPr>
              <w:keepNext/>
              <w:keepLines/>
              <w:spacing w:before="40" w:after="40"/>
            </w:pPr>
            <w:r>
              <w:t>cr_a_mexp.c</w:t>
            </w:r>
          </w:p>
        </w:tc>
        <w:tc>
          <w:tcPr>
            <w:tcW w:w="4770" w:type="dxa"/>
          </w:tcPr>
          <w:p w:rsidR="00ED36FB" w:rsidRDefault="00ED36FB" w:rsidP="00ED36FB">
            <w:pPr>
              <w:spacing w:before="40" w:after="40"/>
            </w:pPr>
            <w:r w:rsidRPr="00FF64F5">
              <w:rPr>
                <w:rFonts w:cs="Arial"/>
              </w:rPr>
              <w:t>Not required by the application</w:t>
            </w:r>
          </w:p>
        </w:tc>
      </w:tr>
      <w:tr w:rsidR="00ED36FB" w:rsidTr="004F20BB">
        <w:tc>
          <w:tcPr>
            <w:tcW w:w="3618" w:type="dxa"/>
          </w:tcPr>
          <w:p w:rsidR="00ED36FB" w:rsidRDefault="00ED36FB" w:rsidP="00ED36FB">
            <w:pPr>
              <w:keepNext/>
              <w:keepLines/>
              <w:spacing w:before="40" w:after="40"/>
            </w:pPr>
            <w:r>
              <w:t>cr_a_vehicle.c</w:t>
            </w:r>
          </w:p>
        </w:tc>
        <w:tc>
          <w:tcPr>
            <w:tcW w:w="4770" w:type="dxa"/>
          </w:tcPr>
          <w:p w:rsidR="00ED36FB" w:rsidRDefault="00ED36FB" w:rsidP="00ED36FB">
            <w:pPr>
              <w:spacing w:before="40" w:after="40"/>
            </w:pPr>
            <w:r w:rsidRPr="00FF64F5">
              <w:rPr>
                <w:rFonts w:cs="Arial"/>
              </w:rPr>
              <w:t>Not required by the application</w:t>
            </w:r>
          </w:p>
        </w:tc>
      </w:tr>
      <w:tr w:rsidR="00ED36FB" w:rsidTr="004F20BB">
        <w:tc>
          <w:tcPr>
            <w:tcW w:w="3618" w:type="dxa"/>
          </w:tcPr>
          <w:p w:rsidR="00ED36FB" w:rsidRDefault="00ED36FB" w:rsidP="00ED36FB">
            <w:pPr>
              <w:keepNext/>
              <w:keepLines/>
              <w:spacing w:before="40" w:after="40"/>
            </w:pPr>
            <w:r>
              <w:t>cr_c_callback.c</w:t>
            </w:r>
          </w:p>
        </w:tc>
        <w:tc>
          <w:tcPr>
            <w:tcW w:w="4770" w:type="dxa"/>
          </w:tcPr>
          <w:p w:rsidR="00ED36FB" w:rsidRDefault="00ED36FB" w:rsidP="00ED36FB">
            <w:pPr>
              <w:spacing w:before="40" w:after="40"/>
            </w:pPr>
            <w:r w:rsidRPr="00FF64F5">
              <w:rPr>
                <w:rFonts w:cs="Arial"/>
              </w:rPr>
              <w:t>Not required by the application</w:t>
            </w:r>
          </w:p>
        </w:tc>
      </w:tr>
      <w:tr w:rsidR="00ED36FB" w:rsidTr="004F20BB">
        <w:tc>
          <w:tcPr>
            <w:tcW w:w="3618" w:type="dxa"/>
          </w:tcPr>
          <w:p w:rsidR="00ED36FB" w:rsidRDefault="00ED36FB" w:rsidP="00ED36FB">
            <w:pPr>
              <w:keepNext/>
              <w:keepLines/>
              <w:spacing w:before="40" w:after="40"/>
            </w:pPr>
            <w:r>
              <w:t>cr_c_data.c</w:t>
            </w:r>
          </w:p>
        </w:tc>
        <w:tc>
          <w:tcPr>
            <w:tcW w:w="4770" w:type="dxa"/>
          </w:tcPr>
          <w:p w:rsidR="00ED36FB" w:rsidRDefault="00ED36FB" w:rsidP="00ED36FB">
            <w:pPr>
              <w:spacing w:before="40" w:after="40"/>
            </w:pPr>
            <w:r w:rsidRPr="00FF64F5">
              <w:rPr>
                <w:rFonts w:cs="Arial"/>
              </w:rPr>
              <w:t>Not required by the application</w:t>
            </w:r>
          </w:p>
        </w:tc>
      </w:tr>
      <w:tr w:rsidR="00ED36FB" w:rsidTr="004F20BB">
        <w:tc>
          <w:tcPr>
            <w:tcW w:w="3618" w:type="dxa"/>
          </w:tcPr>
          <w:p w:rsidR="00ED36FB" w:rsidRDefault="00ED36FB" w:rsidP="00ED36FB">
            <w:pPr>
              <w:keepNext/>
              <w:keepLines/>
              <w:spacing w:before="40" w:after="40"/>
            </w:pPr>
            <w:r>
              <w:t>cr_c_hash.c</w:t>
            </w:r>
          </w:p>
        </w:tc>
        <w:tc>
          <w:tcPr>
            <w:tcW w:w="4770" w:type="dxa"/>
          </w:tcPr>
          <w:p w:rsidR="00ED36FB" w:rsidRDefault="00ED36FB" w:rsidP="00ED36FB">
            <w:pPr>
              <w:spacing w:before="40" w:after="40"/>
            </w:pPr>
            <w:r w:rsidRPr="00FF64F5">
              <w:rPr>
                <w:rFonts w:cs="Arial"/>
              </w:rPr>
              <w:t>Not required by the application</w:t>
            </w:r>
          </w:p>
        </w:tc>
      </w:tr>
      <w:tr w:rsidR="00ED36FB" w:rsidTr="004F20BB">
        <w:tc>
          <w:tcPr>
            <w:tcW w:w="3618" w:type="dxa"/>
          </w:tcPr>
          <w:p w:rsidR="00ED36FB" w:rsidRDefault="00ED36FB" w:rsidP="00ED36FB">
            <w:pPr>
              <w:keepNext/>
              <w:keepLines/>
              <w:spacing w:before="40" w:after="40"/>
            </w:pPr>
            <w:r>
              <w:t>cr_c_jumptable.c</w:t>
            </w:r>
          </w:p>
        </w:tc>
        <w:tc>
          <w:tcPr>
            <w:tcW w:w="4770" w:type="dxa"/>
          </w:tcPr>
          <w:p w:rsidR="00ED36FB" w:rsidRDefault="00ED36FB" w:rsidP="00ED36FB">
            <w:pPr>
              <w:spacing w:before="40" w:after="40"/>
            </w:pPr>
            <w:r w:rsidRPr="00FF64F5">
              <w:rPr>
                <w:rFonts w:cs="Arial"/>
              </w:rPr>
              <w:t>Not required by the application</w:t>
            </w:r>
          </w:p>
        </w:tc>
      </w:tr>
      <w:tr w:rsidR="00ED36FB" w:rsidTr="004F20BB">
        <w:tc>
          <w:tcPr>
            <w:tcW w:w="3618" w:type="dxa"/>
          </w:tcPr>
          <w:p w:rsidR="00ED36FB" w:rsidRDefault="00ED36FB" w:rsidP="00ED36FB">
            <w:pPr>
              <w:keepNext/>
              <w:keepLines/>
              <w:spacing w:before="40" w:after="40"/>
            </w:pPr>
            <w:r>
              <w:t>cr_c_random.c</w:t>
            </w:r>
          </w:p>
        </w:tc>
        <w:tc>
          <w:tcPr>
            <w:tcW w:w="4770" w:type="dxa"/>
          </w:tcPr>
          <w:p w:rsidR="00ED36FB" w:rsidRDefault="00ED36FB" w:rsidP="00ED36FB">
            <w:pPr>
              <w:spacing w:before="40" w:after="40"/>
            </w:pPr>
            <w:r w:rsidRPr="00FF64F5">
              <w:rPr>
                <w:rFonts w:cs="Arial"/>
              </w:rPr>
              <w:t>Not required by the application</w:t>
            </w:r>
          </w:p>
        </w:tc>
      </w:tr>
      <w:tr w:rsidR="00ED36FB" w:rsidTr="004F20BB">
        <w:tc>
          <w:tcPr>
            <w:tcW w:w="3618" w:type="dxa"/>
          </w:tcPr>
          <w:p w:rsidR="00ED36FB" w:rsidRDefault="00ED36FB" w:rsidP="00ED36FB">
            <w:pPr>
              <w:keepNext/>
              <w:keepLines/>
              <w:spacing w:before="40" w:after="40"/>
            </w:pPr>
            <w:r>
              <w:t>cr_s_auth.c</w:t>
            </w:r>
          </w:p>
        </w:tc>
        <w:tc>
          <w:tcPr>
            <w:tcW w:w="4770" w:type="dxa"/>
          </w:tcPr>
          <w:p w:rsidR="00ED36FB" w:rsidRDefault="00ED36FB" w:rsidP="00ED36FB">
            <w:pPr>
              <w:spacing w:before="40" w:after="40"/>
            </w:pPr>
            <w:r w:rsidRPr="00FF64F5">
              <w:rPr>
                <w:rFonts w:cs="Arial"/>
              </w:rPr>
              <w:t>Not required by the application</w:t>
            </w:r>
          </w:p>
        </w:tc>
      </w:tr>
      <w:tr w:rsidR="00ED36FB" w:rsidTr="004F20BB">
        <w:tc>
          <w:tcPr>
            <w:tcW w:w="3618" w:type="dxa"/>
          </w:tcPr>
          <w:p w:rsidR="00ED36FB" w:rsidRDefault="00ED36FB" w:rsidP="00ED36FB">
            <w:pPr>
              <w:keepNext/>
              <w:keepLines/>
              <w:spacing w:before="40" w:after="40"/>
            </w:pPr>
            <w:r>
              <w:t>cr_s_data.c</w:t>
            </w:r>
          </w:p>
        </w:tc>
        <w:tc>
          <w:tcPr>
            <w:tcW w:w="4770" w:type="dxa"/>
          </w:tcPr>
          <w:p w:rsidR="00ED36FB" w:rsidRDefault="00ED36FB" w:rsidP="00ED36FB">
            <w:pPr>
              <w:spacing w:before="40" w:after="40"/>
            </w:pPr>
            <w:r w:rsidRPr="00FF64F5">
              <w:rPr>
                <w:rFonts w:cs="Arial"/>
              </w:rPr>
              <w:t>Not required by the application</w:t>
            </w:r>
          </w:p>
        </w:tc>
      </w:tr>
      <w:tr w:rsidR="004F20BB" w:rsidTr="004F20BB">
        <w:tc>
          <w:tcPr>
            <w:tcW w:w="8388" w:type="dxa"/>
            <w:gridSpan w:val="2"/>
            <w:shd w:val="clear" w:color="auto" w:fill="D9D9D9" w:themeFill="background1" w:themeFillShade="D9"/>
          </w:tcPr>
          <w:p w:rsidR="004F20BB" w:rsidRDefault="004F20BB" w:rsidP="00ED36FB">
            <w:pPr>
              <w:keepNext/>
              <w:keepLines/>
              <w:spacing w:before="40" w:after="40"/>
            </w:pPr>
            <w:r w:rsidRPr="00277FF0">
              <w:t>BMW_UKL_MCV_EPS_TMS570\SwProject\Source</w:t>
            </w:r>
            <w:r>
              <w:t>\BSW\Diag</w:t>
            </w:r>
          </w:p>
        </w:tc>
      </w:tr>
      <w:tr w:rsidR="00ED36FB" w:rsidTr="004F20BB">
        <w:tc>
          <w:tcPr>
            <w:tcW w:w="3618" w:type="dxa"/>
          </w:tcPr>
          <w:p w:rsidR="00ED36FB" w:rsidRDefault="00ED36FB" w:rsidP="00ED36FB">
            <w:pPr>
              <w:keepNext/>
              <w:keepLines/>
              <w:spacing w:before="40" w:after="40"/>
            </w:pPr>
            <w:r>
              <w:t>bootdiag.c</w:t>
            </w:r>
          </w:p>
        </w:tc>
        <w:tc>
          <w:tcPr>
            <w:tcW w:w="4770" w:type="dxa"/>
          </w:tcPr>
          <w:p w:rsidR="00ED36FB" w:rsidRDefault="00ED36FB" w:rsidP="00ED36FB">
            <w:pPr>
              <w:spacing w:before="40" w:after="40"/>
            </w:pPr>
            <w:r w:rsidRPr="00595313">
              <w:rPr>
                <w:rFonts w:cs="Arial"/>
              </w:rPr>
              <w:t>Not required by the application</w:t>
            </w:r>
          </w:p>
        </w:tc>
      </w:tr>
      <w:tr w:rsidR="00ED36FB" w:rsidTr="004F20BB">
        <w:tc>
          <w:tcPr>
            <w:tcW w:w="3618" w:type="dxa"/>
          </w:tcPr>
          <w:p w:rsidR="00ED36FB" w:rsidRDefault="00ED36FB" w:rsidP="00ED36FB">
            <w:pPr>
              <w:keepNext/>
              <w:keepLines/>
              <w:spacing w:before="40" w:after="40"/>
            </w:pPr>
            <w:r>
              <w:t>diag.c</w:t>
            </w:r>
          </w:p>
        </w:tc>
        <w:tc>
          <w:tcPr>
            <w:tcW w:w="4770" w:type="dxa"/>
          </w:tcPr>
          <w:p w:rsidR="00ED36FB" w:rsidRDefault="00ED36FB" w:rsidP="00ED36FB">
            <w:pPr>
              <w:spacing w:before="40" w:after="40"/>
            </w:pPr>
            <w:r w:rsidRPr="00595313">
              <w:rPr>
                <w:rFonts w:cs="Arial"/>
              </w:rPr>
              <w:t>Not required by the application</w:t>
            </w:r>
          </w:p>
        </w:tc>
      </w:tr>
      <w:tr w:rsidR="004F20BB" w:rsidTr="004F20BB">
        <w:tc>
          <w:tcPr>
            <w:tcW w:w="8388" w:type="dxa"/>
            <w:gridSpan w:val="2"/>
            <w:shd w:val="clear" w:color="auto" w:fill="D9D9D9" w:themeFill="background1" w:themeFillShade="D9"/>
          </w:tcPr>
          <w:p w:rsidR="004F20BB" w:rsidRDefault="004F20BB" w:rsidP="00ED36FB">
            <w:pPr>
              <w:keepNext/>
              <w:keepLines/>
              <w:spacing w:before="40" w:after="40"/>
            </w:pPr>
            <w:r w:rsidRPr="00277FF0">
              <w:t>BMW_UKL_MCV_EPS_TMS570\SwProject\Source</w:t>
            </w:r>
            <w:r>
              <w:t>\BSW\Fee</w:t>
            </w:r>
          </w:p>
        </w:tc>
      </w:tr>
      <w:tr w:rsidR="004F20BB" w:rsidTr="004F20BB">
        <w:tc>
          <w:tcPr>
            <w:tcW w:w="3618" w:type="dxa"/>
          </w:tcPr>
          <w:p w:rsidR="004F20BB" w:rsidRDefault="004F20BB" w:rsidP="00ED36FB">
            <w:pPr>
              <w:keepNext/>
              <w:keepLines/>
              <w:spacing w:before="40" w:after="40"/>
            </w:pPr>
            <w:r>
              <w:t>M3_ECC.asm</w:t>
            </w:r>
          </w:p>
        </w:tc>
        <w:tc>
          <w:tcPr>
            <w:tcW w:w="4770" w:type="dxa"/>
          </w:tcPr>
          <w:p w:rsidR="004F20BB" w:rsidRDefault="00ED36FB" w:rsidP="00ED36FB">
            <w:pPr>
              <w:keepNext/>
              <w:keepLines/>
              <w:spacing w:before="40" w:after="40"/>
            </w:pPr>
            <w:r>
              <w:rPr>
                <w:rFonts w:cs="Arial"/>
              </w:rPr>
              <w:t>Not required by the application</w:t>
            </w:r>
          </w:p>
        </w:tc>
      </w:tr>
      <w:tr w:rsidR="004F20BB" w:rsidTr="004F20BB">
        <w:tc>
          <w:tcPr>
            <w:tcW w:w="8388" w:type="dxa"/>
            <w:gridSpan w:val="2"/>
            <w:shd w:val="clear" w:color="auto" w:fill="D9D9D9" w:themeFill="background1" w:themeFillShade="D9"/>
          </w:tcPr>
          <w:p w:rsidR="004F20BB" w:rsidRDefault="004F20BB" w:rsidP="00ED36FB">
            <w:pPr>
              <w:keepNext/>
              <w:keepLines/>
              <w:spacing w:before="40" w:after="40"/>
            </w:pPr>
            <w:r w:rsidRPr="00277FF0">
              <w:t>BMW_UKL_MCV_EPS_TMS570\SwProject\Source</w:t>
            </w:r>
            <w:r>
              <w:t>\BSW\Flash</w:t>
            </w:r>
          </w:p>
        </w:tc>
      </w:tr>
      <w:tr w:rsidR="00ED36FB" w:rsidTr="004F20BB">
        <w:tc>
          <w:tcPr>
            <w:tcW w:w="3618" w:type="dxa"/>
          </w:tcPr>
          <w:p w:rsidR="00ED36FB" w:rsidRDefault="00ED36FB" w:rsidP="00ED36FB">
            <w:pPr>
              <w:keepNext/>
              <w:keepLines/>
              <w:spacing w:before="40" w:after="40"/>
            </w:pPr>
            <w:r>
              <w:t>flash_if.c</w:t>
            </w:r>
          </w:p>
        </w:tc>
        <w:tc>
          <w:tcPr>
            <w:tcW w:w="4770" w:type="dxa"/>
          </w:tcPr>
          <w:p w:rsidR="00ED36FB" w:rsidRDefault="00ED36FB" w:rsidP="00ED36FB">
            <w:pPr>
              <w:spacing w:before="40" w:after="40"/>
            </w:pPr>
            <w:r w:rsidRPr="00AA17D7">
              <w:rPr>
                <w:rFonts w:cs="Arial"/>
              </w:rPr>
              <w:t>Not required by the application</w:t>
            </w:r>
          </w:p>
        </w:tc>
      </w:tr>
      <w:tr w:rsidR="00ED36FB" w:rsidTr="004F20BB">
        <w:tc>
          <w:tcPr>
            <w:tcW w:w="3618" w:type="dxa"/>
          </w:tcPr>
          <w:p w:rsidR="00ED36FB" w:rsidRDefault="00ED36FB" w:rsidP="00ED36FB">
            <w:pPr>
              <w:keepNext/>
              <w:keepLines/>
              <w:spacing w:before="40" w:after="40"/>
            </w:pPr>
            <w:r>
              <w:t>flashrom.c</w:t>
            </w:r>
          </w:p>
        </w:tc>
        <w:tc>
          <w:tcPr>
            <w:tcW w:w="4770" w:type="dxa"/>
          </w:tcPr>
          <w:p w:rsidR="00ED36FB" w:rsidRDefault="00ED36FB" w:rsidP="00ED36FB">
            <w:pPr>
              <w:spacing w:before="40" w:after="40"/>
            </w:pPr>
            <w:r w:rsidRPr="00AA17D7">
              <w:rPr>
                <w:rFonts w:cs="Arial"/>
              </w:rPr>
              <w:t>Not required by the application</w:t>
            </w:r>
          </w:p>
        </w:tc>
      </w:tr>
      <w:tr w:rsidR="004F20BB" w:rsidTr="004F20BB">
        <w:tc>
          <w:tcPr>
            <w:tcW w:w="8388" w:type="dxa"/>
            <w:gridSpan w:val="2"/>
            <w:shd w:val="clear" w:color="auto" w:fill="D9D9D9" w:themeFill="background1" w:themeFillShade="D9"/>
          </w:tcPr>
          <w:p w:rsidR="004F20BB" w:rsidRDefault="004F20BB" w:rsidP="00ED36FB">
            <w:pPr>
              <w:keepNext/>
              <w:keepLines/>
              <w:spacing w:before="40" w:after="40"/>
            </w:pPr>
            <w:r w:rsidRPr="00277FF0">
              <w:t>BMW_UKL_MCV_EPS_TMS570\SwProject\Source</w:t>
            </w:r>
            <w:r>
              <w:t>\BSW\Fr</w:t>
            </w:r>
          </w:p>
        </w:tc>
      </w:tr>
      <w:tr w:rsidR="004F20BB" w:rsidTr="004F20BB">
        <w:tc>
          <w:tcPr>
            <w:tcW w:w="3618" w:type="dxa"/>
          </w:tcPr>
          <w:p w:rsidR="004F20BB" w:rsidRDefault="004F20BB" w:rsidP="00ED36FB">
            <w:pPr>
              <w:keepNext/>
              <w:keepLines/>
              <w:spacing w:before="40" w:after="40"/>
            </w:pPr>
            <w:r>
              <w:t>Fr_Irq_NxtrMetrics.c</w:t>
            </w:r>
          </w:p>
        </w:tc>
        <w:tc>
          <w:tcPr>
            <w:tcW w:w="4770" w:type="dxa"/>
          </w:tcPr>
          <w:p w:rsidR="004F20BB" w:rsidRDefault="004F20BB" w:rsidP="00ED36FB">
            <w:pPr>
              <w:keepNext/>
              <w:keepLines/>
              <w:spacing w:before="40" w:after="40"/>
            </w:pPr>
            <w:r>
              <w:t>This file is only intended for the Metrics build.  It is a modified version of the Fq_Irq.c delivered file.</w:t>
            </w:r>
          </w:p>
        </w:tc>
      </w:tr>
      <w:tr w:rsidR="004F20BB" w:rsidTr="004F20BB">
        <w:tc>
          <w:tcPr>
            <w:tcW w:w="8388" w:type="dxa"/>
            <w:gridSpan w:val="2"/>
            <w:shd w:val="clear" w:color="auto" w:fill="D9D9D9" w:themeFill="background1" w:themeFillShade="D9"/>
          </w:tcPr>
          <w:p w:rsidR="004F20BB" w:rsidRDefault="004F20BB" w:rsidP="00ED36FB">
            <w:pPr>
              <w:keepNext/>
              <w:keepLines/>
              <w:spacing w:before="40" w:after="40"/>
            </w:pPr>
            <w:r w:rsidRPr="00277FF0">
              <w:t>BMW_UKL_MCV_EPS_TMS570\SwProject\Source</w:t>
            </w:r>
            <w:r>
              <w:t>\BSW\Nrv2b</w:t>
            </w:r>
          </w:p>
        </w:tc>
      </w:tr>
      <w:tr w:rsidR="004F20BB" w:rsidTr="004F20BB">
        <w:tc>
          <w:tcPr>
            <w:tcW w:w="3618" w:type="dxa"/>
          </w:tcPr>
          <w:p w:rsidR="004F20BB" w:rsidRDefault="004F20BB" w:rsidP="00ED36FB">
            <w:pPr>
              <w:keepNext/>
              <w:keepLines/>
              <w:spacing w:before="40" w:after="40"/>
            </w:pPr>
            <w:r>
              <w:t>nrv2b_stream.c</w:t>
            </w:r>
          </w:p>
        </w:tc>
        <w:tc>
          <w:tcPr>
            <w:tcW w:w="4770" w:type="dxa"/>
          </w:tcPr>
          <w:p w:rsidR="004F20BB" w:rsidRDefault="00ED36FB" w:rsidP="00ED36FB">
            <w:pPr>
              <w:keepNext/>
              <w:keepLines/>
              <w:spacing w:before="40" w:after="40"/>
            </w:pPr>
            <w:r>
              <w:rPr>
                <w:rFonts w:cs="Arial"/>
              </w:rPr>
              <w:t>Not required by the application</w:t>
            </w:r>
          </w:p>
        </w:tc>
      </w:tr>
      <w:tr w:rsidR="004F20BB" w:rsidTr="004F20BB">
        <w:tc>
          <w:tcPr>
            <w:tcW w:w="8388" w:type="dxa"/>
            <w:gridSpan w:val="2"/>
            <w:shd w:val="clear" w:color="auto" w:fill="D9D9D9" w:themeFill="background1" w:themeFillShade="D9"/>
          </w:tcPr>
          <w:p w:rsidR="004F20BB" w:rsidRDefault="004F20BB" w:rsidP="00ED36FB">
            <w:pPr>
              <w:keepNext/>
              <w:keepLines/>
              <w:spacing w:before="40" w:after="40"/>
            </w:pPr>
            <w:r w:rsidRPr="00277FF0">
              <w:t>BMW_UKL_MCV_EPS_TMS570\SwProject\Source</w:t>
            </w:r>
            <w:r>
              <w:t>\BSW\SipVersionCheck</w:t>
            </w:r>
          </w:p>
        </w:tc>
      </w:tr>
      <w:tr w:rsidR="004F20BB" w:rsidTr="004F20BB">
        <w:tc>
          <w:tcPr>
            <w:tcW w:w="3618" w:type="dxa"/>
          </w:tcPr>
          <w:p w:rsidR="004F20BB" w:rsidRDefault="004F20BB" w:rsidP="00ED36FB">
            <w:pPr>
              <w:keepNext/>
              <w:keepLines/>
              <w:spacing w:before="40" w:after="40"/>
            </w:pPr>
            <w:r>
              <w:t>sip_vers.c</w:t>
            </w:r>
          </w:p>
        </w:tc>
        <w:tc>
          <w:tcPr>
            <w:tcW w:w="4770" w:type="dxa"/>
          </w:tcPr>
          <w:p w:rsidR="004F20BB" w:rsidRDefault="00ED36FB" w:rsidP="00ED36FB">
            <w:pPr>
              <w:keepNext/>
              <w:keepLines/>
              <w:spacing w:before="40" w:after="40"/>
            </w:pPr>
            <w:r>
              <w:rPr>
                <w:rFonts w:cs="Arial"/>
              </w:rPr>
              <w:t>Not required by the application</w:t>
            </w:r>
          </w:p>
        </w:tc>
      </w:tr>
      <w:tr w:rsidR="004F20BB" w:rsidTr="004F20BB">
        <w:tc>
          <w:tcPr>
            <w:tcW w:w="8388" w:type="dxa"/>
            <w:gridSpan w:val="2"/>
            <w:shd w:val="clear" w:color="auto" w:fill="D9D9D9" w:themeFill="background1" w:themeFillShade="D9"/>
          </w:tcPr>
          <w:p w:rsidR="004F20BB" w:rsidRDefault="004F20BB" w:rsidP="00ED36FB">
            <w:pPr>
              <w:keepNext/>
              <w:keepLines/>
              <w:spacing w:before="40" w:after="40"/>
            </w:pPr>
            <w:r w:rsidRPr="00277FF0">
              <w:t>BMW_UKL_MCV_EPS_TMS570\SwProject\Source</w:t>
            </w:r>
            <w:r>
              <w:t>\BSW\Spi</w:t>
            </w:r>
          </w:p>
        </w:tc>
      </w:tr>
      <w:tr w:rsidR="004F20BB" w:rsidTr="004F20BB">
        <w:tc>
          <w:tcPr>
            <w:tcW w:w="3618" w:type="dxa"/>
          </w:tcPr>
          <w:p w:rsidR="004F20BB" w:rsidRDefault="004F20BB" w:rsidP="00ED36FB">
            <w:pPr>
              <w:keepNext/>
              <w:keepLines/>
              <w:spacing w:before="40" w:after="40"/>
            </w:pPr>
            <w:r>
              <w:t>Spi_Irq_NxtrMetrics.c</w:t>
            </w:r>
          </w:p>
        </w:tc>
        <w:tc>
          <w:tcPr>
            <w:tcW w:w="4770" w:type="dxa"/>
          </w:tcPr>
          <w:p w:rsidR="004F20BB" w:rsidRDefault="004F20BB" w:rsidP="00ED36FB">
            <w:pPr>
              <w:keepNext/>
              <w:keepLines/>
              <w:spacing w:before="40" w:after="40"/>
            </w:pPr>
            <w:r>
              <w:t>This file is only intended for the Metrics build.  It is a modified version of the Spi_Irq.c delivered file.</w:t>
            </w:r>
          </w:p>
        </w:tc>
      </w:tr>
      <w:tr w:rsidR="004F20BB" w:rsidTr="004F20BB">
        <w:tc>
          <w:tcPr>
            <w:tcW w:w="8388" w:type="dxa"/>
            <w:gridSpan w:val="2"/>
            <w:shd w:val="clear" w:color="auto" w:fill="D9D9D9" w:themeFill="background1" w:themeFillShade="D9"/>
          </w:tcPr>
          <w:p w:rsidR="004F20BB" w:rsidRDefault="004F20BB" w:rsidP="00ED36FB">
            <w:pPr>
              <w:keepNext/>
              <w:keepLines/>
              <w:spacing w:before="40" w:after="40"/>
            </w:pPr>
            <w:r>
              <w:t>TMS570_Startup\src</w:t>
            </w:r>
          </w:p>
        </w:tc>
      </w:tr>
      <w:tr w:rsidR="00ED36FB" w:rsidTr="004F20BB">
        <w:tc>
          <w:tcPr>
            <w:tcW w:w="3618" w:type="dxa"/>
          </w:tcPr>
          <w:p w:rsidR="00ED36FB" w:rsidRDefault="00ED36FB" w:rsidP="00ED36FB">
            <w:pPr>
              <w:keepNext/>
              <w:keepLines/>
              <w:spacing w:before="40" w:after="40"/>
            </w:pPr>
            <w:r>
              <w:lastRenderedPageBreak/>
              <w:t>BootStartup.c</w:t>
            </w:r>
          </w:p>
        </w:tc>
        <w:tc>
          <w:tcPr>
            <w:tcW w:w="4770" w:type="dxa"/>
          </w:tcPr>
          <w:p w:rsidR="00ED36FB" w:rsidRDefault="00ED36FB" w:rsidP="00ED36FB">
            <w:pPr>
              <w:spacing w:before="40" w:after="40"/>
            </w:pPr>
            <w:r w:rsidRPr="002D4907">
              <w:rPr>
                <w:rFonts w:cs="Arial"/>
              </w:rPr>
              <w:t>Not required by the application</w:t>
            </w:r>
          </w:p>
        </w:tc>
      </w:tr>
      <w:tr w:rsidR="00ED36FB" w:rsidTr="004F20BB">
        <w:tc>
          <w:tcPr>
            <w:tcW w:w="3618" w:type="dxa"/>
          </w:tcPr>
          <w:p w:rsidR="00ED36FB" w:rsidRDefault="00ED36FB" w:rsidP="00ED36FB">
            <w:pPr>
              <w:keepNext/>
              <w:keepLines/>
              <w:spacing w:before="40" w:after="40"/>
            </w:pPr>
            <w:r>
              <w:t>sys_startup.c</w:t>
            </w:r>
          </w:p>
        </w:tc>
        <w:tc>
          <w:tcPr>
            <w:tcW w:w="4770" w:type="dxa"/>
          </w:tcPr>
          <w:p w:rsidR="00ED36FB" w:rsidRDefault="00ED36FB" w:rsidP="00ED36FB">
            <w:pPr>
              <w:spacing w:before="40" w:after="40"/>
            </w:pPr>
            <w:r w:rsidRPr="002D4907">
              <w:rPr>
                <w:rFonts w:cs="Arial"/>
              </w:rPr>
              <w:t>Not required by the application</w:t>
            </w:r>
          </w:p>
        </w:tc>
      </w:tr>
    </w:tbl>
    <w:p w:rsidR="008F34D7" w:rsidRPr="008F34D7" w:rsidRDefault="008F34D7" w:rsidP="008F34D7">
      <w:pPr>
        <w:pStyle w:val="Caption"/>
      </w:pPr>
      <w:r>
        <w:t xml:space="preserve">Table </w:t>
      </w:r>
      <w:fldSimple w:instr=" SEQ Table \* ARABIC ">
        <w:r>
          <w:rPr>
            <w:noProof/>
          </w:rPr>
          <w:t>4</w:t>
        </w:r>
      </w:fldSimple>
      <w:r>
        <w:t>: Fault Injection Build Configuration Excluded Files</w:t>
      </w:r>
    </w:p>
    <w:p w:rsidR="008F34D7" w:rsidRDefault="008F34D7">
      <w:pPr>
        <w:spacing w:after="0"/>
        <w:rPr>
          <w:b/>
          <w:sz w:val="24"/>
        </w:rPr>
      </w:pPr>
      <w:bookmarkStart w:id="42" w:name="_Toc362536060"/>
      <w:r>
        <w:br w:type="page"/>
      </w:r>
    </w:p>
    <w:p w:rsidR="00C901AC" w:rsidRDefault="00B70DD3" w:rsidP="00A87649">
      <w:pPr>
        <w:pStyle w:val="Heading3"/>
      </w:pPr>
      <w:bookmarkStart w:id="43" w:name="_Toc364670266"/>
      <w:bookmarkEnd w:id="42"/>
      <w:r>
        <w:lastRenderedPageBreak/>
        <w:t>Project Properties</w:t>
      </w:r>
      <w:bookmarkEnd w:id="43"/>
    </w:p>
    <w:p w:rsidR="00B70DD3" w:rsidRPr="00B70DD3" w:rsidRDefault="00B70DD3" w:rsidP="00B70DD3">
      <w:r>
        <w:t>The following sections describe the settings used within the project properties for the Resource, General, and Build sections.</w:t>
      </w:r>
    </w:p>
    <w:p w:rsidR="00F134E5" w:rsidRDefault="00F134E5" w:rsidP="00F134E5">
      <w:r>
        <w:t xml:space="preserve">The </w:t>
      </w:r>
      <w:r w:rsidR="00B70DD3">
        <w:t xml:space="preserve">values </w:t>
      </w:r>
      <w:r>
        <w:t>listed in</w:t>
      </w:r>
      <w:r w:rsidR="00B70DD3">
        <w:t xml:space="preserve"> the “cfg” columns in the following</w:t>
      </w:r>
      <w:r>
        <w:t xml:space="preserve"> section</w:t>
      </w:r>
      <w:r w:rsidR="00B70DD3">
        <w:t>s refer to the following</w:t>
      </w:r>
      <w:r>
        <w:t>:</w:t>
      </w:r>
    </w:p>
    <w:p w:rsidR="00F134E5" w:rsidRDefault="00F134E5" w:rsidP="00F134E5">
      <w:pPr>
        <w:numPr>
          <w:ilvl w:val="0"/>
          <w:numId w:val="13"/>
        </w:numPr>
      </w:pPr>
      <w:r w:rsidRPr="002A02EB">
        <w:rPr>
          <w:b/>
        </w:rPr>
        <w:t>A</w:t>
      </w:r>
      <w:r>
        <w:t xml:space="preserve"> – Default for All build configurations</w:t>
      </w:r>
    </w:p>
    <w:p w:rsidR="00F134E5" w:rsidRDefault="00F134E5" w:rsidP="00F134E5">
      <w:pPr>
        <w:numPr>
          <w:ilvl w:val="0"/>
          <w:numId w:val="13"/>
        </w:numPr>
      </w:pPr>
      <w:r w:rsidRPr="002A02EB">
        <w:rPr>
          <w:b/>
        </w:rPr>
        <w:t>R</w:t>
      </w:r>
      <w:r>
        <w:t xml:space="preserve"> – The Release build configuration</w:t>
      </w:r>
    </w:p>
    <w:p w:rsidR="000747F3" w:rsidRDefault="00F134E5">
      <w:pPr>
        <w:numPr>
          <w:ilvl w:val="0"/>
          <w:numId w:val="13"/>
        </w:numPr>
      </w:pPr>
      <w:r w:rsidRPr="002A02EB">
        <w:rPr>
          <w:b/>
        </w:rPr>
        <w:t>D</w:t>
      </w:r>
      <w:r>
        <w:t xml:space="preserve"> – The Debug build configuration </w:t>
      </w:r>
    </w:p>
    <w:p w:rsidR="00FD6083" w:rsidRDefault="00F134E5" w:rsidP="000E36BC">
      <w:pPr>
        <w:numPr>
          <w:ilvl w:val="1"/>
          <w:numId w:val="13"/>
        </w:numPr>
      </w:pPr>
      <w:r>
        <w:rPr>
          <w:color w:val="FF0000"/>
        </w:rPr>
        <w:t xml:space="preserve">Not Implemented </w:t>
      </w:r>
      <w:r w:rsidRPr="00BF668A">
        <w:rPr>
          <w:color w:val="FF0000"/>
        </w:rPr>
        <w:t xml:space="preserve">– </w:t>
      </w:r>
      <w:r>
        <w:rPr>
          <w:color w:val="FF0000"/>
        </w:rPr>
        <w:t>CPU use with all debug info enabled produces an executable not capable of meeting deadlines and is not capable of approximating a “Release” build system at this time</w:t>
      </w:r>
      <w:r w:rsidR="000E36BC">
        <w:rPr>
          <w:color w:val="FF0000"/>
        </w:rPr>
        <w:t>.</w:t>
      </w:r>
    </w:p>
    <w:p w:rsidR="000E36BC" w:rsidRDefault="00F134E5" w:rsidP="00F134E5">
      <w:pPr>
        <w:numPr>
          <w:ilvl w:val="0"/>
          <w:numId w:val="13"/>
        </w:numPr>
      </w:pPr>
      <w:r>
        <w:rPr>
          <w:b/>
        </w:rPr>
        <w:t xml:space="preserve">U </w:t>
      </w:r>
      <w:r>
        <w:t>– CPU Usage Metrics Build</w:t>
      </w:r>
      <w:r w:rsidR="000747F3">
        <w:t xml:space="preserve"> </w:t>
      </w:r>
    </w:p>
    <w:p w:rsidR="00F134E5" w:rsidRPr="000E36BC" w:rsidRDefault="000747F3" w:rsidP="000E36BC">
      <w:pPr>
        <w:numPr>
          <w:ilvl w:val="1"/>
          <w:numId w:val="13"/>
        </w:numPr>
        <w:rPr>
          <w:color w:val="FF0000"/>
        </w:rPr>
      </w:pPr>
      <w:r w:rsidRPr="000E36BC">
        <w:rPr>
          <w:color w:val="FF0000"/>
        </w:rPr>
        <w:t>Not implemented – Metrics build</w:t>
      </w:r>
      <w:r w:rsidR="000E36BC" w:rsidRPr="000E36BC">
        <w:rPr>
          <w:color w:val="FF0000"/>
        </w:rPr>
        <w:t>s</w:t>
      </w:r>
      <w:r w:rsidRPr="000E36BC">
        <w:rPr>
          <w:color w:val="FF0000"/>
        </w:rPr>
        <w:t xml:space="preserve"> are performed by running a set of scripts in the Tools folder located within the project. The script will add the files needed to perform a metrics build and </w:t>
      </w:r>
      <w:r w:rsidR="00E842F7">
        <w:rPr>
          <w:color w:val="FF0000"/>
        </w:rPr>
        <w:t>is</w:t>
      </w:r>
      <w:r w:rsidRPr="000E36BC">
        <w:rPr>
          <w:color w:val="FF0000"/>
        </w:rPr>
        <w:t xml:space="preserve"> </w:t>
      </w:r>
      <w:r w:rsidR="000E36BC" w:rsidRPr="000E36BC">
        <w:rPr>
          <w:color w:val="FF0000"/>
        </w:rPr>
        <w:t>compiled</w:t>
      </w:r>
      <w:r w:rsidRPr="000E36BC">
        <w:rPr>
          <w:color w:val="FF0000"/>
        </w:rPr>
        <w:t xml:space="preserve"> using the </w:t>
      </w:r>
      <w:r w:rsidR="000E36BC" w:rsidRPr="000E36BC">
        <w:rPr>
          <w:color w:val="FF0000"/>
        </w:rPr>
        <w:t>r</w:t>
      </w:r>
      <w:r w:rsidRPr="000E36BC">
        <w:rPr>
          <w:color w:val="FF0000"/>
        </w:rPr>
        <w:t>elease build configuration.</w:t>
      </w:r>
    </w:p>
    <w:p w:rsidR="000E36BC" w:rsidRDefault="00F134E5" w:rsidP="00F134E5">
      <w:pPr>
        <w:numPr>
          <w:ilvl w:val="0"/>
          <w:numId w:val="13"/>
        </w:numPr>
      </w:pPr>
      <w:r>
        <w:rPr>
          <w:b/>
        </w:rPr>
        <w:t xml:space="preserve">P </w:t>
      </w:r>
      <w:r>
        <w:t xml:space="preserve">– The Profiling build configuration </w:t>
      </w:r>
    </w:p>
    <w:p w:rsidR="000E36BC" w:rsidRDefault="00F134E5" w:rsidP="000E36BC">
      <w:pPr>
        <w:numPr>
          <w:ilvl w:val="1"/>
          <w:numId w:val="13"/>
        </w:numPr>
      </w:pPr>
      <w:r>
        <w:rPr>
          <w:color w:val="FF0000"/>
        </w:rPr>
        <w:t>Not Implemented T</w:t>
      </w:r>
      <w:r w:rsidRPr="00BF668A">
        <w:rPr>
          <w:color w:val="FF0000"/>
        </w:rPr>
        <w:t>BD – according to compiler guide the debug info should not be enabled when profiling</w:t>
      </w:r>
      <w:r w:rsidR="000E36BC">
        <w:rPr>
          <w:color w:val="FF0000"/>
        </w:rPr>
        <w:t>.</w:t>
      </w:r>
    </w:p>
    <w:p w:rsidR="000E36BC" w:rsidRPr="00C476DC" w:rsidRDefault="000E36BC" w:rsidP="000E36BC">
      <w:pPr>
        <w:numPr>
          <w:ilvl w:val="0"/>
          <w:numId w:val="13"/>
        </w:numPr>
      </w:pPr>
      <w:r w:rsidRPr="000E36BC">
        <w:rPr>
          <w:b/>
        </w:rPr>
        <w:t>F</w:t>
      </w:r>
      <w:r>
        <w:t xml:space="preserve"> – Fault Injection build configuration</w:t>
      </w:r>
    </w:p>
    <w:p w:rsidR="000D702A" w:rsidRDefault="000D702A" w:rsidP="000D702A">
      <w:pPr>
        <w:pStyle w:val="Heading4"/>
      </w:pPr>
      <w:bookmarkStart w:id="44" w:name="_Toc364670267"/>
      <w:r>
        <w:t>Resources</w:t>
      </w:r>
      <w:bookmarkEnd w:id="44"/>
    </w:p>
    <w:p w:rsidR="000D702A" w:rsidRDefault="000D702A" w:rsidP="000D702A">
      <w:pPr>
        <w:pStyle w:val="Heading5"/>
      </w:pPr>
      <w:bookmarkStart w:id="45" w:name="_Toc364670268"/>
      <w:r>
        <w:t>Linked Resources</w:t>
      </w:r>
      <w:bookmarkEnd w:id="45"/>
    </w:p>
    <w:p w:rsidR="00D12FE1" w:rsidRPr="00D12FE1" w:rsidRDefault="00D12FE1" w:rsidP="00D12FE1">
      <w:r>
        <w:t xml:space="preserve">The following resources are used within Code Composer Studio for linking to directories within the host system. </w:t>
      </w:r>
    </w:p>
    <w:p w:rsidR="000D702A" w:rsidRDefault="000D702A" w:rsidP="000D702A">
      <w:pPr>
        <w:pStyle w:val="Heading6"/>
      </w:pPr>
      <w:bookmarkStart w:id="46" w:name="_Toc364670269"/>
      <w:r>
        <w:t>Path Variables</w:t>
      </w:r>
      <w:bookmarkEnd w:id="46"/>
    </w:p>
    <w:p w:rsidR="00D12FE1" w:rsidRPr="00D12FE1" w:rsidRDefault="00D12FE1" w:rsidP="00D12FE1">
      <w:r>
        <w:t>The path variables defined below specify locations in the file system. The variables can include other path variables with the syntax “${VAR}.”</w:t>
      </w:r>
    </w:p>
    <w:tbl>
      <w:tblPr>
        <w:tblW w:w="1039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50"/>
        <w:gridCol w:w="661"/>
        <w:gridCol w:w="2373"/>
        <w:gridCol w:w="5110"/>
      </w:tblGrid>
      <w:tr w:rsidR="000D702A" w:rsidRPr="00A87649" w:rsidTr="00B70DD3">
        <w:trPr>
          <w:jc w:val="center"/>
        </w:trPr>
        <w:tc>
          <w:tcPr>
            <w:tcW w:w="2250" w:type="dxa"/>
            <w:shd w:val="clear" w:color="auto" w:fill="A6A6A6"/>
          </w:tcPr>
          <w:p w:rsidR="000D702A" w:rsidRPr="00A87649" w:rsidRDefault="000D702A" w:rsidP="006F0DE5">
            <w:pPr>
              <w:spacing w:before="40" w:after="40"/>
              <w:jc w:val="center"/>
              <w:rPr>
                <w:rFonts w:cs="Arial"/>
                <w:b/>
                <w:color w:val="FFFFFF"/>
              </w:rPr>
            </w:pPr>
            <w:r>
              <w:rPr>
                <w:rFonts w:cs="Arial"/>
                <w:b/>
                <w:color w:val="FFFFFF"/>
              </w:rPr>
              <w:t>N</w:t>
            </w:r>
            <w:r w:rsidRPr="00A87649">
              <w:rPr>
                <w:rFonts w:cs="Arial"/>
                <w:b/>
                <w:color w:val="FFFFFF"/>
              </w:rPr>
              <w:t>ame</w:t>
            </w:r>
          </w:p>
        </w:tc>
        <w:tc>
          <w:tcPr>
            <w:tcW w:w="661" w:type="dxa"/>
            <w:shd w:val="clear" w:color="auto" w:fill="A6A6A6"/>
          </w:tcPr>
          <w:p w:rsidR="000D702A" w:rsidRPr="00A87649" w:rsidRDefault="000D702A" w:rsidP="006F0DE5">
            <w:pPr>
              <w:spacing w:before="40" w:after="40"/>
              <w:jc w:val="center"/>
              <w:rPr>
                <w:rFonts w:cs="Arial"/>
                <w:b/>
                <w:color w:val="FFFFFF"/>
              </w:rPr>
            </w:pPr>
            <w:r w:rsidRPr="00A87649">
              <w:rPr>
                <w:rFonts w:cs="Arial"/>
                <w:b/>
                <w:color w:val="FFFFFF"/>
              </w:rPr>
              <w:t>Cfg</w:t>
            </w:r>
          </w:p>
        </w:tc>
        <w:tc>
          <w:tcPr>
            <w:tcW w:w="2373" w:type="dxa"/>
            <w:shd w:val="clear" w:color="auto" w:fill="A6A6A6"/>
          </w:tcPr>
          <w:p w:rsidR="000D702A" w:rsidRPr="00A87649" w:rsidRDefault="000D702A" w:rsidP="006F0DE5">
            <w:pPr>
              <w:spacing w:before="40" w:after="40"/>
              <w:jc w:val="center"/>
              <w:rPr>
                <w:rFonts w:cs="Arial"/>
                <w:b/>
                <w:color w:val="FFFFFF"/>
              </w:rPr>
            </w:pPr>
            <w:r w:rsidRPr="00A87649">
              <w:rPr>
                <w:rFonts w:cs="Arial"/>
                <w:b/>
                <w:color w:val="FFFFFF"/>
              </w:rPr>
              <w:t>Value</w:t>
            </w:r>
          </w:p>
        </w:tc>
        <w:tc>
          <w:tcPr>
            <w:tcW w:w="5110" w:type="dxa"/>
            <w:shd w:val="clear" w:color="auto" w:fill="A6A6A6"/>
          </w:tcPr>
          <w:p w:rsidR="000D702A" w:rsidRPr="00A87649" w:rsidRDefault="000D702A" w:rsidP="006F0DE5">
            <w:pPr>
              <w:spacing w:before="40" w:after="40"/>
              <w:jc w:val="center"/>
              <w:rPr>
                <w:rFonts w:cs="Arial"/>
                <w:b/>
                <w:color w:val="FFFFFF"/>
              </w:rPr>
            </w:pPr>
            <w:r w:rsidRPr="00A87649">
              <w:rPr>
                <w:rFonts w:cs="Arial"/>
                <w:b/>
                <w:color w:val="FFFFFF"/>
              </w:rPr>
              <w:t>Rationale</w:t>
            </w:r>
          </w:p>
        </w:tc>
      </w:tr>
      <w:tr w:rsidR="000D702A" w:rsidRPr="00A87649" w:rsidTr="00B70DD3">
        <w:trPr>
          <w:jc w:val="center"/>
        </w:trPr>
        <w:tc>
          <w:tcPr>
            <w:tcW w:w="2250" w:type="dxa"/>
          </w:tcPr>
          <w:p w:rsidR="000D702A" w:rsidRDefault="000D702A" w:rsidP="000D702A">
            <w:pPr>
              <w:spacing w:before="40" w:after="40"/>
            </w:pPr>
            <w:r>
              <w:t>CCS_BASE_ROOT</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Default="000D702A" w:rsidP="000D702A">
            <w:pPr>
              <w:spacing w:before="40" w:after="40"/>
            </w:pPr>
            <w:r>
              <w:t xml:space="preserve">Value is automatically determined. </w:t>
            </w:r>
          </w:p>
        </w:tc>
      </w:tr>
      <w:tr w:rsidR="000D702A" w:rsidRPr="00A87649" w:rsidTr="00B70DD3">
        <w:trPr>
          <w:jc w:val="center"/>
        </w:trPr>
        <w:tc>
          <w:tcPr>
            <w:tcW w:w="2250" w:type="dxa"/>
          </w:tcPr>
          <w:p w:rsidR="000D702A" w:rsidRDefault="000D702A" w:rsidP="000D702A">
            <w:pPr>
              <w:spacing w:before="40" w:after="40"/>
            </w:pPr>
            <w:r>
              <w:t>CCS_INSTAL_ROOT</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Default="000D702A" w:rsidP="000D702A">
            <w:pPr>
              <w:spacing w:before="40" w:after="40"/>
            </w:pPr>
            <w:r>
              <w:t>Value is automatically determined.</w:t>
            </w:r>
          </w:p>
        </w:tc>
      </w:tr>
      <w:tr w:rsidR="000D702A" w:rsidRPr="00A87649" w:rsidTr="00B70DD3">
        <w:trPr>
          <w:jc w:val="center"/>
        </w:trPr>
        <w:tc>
          <w:tcPr>
            <w:tcW w:w="2250" w:type="dxa"/>
          </w:tcPr>
          <w:p w:rsidR="000D702A" w:rsidRDefault="000D702A" w:rsidP="000D702A">
            <w:pPr>
              <w:spacing w:before="40" w:after="40"/>
            </w:pPr>
            <w:r>
              <w:t>CG_TOOL_ROOT</w:t>
            </w:r>
          </w:p>
        </w:tc>
        <w:tc>
          <w:tcPr>
            <w:tcW w:w="661" w:type="dxa"/>
          </w:tcPr>
          <w:p w:rsidR="000D702A" w:rsidRDefault="000D702A" w:rsidP="006F0DE5">
            <w:pPr>
              <w:spacing w:before="40" w:after="40"/>
              <w:jc w:val="center"/>
            </w:pPr>
            <w:r>
              <w:t>A</w:t>
            </w:r>
          </w:p>
        </w:tc>
        <w:tc>
          <w:tcPr>
            <w:tcW w:w="2373" w:type="dxa"/>
          </w:tcPr>
          <w:p w:rsidR="000D702A" w:rsidRDefault="000D702A" w:rsidP="000D702A">
            <w:pPr>
              <w:tabs>
                <w:tab w:val="right" w:pos="1854"/>
              </w:tabs>
              <w:spacing w:before="40" w:after="40"/>
            </w:pPr>
            <w:r>
              <w:t>&lt;&lt; Install Path &gt;&gt;</w:t>
            </w:r>
          </w:p>
        </w:tc>
        <w:tc>
          <w:tcPr>
            <w:tcW w:w="5110" w:type="dxa"/>
          </w:tcPr>
          <w:p w:rsidR="000D702A" w:rsidRDefault="000D702A" w:rsidP="000D702A">
            <w:pPr>
              <w:spacing w:before="40" w:after="40"/>
            </w:pPr>
            <w:r>
              <w:t>Value is automatically determined.</w:t>
            </w:r>
          </w:p>
        </w:tc>
      </w:tr>
      <w:tr w:rsidR="000D702A" w:rsidRPr="00A87649" w:rsidTr="00B70DD3">
        <w:trPr>
          <w:jc w:val="center"/>
        </w:trPr>
        <w:tc>
          <w:tcPr>
            <w:tcW w:w="2250" w:type="dxa"/>
          </w:tcPr>
          <w:p w:rsidR="000D702A" w:rsidRDefault="000D702A" w:rsidP="000D702A">
            <w:pPr>
              <w:spacing w:before="40" w:after="40"/>
            </w:pPr>
            <w:r>
              <w:t>ECLIPSE_HOME</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Default="000D702A" w:rsidP="000D702A">
            <w:pPr>
              <w:spacing w:before="40" w:after="40"/>
            </w:pPr>
            <w:r>
              <w:t>Value is automatically determined.</w:t>
            </w:r>
          </w:p>
        </w:tc>
      </w:tr>
      <w:tr w:rsidR="000D702A" w:rsidRPr="00A87649" w:rsidTr="00B70DD3">
        <w:trPr>
          <w:jc w:val="center"/>
        </w:trPr>
        <w:tc>
          <w:tcPr>
            <w:tcW w:w="2250" w:type="dxa"/>
          </w:tcPr>
          <w:p w:rsidR="000D702A" w:rsidRDefault="000D702A" w:rsidP="000D702A">
            <w:pPr>
              <w:spacing w:before="40" w:after="40"/>
            </w:pPr>
            <w:r>
              <w:t>PARENT_LOC</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Default="000D702A" w:rsidP="000D702A">
            <w:pPr>
              <w:spacing w:before="40" w:after="40"/>
            </w:pPr>
            <w:r>
              <w:t>Value is automatically determined.</w:t>
            </w:r>
          </w:p>
        </w:tc>
      </w:tr>
      <w:tr w:rsidR="000D702A" w:rsidRPr="00A87649" w:rsidTr="00B70DD3">
        <w:trPr>
          <w:jc w:val="center"/>
        </w:trPr>
        <w:tc>
          <w:tcPr>
            <w:tcW w:w="2250" w:type="dxa"/>
          </w:tcPr>
          <w:p w:rsidR="000D702A" w:rsidRDefault="000D702A" w:rsidP="000D702A">
            <w:pPr>
              <w:spacing w:before="40" w:after="40"/>
            </w:pPr>
            <w:r>
              <w:t>PROJECT_LOC</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Pr="007E365B" w:rsidRDefault="000D702A" w:rsidP="000D702A">
            <w:pPr>
              <w:spacing w:before="40" w:after="40"/>
              <w:rPr>
                <w:b/>
                <w:color w:val="FF0000"/>
              </w:rPr>
            </w:pPr>
            <w:r>
              <w:t>Value is automatically determined.</w:t>
            </w:r>
          </w:p>
        </w:tc>
      </w:tr>
      <w:tr w:rsidR="000D702A" w:rsidRPr="00A87649" w:rsidTr="00B70DD3">
        <w:trPr>
          <w:jc w:val="center"/>
        </w:trPr>
        <w:tc>
          <w:tcPr>
            <w:tcW w:w="2250" w:type="dxa"/>
          </w:tcPr>
          <w:p w:rsidR="000D702A" w:rsidRDefault="000D702A" w:rsidP="000D702A">
            <w:pPr>
              <w:spacing w:before="40" w:after="40"/>
            </w:pPr>
            <w:r>
              <w:t>WORKSPACE_LOC</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&lt;&lt; Install Path &gt;&gt;</w:t>
            </w:r>
          </w:p>
        </w:tc>
        <w:tc>
          <w:tcPr>
            <w:tcW w:w="5110" w:type="dxa"/>
          </w:tcPr>
          <w:p w:rsidR="000D702A" w:rsidRPr="007E365B" w:rsidRDefault="000D702A" w:rsidP="000D702A">
            <w:pPr>
              <w:spacing w:before="40" w:after="40"/>
              <w:rPr>
                <w:b/>
                <w:color w:val="FF0000"/>
              </w:rPr>
            </w:pPr>
            <w:r>
              <w:t>Value is automatically determined.</w:t>
            </w:r>
          </w:p>
        </w:tc>
      </w:tr>
      <w:tr w:rsidR="000D702A" w:rsidRPr="00A87649" w:rsidTr="00B70DD3">
        <w:trPr>
          <w:jc w:val="center"/>
        </w:trPr>
        <w:tc>
          <w:tcPr>
            <w:tcW w:w="2250" w:type="dxa"/>
          </w:tcPr>
          <w:p w:rsidR="000D702A" w:rsidRDefault="000D702A" w:rsidP="000D702A">
            <w:pPr>
              <w:spacing w:before="40" w:after="40"/>
            </w:pPr>
            <w:r>
              <w:t>CM_ROOT</w:t>
            </w:r>
          </w:p>
        </w:tc>
        <w:tc>
          <w:tcPr>
            <w:tcW w:w="661" w:type="dxa"/>
          </w:tcPr>
          <w:p w:rsidR="000D702A" w:rsidRDefault="000D702A" w:rsidP="006F0DE5">
            <w:pPr>
              <w:spacing w:before="40" w:after="40"/>
              <w:jc w:val="center"/>
            </w:pPr>
            <w:r>
              <w:t>A</w:t>
            </w:r>
          </w:p>
        </w:tc>
        <w:tc>
          <w:tcPr>
            <w:tcW w:w="2373" w:type="dxa"/>
          </w:tcPr>
          <w:p w:rsidR="000D702A" w:rsidRDefault="000D702A" w:rsidP="000D702A">
            <w:pPr>
              <w:spacing w:before="40" w:after="40"/>
            </w:pPr>
            <w:r>
              <w:t>${PROJECT_LOC}\</w:t>
            </w:r>
            <w:proofErr w:type="gramStart"/>
            <w:r>
              <w:t>..</w:t>
            </w:r>
            <w:proofErr w:type="gramEnd"/>
            <w:r>
              <w:t>\..</w:t>
            </w:r>
          </w:p>
        </w:tc>
        <w:tc>
          <w:tcPr>
            <w:tcW w:w="5110" w:type="dxa"/>
          </w:tcPr>
          <w:p w:rsidR="000D702A" w:rsidRPr="007E365B" w:rsidRDefault="000D702A" w:rsidP="000D702A">
            <w:pPr>
              <w:spacing w:before="40" w:after="40"/>
              <w:rPr>
                <w:b/>
                <w:color w:val="FF0000"/>
              </w:rPr>
            </w:pPr>
            <w:r w:rsidRPr="000D702A">
              <w:t>Defines the base folder for the project which contains all of the software components included for a build. The path variable is used with the linked resources to bring the components into the project.</w:t>
            </w:r>
            <w:r>
              <w:rPr>
                <w:b/>
                <w:color w:val="FF0000"/>
              </w:rPr>
              <w:t xml:space="preserve"> </w:t>
            </w:r>
          </w:p>
        </w:tc>
      </w:tr>
    </w:tbl>
    <w:p w:rsidR="000D702A" w:rsidRPr="000D702A" w:rsidRDefault="000D702A" w:rsidP="000D702A"/>
    <w:p w:rsidR="000D702A" w:rsidRDefault="000D702A" w:rsidP="000D702A">
      <w:pPr>
        <w:pStyle w:val="Heading6"/>
      </w:pPr>
      <w:bookmarkStart w:id="47" w:name="_Toc364670270"/>
      <w:r>
        <w:lastRenderedPageBreak/>
        <w:t>Linked Resources</w:t>
      </w:r>
      <w:bookmarkEnd w:id="47"/>
    </w:p>
    <w:p w:rsidR="000C454C" w:rsidRPr="000C454C" w:rsidRDefault="000C454C" w:rsidP="000C454C">
      <w:r>
        <w:t xml:space="preserve">The linked resources tab provides all the link paths within the project. The image below shows a project using a path variable for linked resources included in the project. </w:t>
      </w:r>
    </w:p>
    <w:p w:rsidR="00482356" w:rsidRDefault="000C454C" w:rsidP="00482356">
      <w:pPr>
        <w:keepNext/>
        <w:jc w:val="center"/>
      </w:pPr>
      <w:r>
        <w:rPr>
          <w:noProof/>
        </w:rPr>
        <w:drawing>
          <wp:inline distT="0" distB="0" distL="0" distR="0">
            <wp:extent cx="4398205" cy="1779703"/>
            <wp:effectExtent l="19050" t="0" r="23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04769" cy="1782359"/>
                    </a:xfrm>
                    <a:prstGeom prst="rect">
                      <a:avLst/>
                    </a:prstGeom>
                    <a:noFill/>
                    <a:ln w="9525">
                      <a:noFill/>
                      <a:miter lim="800000"/>
                      <a:headEnd/>
                      <a:tailEnd/>
                    </a:ln>
                  </pic:spPr>
                </pic:pic>
              </a:graphicData>
            </a:graphic>
          </wp:inline>
        </w:drawing>
      </w:r>
    </w:p>
    <w:p w:rsidR="000D702A" w:rsidRPr="000D702A" w:rsidRDefault="00482356" w:rsidP="00482356">
      <w:pPr>
        <w:pStyle w:val="Caption"/>
      </w:pPr>
      <w:r>
        <w:t xml:space="preserve">Figure </w:t>
      </w:r>
      <w:fldSimple w:instr=" SEQ Figure \* ARABIC ">
        <w:r>
          <w:rPr>
            <w:noProof/>
          </w:rPr>
          <w:t>1</w:t>
        </w:r>
      </w:fldSimple>
      <w:r>
        <w:t>: Linked Resources Defined in a Project</w:t>
      </w:r>
    </w:p>
    <w:p w:rsidR="000D702A" w:rsidRDefault="000D702A" w:rsidP="000D702A">
      <w:pPr>
        <w:pStyle w:val="Heading5"/>
      </w:pPr>
      <w:bookmarkStart w:id="48" w:name="_Toc364670271"/>
      <w:r>
        <w:t>Resource Filters</w:t>
      </w:r>
      <w:bookmarkEnd w:id="48"/>
    </w:p>
    <w:p w:rsidR="00482356" w:rsidRPr="00482356" w:rsidRDefault="00482356" w:rsidP="00482356">
      <w:r>
        <w:t xml:space="preserve">The following resource filters are applied to the </w:t>
      </w:r>
      <w:r w:rsidR="008124D9">
        <w:t xml:space="preserve">build </w:t>
      </w:r>
      <w:r>
        <w:t xml:space="preserve">environment. </w:t>
      </w:r>
    </w:p>
    <w:tbl>
      <w:tblPr>
        <w:tblW w:w="1039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04"/>
        <w:gridCol w:w="707"/>
        <w:gridCol w:w="4513"/>
        <w:gridCol w:w="2970"/>
      </w:tblGrid>
      <w:tr w:rsidR="00482356" w:rsidRPr="00A87649" w:rsidTr="00B70DD3">
        <w:trPr>
          <w:jc w:val="center"/>
        </w:trPr>
        <w:tc>
          <w:tcPr>
            <w:tcW w:w="2204" w:type="dxa"/>
            <w:shd w:val="clear" w:color="auto" w:fill="A6A6A6"/>
          </w:tcPr>
          <w:p w:rsidR="00482356" w:rsidRPr="00A87649" w:rsidRDefault="00482356" w:rsidP="006F0DE5">
            <w:pPr>
              <w:spacing w:before="40" w:after="40"/>
              <w:jc w:val="center"/>
              <w:rPr>
                <w:rFonts w:cs="Arial"/>
                <w:b/>
                <w:color w:val="FFFFFF"/>
              </w:rPr>
            </w:pPr>
            <w:r>
              <w:rPr>
                <w:rFonts w:cs="Arial"/>
                <w:b/>
                <w:color w:val="FFFFFF"/>
              </w:rPr>
              <w:t>N</w:t>
            </w:r>
            <w:r w:rsidRPr="00A87649">
              <w:rPr>
                <w:rFonts w:cs="Arial"/>
                <w:b/>
                <w:color w:val="FFFFFF"/>
              </w:rPr>
              <w:t>ame</w:t>
            </w:r>
          </w:p>
        </w:tc>
        <w:tc>
          <w:tcPr>
            <w:tcW w:w="707" w:type="dxa"/>
            <w:shd w:val="clear" w:color="auto" w:fill="A6A6A6"/>
          </w:tcPr>
          <w:p w:rsidR="00482356" w:rsidRPr="00A87649" w:rsidRDefault="00482356" w:rsidP="006F0DE5">
            <w:pPr>
              <w:spacing w:before="40" w:after="40"/>
              <w:jc w:val="center"/>
              <w:rPr>
                <w:rFonts w:cs="Arial"/>
                <w:b/>
                <w:color w:val="FFFFFF"/>
              </w:rPr>
            </w:pPr>
            <w:r w:rsidRPr="00A87649">
              <w:rPr>
                <w:rFonts w:cs="Arial"/>
                <w:b/>
                <w:color w:val="FFFFFF"/>
              </w:rPr>
              <w:t>Cfg</w:t>
            </w:r>
          </w:p>
        </w:tc>
        <w:tc>
          <w:tcPr>
            <w:tcW w:w="4513" w:type="dxa"/>
            <w:shd w:val="clear" w:color="auto" w:fill="A6A6A6"/>
          </w:tcPr>
          <w:p w:rsidR="00482356" w:rsidRPr="00A87649" w:rsidRDefault="00482356" w:rsidP="006F0DE5">
            <w:pPr>
              <w:spacing w:before="40" w:after="40"/>
              <w:jc w:val="center"/>
              <w:rPr>
                <w:rFonts w:cs="Arial"/>
                <w:b/>
                <w:color w:val="FFFFFF"/>
              </w:rPr>
            </w:pPr>
            <w:r w:rsidRPr="00A87649">
              <w:rPr>
                <w:rFonts w:cs="Arial"/>
                <w:b/>
                <w:color w:val="FFFFFF"/>
              </w:rPr>
              <w:t>Value</w:t>
            </w:r>
          </w:p>
        </w:tc>
        <w:tc>
          <w:tcPr>
            <w:tcW w:w="2970" w:type="dxa"/>
            <w:shd w:val="clear" w:color="auto" w:fill="A6A6A6"/>
          </w:tcPr>
          <w:p w:rsidR="00482356" w:rsidRPr="00A87649" w:rsidRDefault="00482356" w:rsidP="006F0DE5">
            <w:pPr>
              <w:spacing w:before="40" w:after="40"/>
              <w:jc w:val="center"/>
              <w:rPr>
                <w:rFonts w:cs="Arial"/>
                <w:b/>
                <w:color w:val="FFFFFF"/>
              </w:rPr>
            </w:pPr>
            <w:r w:rsidRPr="00A87649">
              <w:rPr>
                <w:rFonts w:cs="Arial"/>
                <w:b/>
                <w:color w:val="FFFFFF"/>
              </w:rPr>
              <w:t>Rationale</w:t>
            </w:r>
          </w:p>
        </w:tc>
      </w:tr>
      <w:tr w:rsidR="00482356" w:rsidTr="00B70DD3">
        <w:trPr>
          <w:jc w:val="center"/>
        </w:trPr>
        <w:tc>
          <w:tcPr>
            <w:tcW w:w="10394" w:type="dxa"/>
            <w:gridSpan w:val="4"/>
            <w:shd w:val="clear" w:color="auto" w:fill="D9D9D9" w:themeFill="background1" w:themeFillShade="D9"/>
          </w:tcPr>
          <w:p w:rsidR="00482356" w:rsidRDefault="00482356" w:rsidP="00246CF0">
            <w:pPr>
              <w:spacing w:before="40" w:after="40"/>
            </w:pPr>
            <w:r>
              <w:t xml:space="preserve">Include Only: </w:t>
            </w:r>
          </w:p>
        </w:tc>
      </w:tr>
      <w:tr w:rsidR="00482356" w:rsidTr="00B70DD3">
        <w:trPr>
          <w:jc w:val="center"/>
        </w:trPr>
        <w:tc>
          <w:tcPr>
            <w:tcW w:w="2204" w:type="dxa"/>
          </w:tcPr>
          <w:p w:rsidR="00482356" w:rsidRPr="00051DF9" w:rsidRDefault="00051DF9" w:rsidP="00246CF0">
            <w:pPr>
              <w:spacing w:before="40" w:after="40"/>
              <w:rPr>
                <w:i/>
              </w:rPr>
            </w:pPr>
            <w:r w:rsidRPr="00051DF9">
              <w:rPr>
                <w:i/>
              </w:rPr>
              <w:t>[None]</w:t>
            </w:r>
          </w:p>
        </w:tc>
        <w:tc>
          <w:tcPr>
            <w:tcW w:w="707" w:type="dxa"/>
          </w:tcPr>
          <w:p w:rsidR="00482356" w:rsidRDefault="00482356" w:rsidP="006F0DE5">
            <w:pPr>
              <w:spacing w:before="40" w:after="40"/>
              <w:jc w:val="center"/>
            </w:pPr>
          </w:p>
        </w:tc>
        <w:tc>
          <w:tcPr>
            <w:tcW w:w="4513" w:type="dxa"/>
          </w:tcPr>
          <w:p w:rsidR="00482356" w:rsidRDefault="00482356" w:rsidP="00246CF0">
            <w:pPr>
              <w:spacing w:before="40" w:after="40"/>
            </w:pPr>
          </w:p>
        </w:tc>
        <w:tc>
          <w:tcPr>
            <w:tcW w:w="2970" w:type="dxa"/>
          </w:tcPr>
          <w:p w:rsidR="00482356" w:rsidRDefault="00482356" w:rsidP="00246CF0">
            <w:pPr>
              <w:spacing w:before="40" w:after="40"/>
            </w:pPr>
          </w:p>
        </w:tc>
      </w:tr>
      <w:tr w:rsidR="00482356" w:rsidTr="00B70DD3">
        <w:trPr>
          <w:jc w:val="center"/>
        </w:trPr>
        <w:tc>
          <w:tcPr>
            <w:tcW w:w="10394" w:type="dxa"/>
            <w:gridSpan w:val="4"/>
            <w:shd w:val="clear" w:color="auto" w:fill="D9D9D9" w:themeFill="background1" w:themeFillShade="D9"/>
          </w:tcPr>
          <w:p w:rsidR="00482356" w:rsidRDefault="00482356" w:rsidP="006F0DE5">
            <w:pPr>
              <w:spacing w:before="40" w:after="40"/>
            </w:pPr>
            <w:r>
              <w:t>Exclude All:</w:t>
            </w:r>
          </w:p>
        </w:tc>
      </w:tr>
      <w:tr w:rsidR="00482356" w:rsidTr="00B70DD3">
        <w:trPr>
          <w:jc w:val="center"/>
        </w:trPr>
        <w:tc>
          <w:tcPr>
            <w:tcW w:w="2204" w:type="dxa"/>
          </w:tcPr>
          <w:p w:rsidR="00482356" w:rsidRDefault="00482356" w:rsidP="00246CF0">
            <w:pPr>
              <w:spacing w:before="40" w:after="40"/>
            </w:pPr>
            <w:r>
              <w:t>UTP Folders</w:t>
            </w:r>
          </w:p>
        </w:tc>
        <w:tc>
          <w:tcPr>
            <w:tcW w:w="707" w:type="dxa"/>
          </w:tcPr>
          <w:p w:rsidR="00482356" w:rsidRDefault="00482356" w:rsidP="006F0DE5">
            <w:pPr>
              <w:spacing w:before="40" w:after="40"/>
              <w:jc w:val="center"/>
            </w:pPr>
            <w:r>
              <w:t>A</w:t>
            </w:r>
          </w:p>
        </w:tc>
        <w:tc>
          <w:tcPr>
            <w:tcW w:w="4513" w:type="dxa"/>
          </w:tcPr>
          <w:p w:rsidR="00482356" w:rsidRDefault="00482356" w:rsidP="00246CF0">
            <w:pPr>
              <w:spacing w:before="40" w:after="40"/>
            </w:pPr>
            <w:r w:rsidRPr="00482356">
              <w:rPr>
                <w:i/>
              </w:rPr>
              <w:t xml:space="preserve">Filter Type: </w:t>
            </w:r>
            <w:r>
              <w:t>Exclude All</w:t>
            </w:r>
          </w:p>
          <w:p w:rsidR="00482356" w:rsidRDefault="00482356" w:rsidP="00482356">
            <w:pPr>
              <w:spacing w:before="40" w:after="40"/>
            </w:pPr>
            <w:r w:rsidRPr="00482356">
              <w:rPr>
                <w:i/>
              </w:rPr>
              <w:t>Applies To:</w:t>
            </w:r>
            <w:r>
              <w:t xml:space="preserve"> Folders and All children (recursive)</w:t>
            </w:r>
          </w:p>
          <w:p w:rsidR="00482356" w:rsidRDefault="00482356" w:rsidP="00482356">
            <w:pPr>
              <w:spacing w:before="40" w:after="40"/>
            </w:pPr>
            <w:r w:rsidRPr="00482356">
              <w:rPr>
                <w:i/>
              </w:rPr>
              <w:t>File and Folder Attributes:</w:t>
            </w:r>
            <w:r>
              <w:t xml:space="preserve"> “Name matches utp”</w:t>
            </w:r>
          </w:p>
        </w:tc>
        <w:tc>
          <w:tcPr>
            <w:tcW w:w="2970" w:type="dxa"/>
          </w:tcPr>
          <w:p w:rsidR="00482356" w:rsidRDefault="00482356" w:rsidP="00482356">
            <w:pPr>
              <w:spacing w:before="40" w:after="40"/>
            </w:pPr>
            <w:r>
              <w:t xml:space="preserve">Removes access to the UTP folders in each software component from Code Composer Studio’s view of the project tree. The UTP folders are used for unit testing and not used as part of the build.  </w:t>
            </w:r>
          </w:p>
        </w:tc>
      </w:tr>
    </w:tbl>
    <w:p w:rsidR="000D702A" w:rsidRPr="000D702A" w:rsidRDefault="000D702A" w:rsidP="000D702A"/>
    <w:p w:rsidR="00B70DD3" w:rsidRDefault="00B70DD3" w:rsidP="00B70DD3">
      <w:pPr>
        <w:ind w:left="720" w:hanging="288"/>
        <w:rPr>
          <w:b/>
          <w:color w:val="0000FF"/>
        </w:rPr>
        <w:sectPr w:rsidR="00B70DD3" w:rsidSect="00510C8D">
          <w:headerReference w:type="default" r:id="rId9"/>
          <w:footerReference w:type="default" r:id="rId10"/>
          <w:pgSz w:w="12240" w:h="15840"/>
          <w:pgMar w:top="1440" w:right="1800" w:bottom="1440" w:left="1800" w:header="720" w:footer="720" w:gutter="0"/>
          <w:cols w:space="720"/>
          <w:docGrid w:linePitch="272"/>
        </w:sectPr>
      </w:pPr>
      <w:r>
        <w:rPr>
          <w:b/>
          <w:color w:val="0000FF"/>
        </w:rPr>
        <w:br w:type="page"/>
      </w:r>
    </w:p>
    <w:p w:rsidR="00AA19E1" w:rsidRDefault="00AA19E1" w:rsidP="005F1290">
      <w:pPr>
        <w:pStyle w:val="Heading4"/>
      </w:pPr>
      <w:bookmarkStart w:id="53" w:name="_Toc324939794"/>
      <w:bookmarkStart w:id="54" w:name="_Toc324939863"/>
      <w:bookmarkStart w:id="55" w:name="_Toc324939795"/>
      <w:bookmarkStart w:id="56" w:name="_Toc324939864"/>
      <w:bookmarkStart w:id="57" w:name="_Toc324939796"/>
      <w:bookmarkStart w:id="58" w:name="_Toc324939865"/>
      <w:bookmarkStart w:id="59" w:name="_Toc324939797"/>
      <w:bookmarkStart w:id="60" w:name="_Toc324939866"/>
      <w:bookmarkStart w:id="61" w:name="_Toc324939798"/>
      <w:bookmarkStart w:id="62" w:name="_Toc324939867"/>
      <w:bookmarkStart w:id="63" w:name="_Toc324939799"/>
      <w:bookmarkStart w:id="64" w:name="_Toc324939868"/>
      <w:bookmarkStart w:id="65" w:name="_Toc364670272"/>
      <w:bookmarkEnd w:id="53"/>
      <w:bookmarkEnd w:id="54"/>
      <w:bookmarkEnd w:id="55"/>
      <w:bookmarkEnd w:id="56"/>
      <w:bookmarkEnd w:id="57"/>
      <w:bookmarkEnd w:id="58"/>
      <w:bookmarkEnd w:id="59"/>
      <w:bookmarkEnd w:id="60"/>
      <w:bookmarkEnd w:id="61"/>
      <w:bookmarkEnd w:id="62"/>
      <w:bookmarkEnd w:id="63"/>
      <w:bookmarkEnd w:id="64"/>
      <w:r>
        <w:lastRenderedPageBreak/>
        <w:t>General</w:t>
      </w:r>
      <w:bookmarkEnd w:id="65"/>
    </w:p>
    <w:tbl>
      <w:tblPr>
        <w:tblW w:w="1321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661"/>
        <w:gridCol w:w="2070"/>
        <w:gridCol w:w="1639"/>
        <w:gridCol w:w="6863"/>
      </w:tblGrid>
      <w:tr w:rsidR="00AA19E1" w:rsidRPr="00A87649" w:rsidTr="006F0DE5">
        <w:trPr>
          <w:jc w:val="center"/>
        </w:trPr>
        <w:tc>
          <w:tcPr>
            <w:tcW w:w="1980" w:type="dxa"/>
            <w:shd w:val="clear" w:color="auto" w:fill="A6A6A6"/>
          </w:tcPr>
          <w:p w:rsidR="00AA19E1" w:rsidRPr="00A87649" w:rsidRDefault="00AA19E1" w:rsidP="006F0DE5">
            <w:pPr>
              <w:spacing w:before="40" w:after="40"/>
              <w:jc w:val="center"/>
              <w:rPr>
                <w:rFonts w:cs="Arial"/>
                <w:b/>
                <w:color w:val="FFFFFF"/>
              </w:rPr>
            </w:pPr>
            <w:r w:rsidRPr="00A87649">
              <w:rPr>
                <w:rFonts w:cs="Arial"/>
                <w:b/>
                <w:color w:val="FFFFFF"/>
              </w:rPr>
              <w:t>Attribute Name</w:t>
            </w:r>
          </w:p>
        </w:tc>
        <w:tc>
          <w:tcPr>
            <w:tcW w:w="661" w:type="dxa"/>
            <w:shd w:val="clear" w:color="auto" w:fill="A6A6A6"/>
          </w:tcPr>
          <w:p w:rsidR="00AA19E1" w:rsidRPr="00A87649" w:rsidRDefault="00AA19E1" w:rsidP="006F0DE5">
            <w:pPr>
              <w:spacing w:before="40" w:after="40"/>
              <w:jc w:val="center"/>
              <w:rPr>
                <w:rFonts w:cs="Arial"/>
                <w:b/>
                <w:color w:val="FFFFFF"/>
              </w:rPr>
            </w:pPr>
            <w:r w:rsidRPr="00A87649">
              <w:rPr>
                <w:rFonts w:cs="Arial"/>
                <w:b/>
                <w:color w:val="FFFFFF"/>
              </w:rPr>
              <w:t>Cfg</w:t>
            </w:r>
          </w:p>
        </w:tc>
        <w:tc>
          <w:tcPr>
            <w:tcW w:w="2070" w:type="dxa"/>
            <w:shd w:val="clear" w:color="auto" w:fill="A6A6A6"/>
          </w:tcPr>
          <w:p w:rsidR="00AA19E1" w:rsidRPr="00A87649" w:rsidRDefault="00AA19E1" w:rsidP="006F0DE5">
            <w:pPr>
              <w:spacing w:before="40" w:after="40"/>
              <w:jc w:val="center"/>
              <w:rPr>
                <w:rFonts w:cs="Arial"/>
                <w:b/>
                <w:color w:val="FFFFFF"/>
              </w:rPr>
            </w:pPr>
            <w:r w:rsidRPr="00A87649">
              <w:rPr>
                <w:rFonts w:cs="Arial"/>
                <w:b/>
                <w:color w:val="FFFFFF"/>
              </w:rPr>
              <w:t>Value</w:t>
            </w:r>
          </w:p>
        </w:tc>
        <w:tc>
          <w:tcPr>
            <w:tcW w:w="1639" w:type="dxa"/>
            <w:shd w:val="clear" w:color="auto" w:fill="A6A6A6"/>
          </w:tcPr>
          <w:p w:rsidR="00AA19E1" w:rsidRPr="00A87649" w:rsidRDefault="00AA19E1" w:rsidP="006F0DE5">
            <w:pPr>
              <w:spacing w:before="40" w:after="40"/>
              <w:jc w:val="center"/>
              <w:rPr>
                <w:rFonts w:cs="Arial"/>
                <w:b/>
                <w:color w:val="FFFFFF"/>
              </w:rPr>
            </w:pPr>
            <w:r w:rsidRPr="00A87649">
              <w:rPr>
                <w:rFonts w:cs="Arial"/>
                <w:b/>
                <w:color w:val="FFFFFF"/>
              </w:rPr>
              <w:t>Cmd Line Opt</w:t>
            </w:r>
          </w:p>
        </w:tc>
        <w:tc>
          <w:tcPr>
            <w:tcW w:w="6863" w:type="dxa"/>
            <w:shd w:val="clear" w:color="auto" w:fill="A6A6A6"/>
          </w:tcPr>
          <w:p w:rsidR="00AA19E1" w:rsidRPr="00A87649" w:rsidRDefault="00AA19E1" w:rsidP="006F0DE5">
            <w:pPr>
              <w:spacing w:before="40" w:after="40"/>
              <w:jc w:val="center"/>
              <w:rPr>
                <w:rFonts w:cs="Arial"/>
                <w:b/>
                <w:color w:val="FFFFFF"/>
              </w:rPr>
            </w:pPr>
            <w:r w:rsidRPr="00A87649">
              <w:rPr>
                <w:rFonts w:cs="Arial"/>
                <w:b/>
                <w:color w:val="FFFFFF"/>
              </w:rPr>
              <w:t>Rationale</w:t>
            </w:r>
          </w:p>
        </w:tc>
      </w:tr>
      <w:tr w:rsidR="00AA19E1" w:rsidRPr="00A87649" w:rsidTr="006F0DE5">
        <w:trPr>
          <w:jc w:val="center"/>
        </w:trPr>
        <w:tc>
          <w:tcPr>
            <w:tcW w:w="13213" w:type="dxa"/>
            <w:gridSpan w:val="5"/>
            <w:shd w:val="clear" w:color="auto" w:fill="D9D9D9"/>
          </w:tcPr>
          <w:p w:rsidR="00AA19E1" w:rsidRPr="00A87649" w:rsidRDefault="00B70DD3" w:rsidP="006F0DE5">
            <w:pPr>
              <w:spacing w:before="40" w:after="40"/>
              <w:rPr>
                <w:rFonts w:cs="Arial"/>
              </w:rPr>
            </w:pPr>
            <w:r>
              <w:rPr>
                <w:rFonts w:cs="Arial"/>
              </w:rPr>
              <w:t>Device</w:t>
            </w:r>
          </w:p>
        </w:tc>
      </w:tr>
      <w:tr w:rsidR="00AA19E1" w:rsidRPr="00A87649" w:rsidTr="006F0DE5">
        <w:trPr>
          <w:jc w:val="center"/>
        </w:trPr>
        <w:tc>
          <w:tcPr>
            <w:tcW w:w="1980" w:type="dxa"/>
          </w:tcPr>
          <w:p w:rsidR="00AA19E1" w:rsidRDefault="00AA19E1" w:rsidP="006F0DE5">
            <w:pPr>
              <w:spacing w:before="40" w:after="40"/>
            </w:pPr>
            <w:r>
              <w:t>Variant</w:t>
            </w:r>
          </w:p>
        </w:tc>
        <w:tc>
          <w:tcPr>
            <w:tcW w:w="661" w:type="dxa"/>
          </w:tcPr>
          <w:p w:rsidR="00AA19E1" w:rsidRDefault="00AA19E1" w:rsidP="006F0DE5">
            <w:pPr>
              <w:spacing w:before="40" w:after="40"/>
              <w:jc w:val="center"/>
            </w:pPr>
            <w:r>
              <w:t>A</w:t>
            </w:r>
          </w:p>
        </w:tc>
        <w:tc>
          <w:tcPr>
            <w:tcW w:w="2070" w:type="dxa"/>
          </w:tcPr>
          <w:p w:rsidR="00AA19E1" w:rsidRDefault="00AA19E1" w:rsidP="006F0DE5">
            <w:pPr>
              <w:spacing w:before="40" w:after="40"/>
            </w:pPr>
            <w:r>
              <w:t>TMS570LS2125</w:t>
            </w:r>
          </w:p>
        </w:tc>
        <w:tc>
          <w:tcPr>
            <w:tcW w:w="1639" w:type="dxa"/>
          </w:tcPr>
          <w:p w:rsidR="00AA19E1" w:rsidRDefault="00AA19E1" w:rsidP="006F0DE5">
            <w:pPr>
              <w:spacing w:before="40" w:after="40"/>
            </w:pPr>
          </w:p>
        </w:tc>
        <w:tc>
          <w:tcPr>
            <w:tcW w:w="6863" w:type="dxa"/>
          </w:tcPr>
          <w:p w:rsidR="00AA19E1" w:rsidRDefault="00AA19E1" w:rsidP="008124D9">
            <w:pPr>
              <w:spacing w:before="40" w:after="40"/>
            </w:pPr>
            <w:r>
              <w:t>This is the microprocessor selected for the BMW CCA (I320) for EA3.0</w:t>
            </w:r>
          </w:p>
        </w:tc>
      </w:tr>
      <w:tr w:rsidR="00AA19E1" w:rsidRPr="00A87649" w:rsidTr="006F0DE5">
        <w:trPr>
          <w:jc w:val="center"/>
        </w:trPr>
        <w:tc>
          <w:tcPr>
            <w:tcW w:w="13213" w:type="dxa"/>
            <w:gridSpan w:val="5"/>
            <w:shd w:val="clear" w:color="auto" w:fill="D9D9D9"/>
          </w:tcPr>
          <w:p w:rsidR="00AA19E1" w:rsidRPr="00A87649" w:rsidRDefault="00AA19E1" w:rsidP="006F0DE5">
            <w:pPr>
              <w:spacing w:before="40" w:after="40"/>
              <w:rPr>
                <w:rFonts w:cs="Arial"/>
              </w:rPr>
            </w:pPr>
            <w:r>
              <w:rPr>
                <w:rFonts w:cs="Arial"/>
              </w:rPr>
              <w:t>Advanced settings</w:t>
            </w:r>
          </w:p>
        </w:tc>
      </w:tr>
      <w:tr w:rsidR="00AA19E1" w:rsidRPr="00A87649" w:rsidTr="006F0DE5">
        <w:trPr>
          <w:jc w:val="center"/>
        </w:trPr>
        <w:tc>
          <w:tcPr>
            <w:tcW w:w="1980" w:type="dxa"/>
          </w:tcPr>
          <w:p w:rsidR="00AA19E1" w:rsidRDefault="008D4202" w:rsidP="006F0DE5">
            <w:pPr>
              <w:spacing w:before="40" w:after="40"/>
            </w:pPr>
            <w:r>
              <w:t>Device e</w:t>
            </w:r>
            <w:r w:rsidR="00AA19E1">
              <w:t>ndianness</w:t>
            </w:r>
          </w:p>
        </w:tc>
        <w:tc>
          <w:tcPr>
            <w:tcW w:w="661" w:type="dxa"/>
          </w:tcPr>
          <w:p w:rsidR="00AA19E1" w:rsidRDefault="00AA19E1" w:rsidP="006F0DE5">
            <w:pPr>
              <w:spacing w:before="40" w:after="40"/>
              <w:jc w:val="center"/>
            </w:pPr>
            <w:r>
              <w:t>A</w:t>
            </w:r>
          </w:p>
        </w:tc>
        <w:tc>
          <w:tcPr>
            <w:tcW w:w="2070" w:type="dxa"/>
          </w:tcPr>
          <w:p w:rsidR="00AA19E1" w:rsidRDefault="00AA19E1" w:rsidP="006F0DE5">
            <w:pPr>
              <w:spacing w:before="40" w:after="40"/>
            </w:pPr>
            <w:r>
              <w:t>be32</w:t>
            </w:r>
          </w:p>
        </w:tc>
        <w:tc>
          <w:tcPr>
            <w:tcW w:w="1639" w:type="dxa"/>
          </w:tcPr>
          <w:p w:rsidR="00AA19E1" w:rsidRDefault="00B70DD3" w:rsidP="006F0DE5">
            <w:pPr>
              <w:spacing w:before="40" w:after="40"/>
            </w:pPr>
            <w:r>
              <w:t>-be32</w:t>
            </w:r>
          </w:p>
        </w:tc>
        <w:tc>
          <w:tcPr>
            <w:tcW w:w="6863" w:type="dxa"/>
          </w:tcPr>
          <w:p w:rsidR="00AA19E1" w:rsidRDefault="00AA19E1" w:rsidP="006F0DE5">
            <w:pPr>
              <w:spacing w:before="40" w:after="40"/>
            </w:pPr>
            <w:r>
              <w:t xml:space="preserve">ARM is migrating future devices to </w:t>
            </w:r>
            <w:r w:rsidR="00B70DD3">
              <w:t>b</w:t>
            </w:r>
            <w:r>
              <w:t>ig</w:t>
            </w:r>
            <w:r w:rsidR="00B70DD3">
              <w:t>-e</w:t>
            </w:r>
            <w:r>
              <w:t>ndian</w:t>
            </w:r>
            <w:r w:rsidR="00B70DD3">
              <w:t>,</w:t>
            </w:r>
            <w:r>
              <w:t xml:space="preserve"> so big</w:t>
            </w:r>
            <w:r w:rsidR="00B70DD3">
              <w:t>-</w:t>
            </w:r>
            <w:r>
              <w:t xml:space="preserve">endian is the desired setting for this project to be compatible with future devices.  </w:t>
            </w:r>
            <w:r w:rsidR="00B70DD3">
              <w:t xml:space="preserve">The option be32 is selected to provide a big-endian program with big-endian encoded instructions. </w:t>
            </w:r>
          </w:p>
        </w:tc>
      </w:tr>
      <w:tr w:rsidR="00AA19E1" w:rsidRPr="00A87649" w:rsidTr="006F0DE5">
        <w:trPr>
          <w:jc w:val="center"/>
        </w:trPr>
        <w:tc>
          <w:tcPr>
            <w:tcW w:w="1980" w:type="dxa"/>
          </w:tcPr>
          <w:p w:rsidR="00AA19E1" w:rsidRDefault="008D4202" w:rsidP="006F0DE5">
            <w:pPr>
              <w:spacing w:before="40" w:after="40"/>
            </w:pPr>
            <w:r>
              <w:t>Compiler version</w:t>
            </w:r>
          </w:p>
        </w:tc>
        <w:tc>
          <w:tcPr>
            <w:tcW w:w="661" w:type="dxa"/>
          </w:tcPr>
          <w:p w:rsidR="00AA19E1" w:rsidRDefault="00AA19E1" w:rsidP="006F0DE5">
            <w:pPr>
              <w:spacing w:before="40" w:after="40"/>
              <w:jc w:val="center"/>
            </w:pPr>
            <w:r>
              <w:t>A</w:t>
            </w:r>
          </w:p>
        </w:tc>
        <w:tc>
          <w:tcPr>
            <w:tcW w:w="2070" w:type="dxa"/>
          </w:tcPr>
          <w:p w:rsidR="00FD6083" w:rsidRDefault="00FB1115" w:rsidP="006F0DE5">
            <w:pPr>
              <w:tabs>
                <w:tab w:val="right" w:pos="1854"/>
              </w:tabs>
              <w:spacing w:before="40" w:after="40"/>
            </w:pPr>
            <w:r>
              <w:t>TI v4.9.5</w:t>
            </w:r>
            <w:r>
              <w:tab/>
            </w:r>
          </w:p>
        </w:tc>
        <w:tc>
          <w:tcPr>
            <w:tcW w:w="1639" w:type="dxa"/>
          </w:tcPr>
          <w:p w:rsidR="00AA19E1" w:rsidRDefault="00AA19E1" w:rsidP="006F0DE5">
            <w:pPr>
              <w:spacing w:before="40" w:after="40"/>
            </w:pPr>
          </w:p>
        </w:tc>
        <w:tc>
          <w:tcPr>
            <w:tcW w:w="6863" w:type="dxa"/>
          </w:tcPr>
          <w:p w:rsidR="00AA19E1" w:rsidRDefault="00FB1115" w:rsidP="006F0DE5">
            <w:pPr>
              <w:spacing w:before="40" w:after="40"/>
            </w:pPr>
            <w:r>
              <w:t>TI v4.9.5</w:t>
            </w:r>
            <w:r w:rsidR="00AA19E1">
              <w:t xml:space="preserve"> contains all the features necessary to support EPS production programs at this time.</w:t>
            </w:r>
          </w:p>
        </w:tc>
      </w:tr>
      <w:tr w:rsidR="00AA19E1" w:rsidRPr="00A87649" w:rsidTr="006F0DE5">
        <w:trPr>
          <w:jc w:val="center"/>
        </w:trPr>
        <w:tc>
          <w:tcPr>
            <w:tcW w:w="1980" w:type="dxa"/>
          </w:tcPr>
          <w:p w:rsidR="00AA19E1" w:rsidRDefault="00AA19E1" w:rsidP="006F0DE5">
            <w:pPr>
              <w:spacing w:before="40" w:after="40"/>
            </w:pPr>
            <w:r>
              <w:t>Output Format</w:t>
            </w:r>
          </w:p>
        </w:tc>
        <w:tc>
          <w:tcPr>
            <w:tcW w:w="661" w:type="dxa"/>
          </w:tcPr>
          <w:p w:rsidR="00AA19E1" w:rsidRDefault="00AA19E1" w:rsidP="006F0DE5">
            <w:pPr>
              <w:spacing w:before="40" w:after="40"/>
              <w:jc w:val="center"/>
            </w:pPr>
            <w:r>
              <w:t>A</w:t>
            </w:r>
          </w:p>
        </w:tc>
        <w:tc>
          <w:tcPr>
            <w:tcW w:w="2070" w:type="dxa"/>
          </w:tcPr>
          <w:p w:rsidR="00AA19E1" w:rsidRDefault="00AA19E1" w:rsidP="006F0DE5">
            <w:pPr>
              <w:spacing w:before="40" w:after="40"/>
            </w:pPr>
            <w:r>
              <w:t>eabi (ELF)</w:t>
            </w:r>
          </w:p>
        </w:tc>
        <w:tc>
          <w:tcPr>
            <w:tcW w:w="1639" w:type="dxa"/>
          </w:tcPr>
          <w:p w:rsidR="00AA19E1" w:rsidRDefault="00BC5D8F" w:rsidP="006F0DE5">
            <w:pPr>
              <w:spacing w:before="40" w:after="40"/>
            </w:pPr>
            <w:r w:rsidRPr="00BC5D8F">
              <w:t>--abi=eabi</w:t>
            </w:r>
          </w:p>
        </w:tc>
        <w:tc>
          <w:tcPr>
            <w:tcW w:w="6863" w:type="dxa"/>
          </w:tcPr>
          <w:p w:rsidR="00AA19E1" w:rsidRDefault="008124D9" w:rsidP="008124D9">
            <w:pPr>
              <w:spacing w:before="40" w:after="40"/>
            </w:pPr>
            <w:r>
              <w:t>The “</w:t>
            </w:r>
            <w:r w:rsidR="00AA19E1">
              <w:t>eabi</w:t>
            </w:r>
            <w:r>
              <w:t>”</w:t>
            </w:r>
            <w:r w:rsidR="00AA19E1">
              <w:t xml:space="preserve"> format</w:t>
            </w:r>
            <w:r>
              <w:t xml:space="preserve"> option</w:t>
            </w:r>
            <w:r w:rsidR="00AA19E1">
              <w:t xml:space="preserve"> is required to support use of floating point</w:t>
            </w:r>
            <w:r>
              <w:t>.</w:t>
            </w:r>
          </w:p>
        </w:tc>
      </w:tr>
      <w:tr w:rsidR="00AA19E1" w:rsidRPr="00A87649" w:rsidTr="006F0DE5">
        <w:trPr>
          <w:jc w:val="center"/>
        </w:trPr>
        <w:tc>
          <w:tcPr>
            <w:tcW w:w="1980" w:type="dxa"/>
          </w:tcPr>
          <w:p w:rsidR="00AA19E1" w:rsidRDefault="008D4202" w:rsidP="006F0DE5">
            <w:pPr>
              <w:spacing w:before="40" w:after="40"/>
            </w:pPr>
            <w:r>
              <w:t>Linker command f</w:t>
            </w:r>
            <w:r w:rsidR="00AA19E1">
              <w:t>ile</w:t>
            </w:r>
          </w:p>
        </w:tc>
        <w:tc>
          <w:tcPr>
            <w:tcW w:w="661" w:type="dxa"/>
          </w:tcPr>
          <w:p w:rsidR="00AA19E1" w:rsidRDefault="00AA19E1" w:rsidP="006F0DE5">
            <w:pPr>
              <w:spacing w:before="40" w:after="40"/>
              <w:jc w:val="center"/>
            </w:pPr>
            <w:r>
              <w:t>A</w:t>
            </w:r>
          </w:p>
        </w:tc>
        <w:tc>
          <w:tcPr>
            <w:tcW w:w="2070" w:type="dxa"/>
          </w:tcPr>
          <w:p w:rsidR="00AA19E1" w:rsidRDefault="00AA19E1" w:rsidP="006F0DE5">
            <w:pPr>
              <w:spacing w:before="40" w:after="40"/>
            </w:pPr>
          </w:p>
        </w:tc>
        <w:tc>
          <w:tcPr>
            <w:tcW w:w="1639" w:type="dxa"/>
          </w:tcPr>
          <w:p w:rsidR="00AA19E1" w:rsidRDefault="00AA19E1" w:rsidP="006F0DE5">
            <w:pPr>
              <w:spacing w:before="40" w:after="40"/>
            </w:pPr>
          </w:p>
        </w:tc>
        <w:tc>
          <w:tcPr>
            <w:tcW w:w="6863" w:type="dxa"/>
          </w:tcPr>
          <w:p w:rsidR="00AA19E1" w:rsidRDefault="00AA19E1" w:rsidP="006F0DE5">
            <w:pPr>
              <w:spacing w:before="40" w:after="40"/>
            </w:pPr>
            <w:r>
              <w:t>None selected because the linker command file is maintained by Nexteer to meet Nexteer/Program specific requirements.</w:t>
            </w:r>
          </w:p>
        </w:tc>
      </w:tr>
      <w:tr w:rsidR="00AA19E1" w:rsidRPr="00A87649" w:rsidTr="006F0DE5">
        <w:trPr>
          <w:jc w:val="center"/>
        </w:trPr>
        <w:tc>
          <w:tcPr>
            <w:tcW w:w="1980" w:type="dxa"/>
          </w:tcPr>
          <w:p w:rsidR="00AA19E1" w:rsidRDefault="008D4202" w:rsidP="006F0DE5">
            <w:pPr>
              <w:spacing w:before="40" w:after="40"/>
            </w:pPr>
            <w:r>
              <w:t>Runtime support l</w:t>
            </w:r>
            <w:r w:rsidR="00AA19E1">
              <w:t>ibrary</w:t>
            </w:r>
          </w:p>
        </w:tc>
        <w:tc>
          <w:tcPr>
            <w:tcW w:w="661" w:type="dxa"/>
          </w:tcPr>
          <w:p w:rsidR="00AA19E1" w:rsidRDefault="00AA19E1" w:rsidP="006F0DE5">
            <w:pPr>
              <w:spacing w:before="40" w:after="40"/>
              <w:jc w:val="center"/>
            </w:pPr>
            <w:r>
              <w:t>A</w:t>
            </w:r>
          </w:p>
        </w:tc>
        <w:tc>
          <w:tcPr>
            <w:tcW w:w="2070" w:type="dxa"/>
          </w:tcPr>
          <w:p w:rsidR="00AA19E1" w:rsidRDefault="008D4202" w:rsidP="006F0DE5">
            <w:pPr>
              <w:spacing w:before="40" w:after="40"/>
            </w:pPr>
            <w:r>
              <w:t>r</w:t>
            </w:r>
            <w:r w:rsidR="00AA19E1">
              <w:t>tsv7R4_T_be_v3D16_eabi.lib</w:t>
            </w:r>
          </w:p>
        </w:tc>
        <w:tc>
          <w:tcPr>
            <w:tcW w:w="1639" w:type="dxa"/>
          </w:tcPr>
          <w:p w:rsidR="00AA19E1" w:rsidRDefault="00AA19E1" w:rsidP="006F0DE5">
            <w:pPr>
              <w:spacing w:before="40" w:after="40"/>
            </w:pPr>
          </w:p>
        </w:tc>
        <w:tc>
          <w:tcPr>
            <w:tcW w:w="6863" w:type="dxa"/>
          </w:tcPr>
          <w:p w:rsidR="006F0DE5" w:rsidRDefault="006F0DE5" w:rsidP="006F0DE5">
            <w:pPr>
              <w:spacing w:before="40" w:after="40"/>
            </w:pPr>
            <w:r>
              <w:t xml:space="preserve">Run-time support (rts) library that supports the following: </w:t>
            </w:r>
          </w:p>
          <w:p w:rsidR="00AA19E1" w:rsidRPr="006F0DE5" w:rsidRDefault="006F0DE5" w:rsidP="0009313C">
            <w:pPr>
              <w:spacing w:before="40" w:after="40"/>
            </w:pPr>
            <w:r w:rsidRPr="006F0DE5">
              <w:rPr>
                <w:i/>
              </w:rPr>
              <w:t>v7R4</w:t>
            </w:r>
            <w:r>
              <w:t>: ARM7 Cortex R4 core architecture</w:t>
            </w:r>
            <w:r>
              <w:br/>
            </w:r>
            <w:r w:rsidRPr="006F0DE5">
              <w:rPr>
                <w:i/>
              </w:rPr>
              <w:t>T</w:t>
            </w:r>
            <w:r>
              <w:t>: Thumb mode compilation</w:t>
            </w:r>
            <w:r>
              <w:br/>
            </w:r>
            <w:r w:rsidRPr="006F0DE5">
              <w:rPr>
                <w:i/>
              </w:rPr>
              <w:t>be</w:t>
            </w:r>
            <w:r>
              <w:t>: Big-endian library</w:t>
            </w:r>
            <w:r>
              <w:br/>
            </w:r>
            <w:r w:rsidRPr="006F0DE5">
              <w:rPr>
                <w:i/>
              </w:rPr>
              <w:t>v3D16</w:t>
            </w:r>
            <w:r>
              <w:t>: VFP support for version 3d16</w:t>
            </w:r>
            <w:r w:rsidR="0009313C">
              <w:t xml:space="preserve"> and t</w:t>
            </w:r>
            <w:r w:rsidR="0009313C" w:rsidRPr="00516BFA">
              <w:rPr>
                <w:rFonts w:cs="Arial"/>
              </w:rPr>
              <w:t xml:space="preserve">he </w:t>
            </w:r>
            <w:r w:rsidR="0009313C">
              <w:rPr>
                <w:rFonts w:cs="Arial"/>
              </w:rPr>
              <w:t>c</w:t>
            </w:r>
            <w:r w:rsidR="0009313C" w:rsidRPr="00516BFA">
              <w:rPr>
                <w:rFonts w:cs="Arial"/>
              </w:rPr>
              <w:t xml:space="preserve">ortex R4 implements the VFPv3-D16 architecture per §1.2 of </w:t>
            </w:r>
            <w:r w:rsidR="00137AB4" w:rsidRPr="00516BFA">
              <w:rPr>
                <w:rFonts w:cs="Arial"/>
              </w:rPr>
              <w:fldChar w:fldCharType="begin"/>
            </w:r>
            <w:r w:rsidR="0009313C" w:rsidRPr="00516BFA">
              <w:rPr>
                <w:rFonts w:cs="Arial"/>
              </w:rPr>
              <w:instrText xml:space="preserve"> REF _Ref277508590 \r \h </w:instrText>
            </w:r>
            <w:r w:rsidR="00137AB4" w:rsidRPr="00516BFA">
              <w:rPr>
                <w:rFonts w:cs="Arial"/>
              </w:rPr>
            </w:r>
            <w:r w:rsidR="00137AB4" w:rsidRPr="00516BFA">
              <w:rPr>
                <w:rFonts w:cs="Arial"/>
              </w:rPr>
              <w:fldChar w:fldCharType="separate"/>
            </w:r>
            <w:r w:rsidR="0009313C">
              <w:rPr>
                <w:rFonts w:cs="Arial"/>
              </w:rPr>
              <w:t>[2]</w:t>
            </w:r>
            <w:r w:rsidR="00137AB4" w:rsidRPr="00516BFA">
              <w:rPr>
                <w:rFonts w:cs="Arial"/>
              </w:rPr>
              <w:fldChar w:fldCharType="end"/>
            </w:r>
            <w:r>
              <w:br/>
            </w:r>
            <w:r w:rsidRPr="006F0DE5">
              <w:rPr>
                <w:i/>
              </w:rPr>
              <w:t>eabi</w:t>
            </w:r>
            <w:r>
              <w:t>: Application binary interface (ELF)</w:t>
            </w:r>
            <w:r w:rsidR="0009313C">
              <w:t xml:space="preserve"> and is required for floating-point</w:t>
            </w:r>
          </w:p>
        </w:tc>
      </w:tr>
    </w:tbl>
    <w:p w:rsidR="006F0DE5" w:rsidRDefault="006F0DE5" w:rsidP="006F0DE5">
      <w:pPr>
        <w:pStyle w:val="Heading4"/>
        <w:numPr>
          <w:ilvl w:val="0"/>
          <w:numId w:val="0"/>
        </w:numPr>
        <w:ind w:left="864"/>
      </w:pPr>
    </w:p>
    <w:p w:rsidR="006F0DE5" w:rsidRDefault="006F0DE5" w:rsidP="006F0DE5">
      <w:pPr>
        <w:rPr>
          <w:sz w:val="24"/>
        </w:rPr>
      </w:pPr>
      <w:r>
        <w:br w:type="page"/>
      </w:r>
    </w:p>
    <w:p w:rsidR="00FB1115" w:rsidRDefault="00FB1115" w:rsidP="005F1290">
      <w:pPr>
        <w:pStyle w:val="Heading4"/>
      </w:pPr>
      <w:bookmarkStart w:id="66" w:name="_Toc364670273"/>
      <w:r>
        <w:lastRenderedPageBreak/>
        <w:t>Build</w:t>
      </w:r>
      <w:bookmarkEnd w:id="66"/>
    </w:p>
    <w:tbl>
      <w:tblPr>
        <w:tblW w:w="1415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661"/>
        <w:gridCol w:w="4705"/>
        <w:gridCol w:w="1639"/>
        <w:gridCol w:w="5169"/>
      </w:tblGrid>
      <w:tr w:rsidR="00FB1115" w:rsidRPr="00A87649" w:rsidTr="0009313C">
        <w:trPr>
          <w:jc w:val="center"/>
        </w:trPr>
        <w:tc>
          <w:tcPr>
            <w:tcW w:w="1980" w:type="dxa"/>
            <w:shd w:val="clear" w:color="auto" w:fill="A6A6A6"/>
          </w:tcPr>
          <w:p w:rsidR="00FB1115" w:rsidRPr="00A87649" w:rsidRDefault="00FB1115" w:rsidP="00C55BF0">
            <w:pPr>
              <w:spacing w:before="40" w:after="40"/>
              <w:rPr>
                <w:rFonts w:cs="Arial"/>
                <w:b/>
                <w:color w:val="FFFFFF"/>
              </w:rPr>
            </w:pPr>
            <w:r w:rsidRPr="00A87649">
              <w:rPr>
                <w:rFonts w:cs="Arial"/>
                <w:b/>
                <w:color w:val="FFFFFF"/>
              </w:rPr>
              <w:t>Attribute Name</w:t>
            </w:r>
          </w:p>
        </w:tc>
        <w:tc>
          <w:tcPr>
            <w:tcW w:w="661" w:type="dxa"/>
            <w:shd w:val="clear" w:color="auto" w:fill="A6A6A6"/>
          </w:tcPr>
          <w:p w:rsidR="00FB1115" w:rsidRPr="00A87649" w:rsidRDefault="00FB1115" w:rsidP="00C55BF0">
            <w:pPr>
              <w:spacing w:before="40" w:after="40"/>
              <w:jc w:val="center"/>
              <w:rPr>
                <w:rFonts w:cs="Arial"/>
                <w:b/>
                <w:color w:val="FFFFFF"/>
              </w:rPr>
            </w:pPr>
            <w:r w:rsidRPr="00A87649">
              <w:rPr>
                <w:rFonts w:cs="Arial"/>
                <w:b/>
                <w:color w:val="FFFFFF"/>
              </w:rPr>
              <w:t>Cfg</w:t>
            </w:r>
          </w:p>
        </w:tc>
        <w:tc>
          <w:tcPr>
            <w:tcW w:w="4705" w:type="dxa"/>
            <w:shd w:val="clear" w:color="auto" w:fill="A6A6A6"/>
          </w:tcPr>
          <w:p w:rsidR="00FB1115" w:rsidRPr="00A87649" w:rsidRDefault="00FB1115" w:rsidP="00C55BF0">
            <w:pPr>
              <w:spacing w:before="40" w:after="40"/>
              <w:rPr>
                <w:rFonts w:cs="Arial"/>
                <w:b/>
                <w:color w:val="FFFFFF"/>
              </w:rPr>
            </w:pPr>
            <w:r w:rsidRPr="00A87649">
              <w:rPr>
                <w:rFonts w:cs="Arial"/>
                <w:b/>
                <w:color w:val="FFFFFF"/>
              </w:rPr>
              <w:t>Value</w:t>
            </w:r>
          </w:p>
        </w:tc>
        <w:tc>
          <w:tcPr>
            <w:tcW w:w="1639" w:type="dxa"/>
            <w:shd w:val="clear" w:color="auto" w:fill="A6A6A6"/>
          </w:tcPr>
          <w:p w:rsidR="00FB1115" w:rsidRPr="00A87649" w:rsidRDefault="00FB1115" w:rsidP="00C55BF0">
            <w:pPr>
              <w:spacing w:before="40" w:after="40"/>
              <w:rPr>
                <w:rFonts w:cs="Arial"/>
                <w:b/>
                <w:color w:val="FFFFFF"/>
              </w:rPr>
            </w:pPr>
            <w:r w:rsidRPr="00A87649">
              <w:rPr>
                <w:rFonts w:cs="Arial"/>
                <w:b/>
                <w:color w:val="FFFFFF"/>
              </w:rPr>
              <w:t>Cmd Line Opt</w:t>
            </w:r>
          </w:p>
        </w:tc>
        <w:tc>
          <w:tcPr>
            <w:tcW w:w="5169" w:type="dxa"/>
            <w:shd w:val="clear" w:color="auto" w:fill="A6A6A6"/>
          </w:tcPr>
          <w:p w:rsidR="00FB1115" w:rsidRPr="00A87649" w:rsidRDefault="00FB1115" w:rsidP="00C55BF0">
            <w:pPr>
              <w:spacing w:before="40" w:after="40"/>
              <w:rPr>
                <w:rFonts w:cs="Arial"/>
                <w:b/>
                <w:color w:val="FFFFFF"/>
              </w:rPr>
            </w:pPr>
            <w:r w:rsidRPr="00A87649">
              <w:rPr>
                <w:rFonts w:cs="Arial"/>
                <w:b/>
                <w:color w:val="FFFFFF"/>
              </w:rPr>
              <w:t>Rationale</w:t>
            </w:r>
          </w:p>
        </w:tc>
      </w:tr>
      <w:tr w:rsidR="006F0DE5" w:rsidRPr="00A87649" w:rsidTr="0009313C">
        <w:trPr>
          <w:jc w:val="center"/>
        </w:trPr>
        <w:tc>
          <w:tcPr>
            <w:tcW w:w="14154" w:type="dxa"/>
            <w:gridSpan w:val="5"/>
            <w:shd w:val="clear" w:color="auto" w:fill="D9D9D9" w:themeFill="background1" w:themeFillShade="D9"/>
          </w:tcPr>
          <w:p w:rsidR="006F0DE5" w:rsidRDefault="006F0DE5" w:rsidP="00C55BF0">
            <w:pPr>
              <w:spacing w:before="40" w:after="40"/>
              <w:rPr>
                <w:rFonts w:cs="Arial"/>
              </w:rPr>
            </w:pPr>
            <w:r>
              <w:rPr>
                <w:rFonts w:cs="Arial"/>
              </w:rPr>
              <w:t>Builder</w:t>
            </w:r>
          </w:p>
        </w:tc>
      </w:tr>
      <w:tr w:rsidR="009032A3" w:rsidRPr="00A87649" w:rsidTr="00446B8C">
        <w:trPr>
          <w:jc w:val="center"/>
        </w:trPr>
        <w:tc>
          <w:tcPr>
            <w:tcW w:w="1980" w:type="dxa"/>
            <w:tcBorders>
              <w:bottom w:val="nil"/>
            </w:tcBorders>
            <w:shd w:val="clear" w:color="auto" w:fill="auto"/>
          </w:tcPr>
          <w:p w:rsidR="009032A3" w:rsidRDefault="009032A3" w:rsidP="00C55BF0">
            <w:pPr>
              <w:spacing w:before="40" w:after="40"/>
              <w:rPr>
                <w:rFonts w:cs="Arial"/>
              </w:rPr>
            </w:pPr>
            <w:r>
              <w:rPr>
                <w:rFonts w:cs="Arial"/>
              </w:rPr>
              <w:t>Use default build command</w:t>
            </w:r>
          </w:p>
        </w:tc>
        <w:tc>
          <w:tcPr>
            <w:tcW w:w="661" w:type="dxa"/>
            <w:shd w:val="clear" w:color="auto" w:fill="auto"/>
          </w:tcPr>
          <w:p w:rsidR="009032A3" w:rsidRDefault="009032A3" w:rsidP="00C55BF0">
            <w:pPr>
              <w:spacing w:before="40" w:after="40"/>
              <w:jc w:val="center"/>
              <w:rPr>
                <w:rFonts w:cs="Arial"/>
              </w:rPr>
            </w:pPr>
            <w:r>
              <w:rPr>
                <w:rFonts w:cs="Arial"/>
              </w:rPr>
              <w:t>R</w:t>
            </w:r>
          </w:p>
        </w:tc>
        <w:tc>
          <w:tcPr>
            <w:tcW w:w="4705" w:type="dxa"/>
            <w:shd w:val="clear" w:color="auto" w:fill="auto"/>
          </w:tcPr>
          <w:p w:rsidR="009032A3" w:rsidRPr="006F0DE5" w:rsidRDefault="00213EA3" w:rsidP="00213EA3">
            <w:pPr>
              <w:spacing w:before="40" w:after="40"/>
              <w:rPr>
                <w:rFonts w:cs="Arial"/>
              </w:rPr>
            </w:pPr>
            <w:r>
              <w:rPr>
                <w:rFonts w:cs="Arial"/>
              </w:rPr>
              <w:t>Not Selected</w:t>
            </w:r>
          </w:p>
        </w:tc>
        <w:tc>
          <w:tcPr>
            <w:tcW w:w="1639" w:type="dxa"/>
            <w:shd w:val="clear" w:color="auto" w:fill="auto"/>
          </w:tcPr>
          <w:p w:rsidR="009032A3" w:rsidRPr="00A142CB" w:rsidRDefault="009032A3" w:rsidP="00C55BF0">
            <w:pPr>
              <w:spacing w:before="40" w:after="40"/>
              <w:rPr>
                <w:rFonts w:cs="Arial"/>
              </w:rPr>
            </w:pPr>
          </w:p>
        </w:tc>
        <w:tc>
          <w:tcPr>
            <w:tcW w:w="5169" w:type="dxa"/>
            <w:shd w:val="clear" w:color="auto" w:fill="auto"/>
          </w:tcPr>
          <w:p w:rsidR="009032A3" w:rsidRDefault="009032A3" w:rsidP="00C55BF0">
            <w:pPr>
              <w:spacing w:before="40" w:after="40"/>
              <w:rPr>
                <w:rFonts w:cs="Arial"/>
              </w:rPr>
            </w:pPr>
            <w:r>
              <w:rPr>
                <w:rFonts w:cs="Arial"/>
              </w:rPr>
              <w:t>Custom build command defined in the next line.</w:t>
            </w:r>
          </w:p>
        </w:tc>
      </w:tr>
      <w:tr w:rsidR="009032A3" w:rsidRPr="00A87649" w:rsidTr="00446B8C">
        <w:trPr>
          <w:jc w:val="center"/>
        </w:trPr>
        <w:tc>
          <w:tcPr>
            <w:tcW w:w="1980" w:type="dxa"/>
            <w:tcBorders>
              <w:top w:val="nil"/>
            </w:tcBorders>
            <w:shd w:val="clear" w:color="auto" w:fill="auto"/>
          </w:tcPr>
          <w:p w:rsidR="009032A3" w:rsidRDefault="009032A3" w:rsidP="00C55BF0">
            <w:pPr>
              <w:spacing w:before="40" w:after="40"/>
              <w:rPr>
                <w:rFonts w:cs="Arial"/>
              </w:rPr>
            </w:pPr>
          </w:p>
        </w:tc>
        <w:tc>
          <w:tcPr>
            <w:tcW w:w="661" w:type="dxa"/>
            <w:shd w:val="clear" w:color="auto" w:fill="D6E3BC" w:themeFill="accent3" w:themeFillTint="66"/>
          </w:tcPr>
          <w:p w:rsidR="009032A3" w:rsidRDefault="009032A3" w:rsidP="00C55BF0">
            <w:pPr>
              <w:spacing w:before="40" w:after="40"/>
              <w:jc w:val="center"/>
              <w:rPr>
                <w:rFonts w:cs="Arial"/>
              </w:rPr>
            </w:pPr>
            <w:r>
              <w:rPr>
                <w:rFonts w:cs="Arial"/>
              </w:rPr>
              <w:t>F</w:t>
            </w:r>
          </w:p>
        </w:tc>
        <w:tc>
          <w:tcPr>
            <w:tcW w:w="4705" w:type="dxa"/>
            <w:shd w:val="clear" w:color="auto" w:fill="D6E3BC" w:themeFill="accent3" w:themeFillTint="66"/>
          </w:tcPr>
          <w:p w:rsidR="009032A3" w:rsidRDefault="00213EA3" w:rsidP="00C55BF0">
            <w:pPr>
              <w:spacing w:before="40" w:after="40"/>
              <w:rPr>
                <w:rFonts w:cs="Arial"/>
              </w:rPr>
            </w:pPr>
            <w:r>
              <w:rPr>
                <w:rFonts w:cs="Arial"/>
              </w:rPr>
              <w:t>Selected</w:t>
            </w:r>
          </w:p>
        </w:tc>
        <w:tc>
          <w:tcPr>
            <w:tcW w:w="1639" w:type="dxa"/>
            <w:shd w:val="clear" w:color="auto" w:fill="D6E3BC" w:themeFill="accent3" w:themeFillTint="66"/>
          </w:tcPr>
          <w:p w:rsidR="009032A3" w:rsidRPr="00A142CB" w:rsidRDefault="009032A3" w:rsidP="00C55BF0">
            <w:pPr>
              <w:spacing w:before="40" w:after="40"/>
              <w:rPr>
                <w:rFonts w:cs="Arial"/>
              </w:rPr>
            </w:pPr>
          </w:p>
        </w:tc>
        <w:tc>
          <w:tcPr>
            <w:tcW w:w="5169" w:type="dxa"/>
            <w:shd w:val="clear" w:color="auto" w:fill="D6E3BC" w:themeFill="accent3" w:themeFillTint="66"/>
          </w:tcPr>
          <w:p w:rsidR="009032A3" w:rsidRDefault="009032A3" w:rsidP="00C55BF0">
            <w:pPr>
              <w:spacing w:before="40" w:after="40"/>
              <w:rPr>
                <w:rFonts w:cs="Arial"/>
              </w:rPr>
            </w:pPr>
            <w:r>
              <w:rPr>
                <w:rFonts w:cs="Arial"/>
              </w:rPr>
              <w:t>Uses options defined in other settings to generate command.</w:t>
            </w:r>
          </w:p>
        </w:tc>
      </w:tr>
      <w:tr w:rsidR="006F0DE5" w:rsidRPr="00A87649" w:rsidTr="00446B8C">
        <w:trPr>
          <w:jc w:val="center"/>
        </w:trPr>
        <w:tc>
          <w:tcPr>
            <w:tcW w:w="1980" w:type="dxa"/>
            <w:tcBorders>
              <w:bottom w:val="nil"/>
            </w:tcBorders>
            <w:shd w:val="clear" w:color="auto" w:fill="auto"/>
          </w:tcPr>
          <w:p w:rsidR="006F0DE5" w:rsidRDefault="006F0DE5" w:rsidP="00C55BF0">
            <w:pPr>
              <w:spacing w:before="40" w:after="40"/>
              <w:rPr>
                <w:rFonts w:cs="Arial"/>
              </w:rPr>
            </w:pPr>
            <w:r>
              <w:rPr>
                <w:rFonts w:cs="Arial"/>
              </w:rPr>
              <w:t>Build Command</w:t>
            </w:r>
          </w:p>
        </w:tc>
        <w:tc>
          <w:tcPr>
            <w:tcW w:w="661" w:type="dxa"/>
            <w:shd w:val="clear" w:color="auto" w:fill="auto"/>
          </w:tcPr>
          <w:p w:rsidR="006F0DE5" w:rsidRDefault="00446B8C" w:rsidP="00C55BF0">
            <w:pPr>
              <w:spacing w:before="40" w:after="40"/>
              <w:jc w:val="center"/>
              <w:rPr>
                <w:rFonts w:cs="Arial"/>
              </w:rPr>
            </w:pPr>
            <w:r>
              <w:rPr>
                <w:rFonts w:cs="Arial"/>
              </w:rPr>
              <w:t>R</w:t>
            </w:r>
          </w:p>
        </w:tc>
        <w:tc>
          <w:tcPr>
            <w:tcW w:w="4705" w:type="dxa"/>
            <w:shd w:val="clear" w:color="auto" w:fill="auto"/>
          </w:tcPr>
          <w:p w:rsidR="006F0DE5" w:rsidRDefault="006F0DE5" w:rsidP="00C55BF0">
            <w:pPr>
              <w:spacing w:before="40" w:after="40"/>
              <w:rPr>
                <w:rFonts w:cs="Arial"/>
              </w:rPr>
            </w:pPr>
            <w:r w:rsidRPr="006F0DE5">
              <w:rPr>
                <w:rFonts w:cs="Arial"/>
              </w:rPr>
              <w:t>${CCS_UTILS_DIR}/bin/gmake -s -k -j 3</w:t>
            </w:r>
          </w:p>
        </w:tc>
        <w:tc>
          <w:tcPr>
            <w:tcW w:w="1639" w:type="dxa"/>
            <w:shd w:val="clear" w:color="auto" w:fill="auto"/>
          </w:tcPr>
          <w:p w:rsidR="006F0DE5" w:rsidRDefault="00A142CB" w:rsidP="00C55BF0">
            <w:pPr>
              <w:spacing w:before="40" w:after="40"/>
              <w:rPr>
                <w:rFonts w:cs="Arial"/>
              </w:rPr>
            </w:pPr>
            <w:r w:rsidRPr="00A142CB">
              <w:rPr>
                <w:rFonts w:cs="Arial"/>
              </w:rPr>
              <w:t>-s -k -j 3</w:t>
            </w:r>
          </w:p>
        </w:tc>
        <w:tc>
          <w:tcPr>
            <w:tcW w:w="5169" w:type="dxa"/>
            <w:shd w:val="clear" w:color="auto" w:fill="auto"/>
          </w:tcPr>
          <w:p w:rsidR="006F0DE5" w:rsidRDefault="00A142CB" w:rsidP="00C55BF0">
            <w:pPr>
              <w:spacing w:before="40" w:after="40"/>
              <w:rPr>
                <w:rFonts w:cs="Arial"/>
              </w:rPr>
            </w:pPr>
            <w:r>
              <w:rPr>
                <w:rFonts w:cs="Arial"/>
              </w:rPr>
              <w:t>-s: Silent operation, do not print the commands as they are executed. This option was included to help save compile time</w:t>
            </w:r>
            <w:r w:rsidR="008124D9">
              <w:rPr>
                <w:rFonts w:cs="Arial"/>
              </w:rPr>
              <w:t xml:space="preserve"> by generating less output to the console window in Code Composer Studio</w:t>
            </w:r>
            <w:r>
              <w:rPr>
                <w:rFonts w:cs="Arial"/>
              </w:rPr>
              <w:t xml:space="preserve">.  </w:t>
            </w:r>
          </w:p>
          <w:p w:rsidR="00A142CB" w:rsidRDefault="00A142CB" w:rsidP="00C55BF0">
            <w:pPr>
              <w:spacing w:before="40" w:after="40"/>
              <w:rPr>
                <w:rFonts w:cs="Arial"/>
              </w:rPr>
            </w:pPr>
            <w:r>
              <w:rPr>
                <w:rFonts w:cs="Arial"/>
              </w:rPr>
              <w:t xml:space="preserve">-k: Continues after an error has occurred as much as possible. Added to continue building to ensure all errors are included for debugging integration of new components that may impact multiple modules. </w:t>
            </w:r>
          </w:p>
          <w:p w:rsidR="00A142CB" w:rsidRDefault="00A142CB" w:rsidP="00C55BF0">
            <w:pPr>
              <w:spacing w:before="40" w:after="40"/>
              <w:rPr>
                <w:rFonts w:cs="Arial"/>
              </w:rPr>
            </w:pPr>
            <w:r>
              <w:rPr>
                <w:rFonts w:cs="Arial"/>
              </w:rPr>
              <w:t xml:space="preserve">-j 3: Specifies the number of jobs, or commands, to run simultaneously (3). </w:t>
            </w:r>
          </w:p>
        </w:tc>
      </w:tr>
      <w:tr w:rsidR="00446B8C" w:rsidRPr="00A87649" w:rsidTr="00446B8C">
        <w:trPr>
          <w:jc w:val="center"/>
        </w:trPr>
        <w:tc>
          <w:tcPr>
            <w:tcW w:w="1980" w:type="dxa"/>
            <w:tcBorders>
              <w:top w:val="nil"/>
            </w:tcBorders>
            <w:shd w:val="clear" w:color="auto" w:fill="auto"/>
          </w:tcPr>
          <w:p w:rsidR="00446B8C" w:rsidRDefault="00446B8C" w:rsidP="00C55BF0">
            <w:pPr>
              <w:spacing w:before="40" w:after="40"/>
              <w:rPr>
                <w:rFonts w:cs="Arial"/>
              </w:rPr>
            </w:pPr>
          </w:p>
        </w:tc>
        <w:tc>
          <w:tcPr>
            <w:tcW w:w="661" w:type="dxa"/>
            <w:shd w:val="clear" w:color="auto" w:fill="D6E3BC" w:themeFill="accent3" w:themeFillTint="66"/>
          </w:tcPr>
          <w:p w:rsidR="00446B8C" w:rsidRDefault="00446B8C" w:rsidP="00C55BF0">
            <w:pPr>
              <w:spacing w:before="40" w:after="40"/>
              <w:jc w:val="center"/>
              <w:rPr>
                <w:rFonts w:cs="Arial"/>
              </w:rPr>
            </w:pPr>
            <w:r>
              <w:rPr>
                <w:rFonts w:cs="Arial"/>
              </w:rPr>
              <w:t>F</w:t>
            </w:r>
          </w:p>
        </w:tc>
        <w:tc>
          <w:tcPr>
            <w:tcW w:w="4705" w:type="dxa"/>
            <w:shd w:val="clear" w:color="auto" w:fill="D6E3BC" w:themeFill="accent3" w:themeFillTint="66"/>
          </w:tcPr>
          <w:p w:rsidR="00446B8C" w:rsidRPr="006F0DE5" w:rsidRDefault="00446B8C" w:rsidP="00446B8C">
            <w:pPr>
              <w:spacing w:before="40" w:after="40"/>
              <w:rPr>
                <w:rFonts w:cs="Arial"/>
              </w:rPr>
            </w:pPr>
            <w:r w:rsidRPr="006F0DE5">
              <w:rPr>
                <w:rFonts w:cs="Arial"/>
              </w:rPr>
              <w:t>${CCS_UTILS_DIR}/bin/gmake -k -j 3</w:t>
            </w:r>
          </w:p>
        </w:tc>
        <w:tc>
          <w:tcPr>
            <w:tcW w:w="1639" w:type="dxa"/>
            <w:shd w:val="clear" w:color="auto" w:fill="D6E3BC" w:themeFill="accent3" w:themeFillTint="66"/>
          </w:tcPr>
          <w:p w:rsidR="00446B8C" w:rsidRPr="00A142CB" w:rsidRDefault="00446B8C" w:rsidP="00C55BF0">
            <w:pPr>
              <w:spacing w:before="40" w:after="40"/>
              <w:rPr>
                <w:rFonts w:cs="Arial"/>
              </w:rPr>
            </w:pPr>
            <w:r w:rsidRPr="00A142CB">
              <w:rPr>
                <w:rFonts w:cs="Arial"/>
              </w:rPr>
              <w:t>-k -j 3</w:t>
            </w:r>
          </w:p>
        </w:tc>
        <w:tc>
          <w:tcPr>
            <w:tcW w:w="5169" w:type="dxa"/>
            <w:shd w:val="clear" w:color="auto" w:fill="D6E3BC" w:themeFill="accent3" w:themeFillTint="66"/>
          </w:tcPr>
          <w:p w:rsidR="00446B8C" w:rsidRDefault="00446B8C" w:rsidP="00446B8C">
            <w:pPr>
              <w:spacing w:before="40" w:after="40"/>
              <w:rPr>
                <w:rFonts w:cs="Arial"/>
              </w:rPr>
            </w:pPr>
            <w:r>
              <w:rPr>
                <w:rFonts w:cs="Arial"/>
              </w:rPr>
              <w:t xml:space="preserve">-k: Continues after an error has occurred as much as possible. Added to continue building to ensure all errors are included for debugging integration of new components that may impact multiple modules. </w:t>
            </w:r>
          </w:p>
          <w:p w:rsidR="00446B8C" w:rsidRDefault="00446B8C" w:rsidP="00446B8C">
            <w:pPr>
              <w:spacing w:before="40" w:after="40"/>
              <w:rPr>
                <w:rFonts w:cs="Arial"/>
              </w:rPr>
            </w:pPr>
            <w:r>
              <w:rPr>
                <w:rFonts w:cs="Arial"/>
              </w:rPr>
              <w:t>-j 3: Specifies the number of jobs, or commands, to run simultaneously (3).</w:t>
            </w:r>
          </w:p>
        </w:tc>
      </w:tr>
      <w:tr w:rsidR="00A142CB" w:rsidRPr="00A87649" w:rsidTr="0009313C">
        <w:trPr>
          <w:jc w:val="center"/>
        </w:trPr>
        <w:tc>
          <w:tcPr>
            <w:tcW w:w="1980" w:type="dxa"/>
            <w:shd w:val="clear" w:color="auto" w:fill="auto"/>
          </w:tcPr>
          <w:p w:rsidR="00A142CB" w:rsidRDefault="00A142CB" w:rsidP="00C55BF0">
            <w:pPr>
              <w:spacing w:before="40" w:after="40"/>
              <w:rPr>
                <w:rFonts w:cs="Arial"/>
              </w:rPr>
            </w:pPr>
            <w:r>
              <w:rPr>
                <w:rFonts w:cs="Arial"/>
              </w:rPr>
              <w:t>Generate Makefiles automatically</w:t>
            </w:r>
          </w:p>
        </w:tc>
        <w:tc>
          <w:tcPr>
            <w:tcW w:w="661" w:type="dxa"/>
            <w:shd w:val="clear" w:color="auto" w:fill="auto"/>
          </w:tcPr>
          <w:p w:rsidR="00A142CB" w:rsidRDefault="00A142CB" w:rsidP="00C55BF0">
            <w:pPr>
              <w:spacing w:before="40" w:after="40"/>
              <w:jc w:val="center"/>
              <w:rPr>
                <w:rFonts w:cs="Arial"/>
              </w:rPr>
            </w:pPr>
            <w:r>
              <w:rPr>
                <w:rFonts w:cs="Arial"/>
              </w:rPr>
              <w:t>A</w:t>
            </w:r>
          </w:p>
        </w:tc>
        <w:tc>
          <w:tcPr>
            <w:tcW w:w="4705" w:type="dxa"/>
            <w:shd w:val="clear" w:color="auto" w:fill="auto"/>
          </w:tcPr>
          <w:p w:rsidR="00A142CB" w:rsidRPr="006F0DE5" w:rsidRDefault="00213EA3" w:rsidP="00C55BF0">
            <w:pPr>
              <w:spacing w:before="40" w:after="40"/>
              <w:rPr>
                <w:rFonts w:cs="Arial"/>
              </w:rPr>
            </w:pPr>
            <w:r>
              <w:rPr>
                <w:rFonts w:cs="Arial"/>
              </w:rPr>
              <w:t>Selected</w:t>
            </w:r>
          </w:p>
        </w:tc>
        <w:tc>
          <w:tcPr>
            <w:tcW w:w="1639" w:type="dxa"/>
            <w:shd w:val="clear" w:color="auto" w:fill="auto"/>
          </w:tcPr>
          <w:p w:rsidR="00A142CB" w:rsidRPr="00A142CB" w:rsidRDefault="00A142CB" w:rsidP="00C55BF0">
            <w:pPr>
              <w:spacing w:before="40" w:after="40"/>
              <w:rPr>
                <w:rFonts w:cs="Arial"/>
              </w:rPr>
            </w:pPr>
          </w:p>
        </w:tc>
        <w:tc>
          <w:tcPr>
            <w:tcW w:w="5169" w:type="dxa"/>
            <w:shd w:val="clear" w:color="auto" w:fill="auto"/>
          </w:tcPr>
          <w:p w:rsidR="00A142CB" w:rsidRDefault="00A142CB" w:rsidP="00C55BF0">
            <w:pPr>
              <w:spacing w:before="40" w:after="40"/>
              <w:rPr>
                <w:rFonts w:cs="Arial"/>
              </w:rPr>
            </w:pPr>
            <w:r>
              <w:rPr>
                <w:rFonts w:cs="Arial"/>
              </w:rPr>
              <w:t xml:space="preserve">Uses the built-in makefile generator of Code Composer Studio to generate the makefile for the compiler. </w:t>
            </w:r>
          </w:p>
        </w:tc>
      </w:tr>
      <w:tr w:rsidR="00A142CB" w:rsidRPr="00A87649" w:rsidTr="0009313C">
        <w:trPr>
          <w:jc w:val="center"/>
        </w:trPr>
        <w:tc>
          <w:tcPr>
            <w:tcW w:w="14154" w:type="dxa"/>
            <w:gridSpan w:val="5"/>
            <w:shd w:val="clear" w:color="auto" w:fill="D9D9D9" w:themeFill="background1" w:themeFillShade="D9"/>
          </w:tcPr>
          <w:p w:rsidR="00A142CB" w:rsidRDefault="00A142CB" w:rsidP="00C55BF0">
            <w:pPr>
              <w:spacing w:before="40" w:after="40"/>
              <w:rPr>
                <w:rFonts w:cs="Arial"/>
              </w:rPr>
            </w:pPr>
            <w:r>
              <w:rPr>
                <w:rFonts w:cs="Arial"/>
              </w:rPr>
              <w:t>Behavior</w:t>
            </w:r>
            <w:r w:rsidR="00246CF0">
              <w:rPr>
                <w:rFonts w:cs="Arial"/>
              </w:rPr>
              <w:t xml:space="preserve"> – Build Settings</w:t>
            </w:r>
          </w:p>
        </w:tc>
      </w:tr>
      <w:tr w:rsidR="00A142CB" w:rsidRPr="00A87649" w:rsidTr="0009313C">
        <w:trPr>
          <w:jc w:val="center"/>
        </w:trPr>
        <w:tc>
          <w:tcPr>
            <w:tcW w:w="1980" w:type="dxa"/>
            <w:shd w:val="clear" w:color="auto" w:fill="auto"/>
          </w:tcPr>
          <w:p w:rsidR="00A142CB" w:rsidRDefault="00246CF0" w:rsidP="00C55BF0">
            <w:pPr>
              <w:spacing w:before="40" w:after="40"/>
              <w:rPr>
                <w:rFonts w:cs="Arial"/>
              </w:rPr>
            </w:pPr>
            <w:r>
              <w:rPr>
                <w:rFonts w:cs="Arial"/>
              </w:rPr>
              <w:t>Stop on first build Error</w:t>
            </w:r>
          </w:p>
        </w:tc>
        <w:tc>
          <w:tcPr>
            <w:tcW w:w="661" w:type="dxa"/>
            <w:shd w:val="clear" w:color="auto" w:fill="auto"/>
          </w:tcPr>
          <w:p w:rsidR="00A142CB" w:rsidRDefault="00246CF0" w:rsidP="00C55BF0">
            <w:pPr>
              <w:spacing w:before="40" w:after="40"/>
              <w:jc w:val="center"/>
              <w:rPr>
                <w:rFonts w:cs="Arial"/>
              </w:rPr>
            </w:pPr>
            <w:r>
              <w:rPr>
                <w:rFonts w:cs="Arial"/>
              </w:rPr>
              <w:t>A</w:t>
            </w:r>
          </w:p>
        </w:tc>
        <w:tc>
          <w:tcPr>
            <w:tcW w:w="4705" w:type="dxa"/>
            <w:shd w:val="clear" w:color="auto" w:fill="auto"/>
          </w:tcPr>
          <w:p w:rsidR="00A142CB" w:rsidRDefault="00246CF0" w:rsidP="00C55BF0">
            <w:pPr>
              <w:spacing w:before="40" w:after="40"/>
              <w:rPr>
                <w:rFonts w:cs="Arial"/>
              </w:rPr>
            </w:pPr>
            <w:r>
              <w:rPr>
                <w:rFonts w:cs="Arial"/>
              </w:rPr>
              <w:t xml:space="preserve">Not </w:t>
            </w:r>
            <w:r w:rsidR="00213EA3">
              <w:rPr>
                <w:rFonts w:cs="Arial"/>
              </w:rPr>
              <w:t>Selected</w:t>
            </w:r>
          </w:p>
        </w:tc>
        <w:tc>
          <w:tcPr>
            <w:tcW w:w="1639" w:type="dxa"/>
            <w:shd w:val="clear" w:color="auto" w:fill="auto"/>
          </w:tcPr>
          <w:p w:rsidR="00A142CB" w:rsidRPr="00A142CB" w:rsidRDefault="00A142CB" w:rsidP="00C55BF0">
            <w:pPr>
              <w:spacing w:before="40" w:after="40"/>
              <w:rPr>
                <w:rFonts w:cs="Arial"/>
              </w:rPr>
            </w:pPr>
          </w:p>
        </w:tc>
        <w:tc>
          <w:tcPr>
            <w:tcW w:w="5169" w:type="dxa"/>
            <w:shd w:val="clear" w:color="auto" w:fill="auto"/>
          </w:tcPr>
          <w:p w:rsidR="00A142CB" w:rsidRDefault="00246CF0" w:rsidP="00C55BF0">
            <w:pPr>
              <w:spacing w:before="40" w:after="40"/>
              <w:rPr>
                <w:rFonts w:cs="Arial"/>
              </w:rPr>
            </w:pPr>
            <w:r>
              <w:rPr>
                <w:rFonts w:cs="Arial"/>
              </w:rPr>
              <w:t>See above for option -k</w:t>
            </w:r>
          </w:p>
        </w:tc>
      </w:tr>
      <w:tr w:rsidR="00A142CB" w:rsidRPr="00A87649" w:rsidTr="0009313C">
        <w:trPr>
          <w:jc w:val="center"/>
        </w:trPr>
        <w:tc>
          <w:tcPr>
            <w:tcW w:w="1980" w:type="dxa"/>
            <w:shd w:val="clear" w:color="auto" w:fill="auto"/>
          </w:tcPr>
          <w:p w:rsidR="00A142CB" w:rsidRDefault="00246CF0" w:rsidP="00C55BF0">
            <w:pPr>
              <w:spacing w:before="40" w:after="40"/>
              <w:rPr>
                <w:rFonts w:cs="Arial"/>
              </w:rPr>
            </w:pPr>
            <w:r>
              <w:rPr>
                <w:rFonts w:cs="Arial"/>
              </w:rPr>
              <w:t>Use Parallel build</w:t>
            </w:r>
          </w:p>
        </w:tc>
        <w:tc>
          <w:tcPr>
            <w:tcW w:w="661" w:type="dxa"/>
            <w:shd w:val="clear" w:color="auto" w:fill="auto"/>
          </w:tcPr>
          <w:p w:rsidR="00A142CB" w:rsidRDefault="00246CF0" w:rsidP="00C55BF0">
            <w:pPr>
              <w:spacing w:before="40" w:after="40"/>
              <w:jc w:val="center"/>
              <w:rPr>
                <w:rFonts w:cs="Arial"/>
              </w:rPr>
            </w:pPr>
            <w:r>
              <w:rPr>
                <w:rFonts w:cs="Arial"/>
              </w:rPr>
              <w:t>A</w:t>
            </w:r>
          </w:p>
        </w:tc>
        <w:tc>
          <w:tcPr>
            <w:tcW w:w="4705" w:type="dxa"/>
            <w:shd w:val="clear" w:color="auto" w:fill="auto"/>
          </w:tcPr>
          <w:p w:rsidR="00A142CB" w:rsidRDefault="00213EA3" w:rsidP="00C55BF0">
            <w:pPr>
              <w:spacing w:before="40" w:after="40"/>
              <w:rPr>
                <w:rFonts w:cs="Arial"/>
              </w:rPr>
            </w:pPr>
            <w:r>
              <w:rPr>
                <w:rFonts w:cs="Arial"/>
              </w:rPr>
              <w:t xml:space="preserve">Selected </w:t>
            </w:r>
            <w:r w:rsidR="00246CF0">
              <w:rPr>
                <w:rFonts w:cs="Arial"/>
              </w:rPr>
              <w:t>(use parallel jobs = 3)</w:t>
            </w:r>
          </w:p>
        </w:tc>
        <w:tc>
          <w:tcPr>
            <w:tcW w:w="1639" w:type="dxa"/>
            <w:shd w:val="clear" w:color="auto" w:fill="auto"/>
          </w:tcPr>
          <w:p w:rsidR="00A142CB" w:rsidRPr="00A142CB" w:rsidRDefault="00A142CB" w:rsidP="00C55BF0">
            <w:pPr>
              <w:spacing w:before="40" w:after="40"/>
              <w:rPr>
                <w:rFonts w:cs="Arial"/>
              </w:rPr>
            </w:pPr>
          </w:p>
        </w:tc>
        <w:tc>
          <w:tcPr>
            <w:tcW w:w="5169" w:type="dxa"/>
            <w:shd w:val="clear" w:color="auto" w:fill="auto"/>
          </w:tcPr>
          <w:p w:rsidR="00A142CB" w:rsidRDefault="00246CF0" w:rsidP="00C55BF0">
            <w:pPr>
              <w:spacing w:before="40" w:after="40"/>
              <w:rPr>
                <w:rFonts w:cs="Arial"/>
              </w:rPr>
            </w:pPr>
            <w:r>
              <w:rPr>
                <w:rFonts w:cs="Arial"/>
              </w:rPr>
              <w:t>See above for option -j 3.</w:t>
            </w:r>
          </w:p>
        </w:tc>
      </w:tr>
      <w:tr w:rsidR="00246CF0" w:rsidRPr="00A87649" w:rsidTr="0009313C">
        <w:trPr>
          <w:jc w:val="center"/>
        </w:trPr>
        <w:tc>
          <w:tcPr>
            <w:tcW w:w="14154" w:type="dxa"/>
            <w:gridSpan w:val="5"/>
            <w:shd w:val="clear" w:color="auto" w:fill="D9D9D9" w:themeFill="background1" w:themeFillShade="D9"/>
          </w:tcPr>
          <w:p w:rsidR="00246CF0" w:rsidRDefault="00246CF0" w:rsidP="00C55BF0">
            <w:pPr>
              <w:spacing w:before="40" w:after="40"/>
              <w:rPr>
                <w:rFonts w:cs="Arial"/>
              </w:rPr>
            </w:pPr>
            <w:r>
              <w:rPr>
                <w:rFonts w:cs="Arial"/>
              </w:rPr>
              <w:lastRenderedPageBreak/>
              <w:t>Behavior – Build Settings</w:t>
            </w:r>
          </w:p>
        </w:tc>
      </w:tr>
      <w:tr w:rsidR="00A142CB" w:rsidRPr="00A87649" w:rsidTr="0009313C">
        <w:trPr>
          <w:jc w:val="center"/>
        </w:trPr>
        <w:tc>
          <w:tcPr>
            <w:tcW w:w="1980" w:type="dxa"/>
            <w:shd w:val="clear" w:color="auto" w:fill="auto"/>
          </w:tcPr>
          <w:p w:rsidR="00A142CB" w:rsidRDefault="00246CF0" w:rsidP="00C55BF0">
            <w:pPr>
              <w:spacing w:before="40" w:after="40"/>
              <w:rPr>
                <w:rFonts w:cs="Arial"/>
              </w:rPr>
            </w:pPr>
            <w:r>
              <w:rPr>
                <w:rFonts w:cs="Arial"/>
              </w:rPr>
              <w:t>Build on resource save (Auto Build)</w:t>
            </w:r>
          </w:p>
        </w:tc>
        <w:tc>
          <w:tcPr>
            <w:tcW w:w="661" w:type="dxa"/>
            <w:shd w:val="clear" w:color="auto" w:fill="auto"/>
          </w:tcPr>
          <w:p w:rsidR="00A142CB" w:rsidRDefault="00246CF0" w:rsidP="00C55BF0">
            <w:pPr>
              <w:spacing w:before="40" w:after="40"/>
              <w:jc w:val="center"/>
              <w:rPr>
                <w:rFonts w:cs="Arial"/>
              </w:rPr>
            </w:pPr>
            <w:r>
              <w:rPr>
                <w:rFonts w:cs="Arial"/>
              </w:rPr>
              <w:t>A</w:t>
            </w:r>
          </w:p>
        </w:tc>
        <w:tc>
          <w:tcPr>
            <w:tcW w:w="4705" w:type="dxa"/>
            <w:shd w:val="clear" w:color="auto" w:fill="auto"/>
          </w:tcPr>
          <w:p w:rsidR="00246CF0" w:rsidRDefault="00C0417C" w:rsidP="00C55BF0">
            <w:pPr>
              <w:spacing w:before="40" w:after="40"/>
              <w:rPr>
                <w:rFonts w:cs="Arial"/>
              </w:rPr>
            </w:pPr>
            <w:r>
              <w:rPr>
                <w:rFonts w:cs="Arial"/>
              </w:rPr>
              <w:t>Selected</w:t>
            </w:r>
            <w:r w:rsidR="00246CF0">
              <w:rPr>
                <w:rFonts w:cs="Arial"/>
              </w:rPr>
              <w:br/>
            </w:r>
            <w:r w:rsidR="00246CF0" w:rsidRPr="00246CF0">
              <w:rPr>
                <w:rFonts w:cs="Arial"/>
                <w:i/>
              </w:rPr>
              <w:t>Make build Target:</w:t>
            </w:r>
            <w:r w:rsidR="00246CF0">
              <w:rPr>
                <w:rFonts w:cs="Arial"/>
              </w:rPr>
              <w:t xml:space="preserve"> all</w:t>
            </w:r>
          </w:p>
        </w:tc>
        <w:tc>
          <w:tcPr>
            <w:tcW w:w="1639" w:type="dxa"/>
            <w:shd w:val="clear" w:color="auto" w:fill="auto"/>
          </w:tcPr>
          <w:p w:rsidR="00A142CB" w:rsidRPr="00A142CB" w:rsidRDefault="00A142CB" w:rsidP="00C55BF0">
            <w:pPr>
              <w:spacing w:before="40" w:after="40"/>
              <w:rPr>
                <w:rFonts w:cs="Arial"/>
              </w:rPr>
            </w:pPr>
          </w:p>
        </w:tc>
        <w:tc>
          <w:tcPr>
            <w:tcW w:w="5169" w:type="dxa"/>
            <w:shd w:val="clear" w:color="auto" w:fill="auto"/>
          </w:tcPr>
          <w:p w:rsidR="00A142CB" w:rsidRDefault="00446B8C" w:rsidP="00C55BF0">
            <w:pPr>
              <w:spacing w:before="40" w:after="40"/>
              <w:rPr>
                <w:rFonts w:cs="Arial"/>
              </w:rPr>
            </w:pPr>
            <w:r>
              <w:rPr>
                <w:rFonts w:cs="Arial"/>
              </w:rPr>
              <w:t>Default settings</w:t>
            </w:r>
          </w:p>
        </w:tc>
      </w:tr>
      <w:tr w:rsidR="00A142CB" w:rsidRPr="00A87649" w:rsidTr="0009313C">
        <w:trPr>
          <w:jc w:val="center"/>
        </w:trPr>
        <w:tc>
          <w:tcPr>
            <w:tcW w:w="1980" w:type="dxa"/>
            <w:shd w:val="clear" w:color="auto" w:fill="auto"/>
          </w:tcPr>
          <w:p w:rsidR="00A142CB" w:rsidRDefault="00246CF0" w:rsidP="00C55BF0">
            <w:pPr>
              <w:spacing w:before="40" w:after="40"/>
              <w:rPr>
                <w:rFonts w:cs="Arial"/>
              </w:rPr>
            </w:pPr>
            <w:r>
              <w:rPr>
                <w:rFonts w:cs="Arial"/>
              </w:rPr>
              <w:t>Build (Incremental Build)</w:t>
            </w:r>
          </w:p>
        </w:tc>
        <w:tc>
          <w:tcPr>
            <w:tcW w:w="661" w:type="dxa"/>
            <w:shd w:val="clear" w:color="auto" w:fill="auto"/>
          </w:tcPr>
          <w:p w:rsidR="00A142CB" w:rsidRDefault="00246CF0" w:rsidP="00C55BF0">
            <w:pPr>
              <w:spacing w:before="40" w:after="40"/>
              <w:jc w:val="center"/>
              <w:rPr>
                <w:rFonts w:cs="Arial"/>
              </w:rPr>
            </w:pPr>
            <w:r>
              <w:rPr>
                <w:rFonts w:cs="Arial"/>
              </w:rPr>
              <w:t>A</w:t>
            </w:r>
          </w:p>
        </w:tc>
        <w:tc>
          <w:tcPr>
            <w:tcW w:w="4705" w:type="dxa"/>
            <w:shd w:val="clear" w:color="auto" w:fill="auto"/>
          </w:tcPr>
          <w:p w:rsidR="00246CF0" w:rsidRDefault="00C0417C" w:rsidP="00C55BF0">
            <w:pPr>
              <w:spacing w:before="40" w:after="40"/>
              <w:rPr>
                <w:rFonts w:cs="Arial"/>
              </w:rPr>
            </w:pPr>
            <w:r>
              <w:rPr>
                <w:rFonts w:cs="Arial"/>
              </w:rPr>
              <w:t>Selected</w:t>
            </w:r>
            <w:r w:rsidR="00246CF0">
              <w:rPr>
                <w:rFonts w:cs="Arial"/>
              </w:rPr>
              <w:br/>
            </w:r>
            <w:r w:rsidR="00246CF0" w:rsidRPr="00246CF0">
              <w:rPr>
                <w:rFonts w:cs="Arial"/>
                <w:i/>
              </w:rPr>
              <w:t>Make build Target:</w:t>
            </w:r>
            <w:r w:rsidR="00246CF0">
              <w:rPr>
                <w:rFonts w:cs="Arial"/>
              </w:rPr>
              <w:t xml:space="preserve"> all</w:t>
            </w:r>
          </w:p>
        </w:tc>
        <w:tc>
          <w:tcPr>
            <w:tcW w:w="1639" w:type="dxa"/>
            <w:shd w:val="clear" w:color="auto" w:fill="auto"/>
          </w:tcPr>
          <w:p w:rsidR="00A142CB" w:rsidRPr="00A142CB" w:rsidRDefault="00A142CB" w:rsidP="00C55BF0">
            <w:pPr>
              <w:spacing w:before="40" w:after="40"/>
              <w:rPr>
                <w:rFonts w:cs="Arial"/>
              </w:rPr>
            </w:pPr>
          </w:p>
        </w:tc>
        <w:tc>
          <w:tcPr>
            <w:tcW w:w="5169" w:type="dxa"/>
            <w:shd w:val="clear" w:color="auto" w:fill="auto"/>
          </w:tcPr>
          <w:p w:rsidR="00A142CB" w:rsidRDefault="00446B8C" w:rsidP="00C55BF0">
            <w:pPr>
              <w:spacing w:before="40" w:after="40"/>
              <w:rPr>
                <w:rFonts w:cs="Arial"/>
              </w:rPr>
            </w:pPr>
            <w:r>
              <w:rPr>
                <w:rFonts w:cs="Arial"/>
              </w:rPr>
              <w:t>Default settings</w:t>
            </w:r>
          </w:p>
        </w:tc>
      </w:tr>
      <w:tr w:rsidR="00246CF0" w:rsidRPr="00A87649" w:rsidTr="0009313C">
        <w:trPr>
          <w:jc w:val="center"/>
        </w:trPr>
        <w:tc>
          <w:tcPr>
            <w:tcW w:w="1980" w:type="dxa"/>
            <w:shd w:val="clear" w:color="auto" w:fill="auto"/>
          </w:tcPr>
          <w:p w:rsidR="00246CF0" w:rsidRDefault="00246CF0" w:rsidP="00C55BF0">
            <w:pPr>
              <w:spacing w:before="40" w:after="40"/>
              <w:rPr>
                <w:rFonts w:cs="Arial"/>
              </w:rPr>
            </w:pPr>
            <w:r>
              <w:rPr>
                <w:rFonts w:cs="Arial"/>
              </w:rPr>
              <w:t>Clean</w:t>
            </w:r>
          </w:p>
        </w:tc>
        <w:tc>
          <w:tcPr>
            <w:tcW w:w="661" w:type="dxa"/>
            <w:shd w:val="clear" w:color="auto" w:fill="auto"/>
          </w:tcPr>
          <w:p w:rsidR="00246CF0" w:rsidRDefault="00246CF0" w:rsidP="00C55BF0">
            <w:pPr>
              <w:spacing w:before="40" w:after="40"/>
              <w:jc w:val="center"/>
              <w:rPr>
                <w:rFonts w:cs="Arial"/>
              </w:rPr>
            </w:pPr>
            <w:r>
              <w:rPr>
                <w:rFonts w:cs="Arial"/>
              </w:rPr>
              <w:t>A</w:t>
            </w:r>
          </w:p>
        </w:tc>
        <w:tc>
          <w:tcPr>
            <w:tcW w:w="4705" w:type="dxa"/>
            <w:shd w:val="clear" w:color="auto" w:fill="auto"/>
          </w:tcPr>
          <w:p w:rsidR="00246CF0" w:rsidRDefault="00C0417C" w:rsidP="00C55BF0">
            <w:pPr>
              <w:spacing w:before="40" w:after="40"/>
              <w:rPr>
                <w:rFonts w:cs="Arial"/>
              </w:rPr>
            </w:pPr>
            <w:r>
              <w:rPr>
                <w:rFonts w:cs="Arial"/>
              </w:rPr>
              <w:t>Selected</w:t>
            </w:r>
            <w:r w:rsidR="00246CF0">
              <w:rPr>
                <w:rFonts w:cs="Arial"/>
              </w:rPr>
              <w:br/>
            </w:r>
            <w:r w:rsidR="00246CF0" w:rsidRPr="00246CF0">
              <w:rPr>
                <w:rFonts w:cs="Arial"/>
                <w:i/>
              </w:rPr>
              <w:t>Make build Target:</w:t>
            </w:r>
            <w:r w:rsidR="00246CF0">
              <w:rPr>
                <w:rFonts w:cs="Arial"/>
              </w:rPr>
              <w:t xml:space="preserve"> clean</w:t>
            </w:r>
          </w:p>
        </w:tc>
        <w:tc>
          <w:tcPr>
            <w:tcW w:w="1639" w:type="dxa"/>
            <w:shd w:val="clear" w:color="auto" w:fill="auto"/>
          </w:tcPr>
          <w:p w:rsidR="00246CF0" w:rsidRPr="00A142CB" w:rsidRDefault="00246CF0" w:rsidP="00C55BF0">
            <w:pPr>
              <w:spacing w:before="40" w:after="40"/>
              <w:rPr>
                <w:rFonts w:cs="Arial"/>
              </w:rPr>
            </w:pPr>
          </w:p>
        </w:tc>
        <w:tc>
          <w:tcPr>
            <w:tcW w:w="5169" w:type="dxa"/>
            <w:shd w:val="clear" w:color="auto" w:fill="auto"/>
          </w:tcPr>
          <w:p w:rsidR="00246CF0" w:rsidRDefault="00446B8C" w:rsidP="00C55BF0">
            <w:pPr>
              <w:spacing w:before="40" w:after="40"/>
              <w:rPr>
                <w:rFonts w:cs="Arial"/>
              </w:rPr>
            </w:pPr>
            <w:r>
              <w:rPr>
                <w:rFonts w:cs="Arial"/>
              </w:rPr>
              <w:t>Default settings</w:t>
            </w:r>
          </w:p>
        </w:tc>
      </w:tr>
      <w:tr w:rsidR="00FB1115" w:rsidRPr="00A87649" w:rsidTr="0009313C">
        <w:trPr>
          <w:jc w:val="center"/>
        </w:trPr>
        <w:tc>
          <w:tcPr>
            <w:tcW w:w="14154" w:type="dxa"/>
            <w:gridSpan w:val="5"/>
            <w:shd w:val="clear" w:color="auto" w:fill="D9D9D9" w:themeFill="background1" w:themeFillShade="D9"/>
          </w:tcPr>
          <w:p w:rsidR="00FB1115" w:rsidRPr="00A87649" w:rsidRDefault="00FB1115" w:rsidP="00C55BF0">
            <w:pPr>
              <w:spacing w:before="40" w:after="40"/>
              <w:rPr>
                <w:rFonts w:cs="Arial"/>
              </w:rPr>
            </w:pPr>
            <w:r>
              <w:rPr>
                <w:rFonts w:cs="Arial"/>
              </w:rPr>
              <w:t>Steps</w:t>
            </w:r>
            <w:r w:rsidR="00246CF0">
              <w:rPr>
                <w:rFonts w:cs="Arial"/>
              </w:rPr>
              <w:t xml:space="preserve"> – Pre-build Steps</w:t>
            </w:r>
          </w:p>
        </w:tc>
      </w:tr>
      <w:tr w:rsidR="00FB1115" w:rsidRPr="00A87649" w:rsidTr="0009313C">
        <w:trPr>
          <w:jc w:val="center"/>
        </w:trPr>
        <w:tc>
          <w:tcPr>
            <w:tcW w:w="1980" w:type="dxa"/>
          </w:tcPr>
          <w:p w:rsidR="00FB1115" w:rsidRDefault="00246CF0" w:rsidP="00C55BF0">
            <w:pPr>
              <w:spacing w:before="40" w:after="40"/>
            </w:pPr>
            <w:r>
              <w:t>Command</w:t>
            </w:r>
          </w:p>
        </w:tc>
        <w:tc>
          <w:tcPr>
            <w:tcW w:w="661" w:type="dxa"/>
          </w:tcPr>
          <w:p w:rsidR="00FB1115" w:rsidRDefault="00FB1115" w:rsidP="00C55BF0">
            <w:pPr>
              <w:spacing w:before="40" w:after="40"/>
              <w:jc w:val="center"/>
            </w:pPr>
            <w:r>
              <w:t>A</w:t>
            </w:r>
          </w:p>
        </w:tc>
        <w:tc>
          <w:tcPr>
            <w:tcW w:w="4705" w:type="dxa"/>
          </w:tcPr>
          <w:p w:rsidR="00FB1115" w:rsidRDefault="00246CF0" w:rsidP="00C55BF0">
            <w:pPr>
              <w:spacing w:before="40" w:after="40"/>
            </w:pPr>
            <w:r w:rsidRPr="00246CF0">
              <w:t>"${PROJECT_ROOT}/prebuild.bat" "${CG_TOOL_ROOT}"</w:t>
            </w:r>
          </w:p>
        </w:tc>
        <w:tc>
          <w:tcPr>
            <w:tcW w:w="1639" w:type="dxa"/>
          </w:tcPr>
          <w:p w:rsidR="00FB1115" w:rsidRDefault="00FB1115" w:rsidP="00C55BF0">
            <w:pPr>
              <w:spacing w:before="40" w:after="40"/>
            </w:pPr>
          </w:p>
        </w:tc>
        <w:tc>
          <w:tcPr>
            <w:tcW w:w="5169" w:type="dxa"/>
          </w:tcPr>
          <w:p w:rsidR="00FB1115" w:rsidRDefault="00246CF0" w:rsidP="00C55BF0">
            <w:pPr>
              <w:spacing w:before="40" w:after="40"/>
            </w:pPr>
            <w:r>
              <w:t xml:space="preserve">Runs a batch that is maintained by Nexteer. </w:t>
            </w:r>
            <w:r w:rsidR="008124D9">
              <w:t xml:space="preserve">The file renames Compiler.h, Compiler_Cfg.h, Platfor_Types.h, and Std_Types.h in the CG_TOOL_ROOT\include path to ensure they do not interfere with the build. </w:t>
            </w:r>
          </w:p>
        </w:tc>
      </w:tr>
      <w:tr w:rsidR="00246CF0" w:rsidRPr="00A87649" w:rsidTr="0009313C">
        <w:trPr>
          <w:jc w:val="center"/>
        </w:trPr>
        <w:tc>
          <w:tcPr>
            <w:tcW w:w="1980" w:type="dxa"/>
          </w:tcPr>
          <w:p w:rsidR="00246CF0" w:rsidRDefault="00246CF0" w:rsidP="00C55BF0">
            <w:pPr>
              <w:spacing w:before="40" w:after="40"/>
            </w:pPr>
            <w:r>
              <w:t>Description</w:t>
            </w:r>
          </w:p>
        </w:tc>
        <w:tc>
          <w:tcPr>
            <w:tcW w:w="661" w:type="dxa"/>
          </w:tcPr>
          <w:p w:rsidR="00246CF0" w:rsidRDefault="00246CF0" w:rsidP="00C55BF0">
            <w:pPr>
              <w:spacing w:before="40" w:after="40"/>
              <w:jc w:val="center"/>
            </w:pPr>
            <w:r>
              <w:t>A</w:t>
            </w:r>
          </w:p>
        </w:tc>
        <w:tc>
          <w:tcPr>
            <w:tcW w:w="4705" w:type="dxa"/>
          </w:tcPr>
          <w:p w:rsidR="00246CF0" w:rsidRDefault="00246CF0" w:rsidP="00C55BF0">
            <w:pPr>
              <w:spacing w:before="40" w:after="40"/>
            </w:pPr>
          </w:p>
        </w:tc>
        <w:tc>
          <w:tcPr>
            <w:tcW w:w="1639" w:type="dxa"/>
          </w:tcPr>
          <w:p w:rsidR="00246CF0" w:rsidRDefault="00246CF0" w:rsidP="00C55BF0">
            <w:pPr>
              <w:spacing w:before="40" w:after="40"/>
            </w:pPr>
          </w:p>
        </w:tc>
        <w:tc>
          <w:tcPr>
            <w:tcW w:w="5169" w:type="dxa"/>
          </w:tcPr>
          <w:p w:rsidR="00246CF0" w:rsidRDefault="00246CF0" w:rsidP="00C55BF0">
            <w:pPr>
              <w:spacing w:before="40" w:after="40"/>
            </w:pPr>
          </w:p>
        </w:tc>
      </w:tr>
      <w:tr w:rsidR="00246CF0" w:rsidRPr="00A87649" w:rsidTr="00446B8C">
        <w:trPr>
          <w:jc w:val="center"/>
        </w:trPr>
        <w:tc>
          <w:tcPr>
            <w:tcW w:w="14154" w:type="dxa"/>
            <w:gridSpan w:val="5"/>
            <w:shd w:val="clear" w:color="auto" w:fill="D9D9D9" w:themeFill="background1" w:themeFillShade="D9"/>
          </w:tcPr>
          <w:p w:rsidR="00246CF0" w:rsidRDefault="00246CF0" w:rsidP="00C55BF0">
            <w:pPr>
              <w:spacing w:before="40" w:after="40"/>
            </w:pPr>
            <w:r>
              <w:rPr>
                <w:rFonts w:cs="Arial"/>
              </w:rPr>
              <w:t>Steps – Pre-build Steps</w:t>
            </w:r>
          </w:p>
        </w:tc>
      </w:tr>
      <w:tr w:rsidR="00246CF0" w:rsidRPr="00A87649" w:rsidTr="0009313C">
        <w:trPr>
          <w:jc w:val="center"/>
        </w:trPr>
        <w:tc>
          <w:tcPr>
            <w:tcW w:w="1980" w:type="dxa"/>
          </w:tcPr>
          <w:p w:rsidR="00246CF0" w:rsidRDefault="00246CF0" w:rsidP="00C55BF0">
            <w:pPr>
              <w:spacing w:before="40" w:after="40"/>
            </w:pPr>
            <w:r>
              <w:t>Command</w:t>
            </w:r>
          </w:p>
        </w:tc>
        <w:tc>
          <w:tcPr>
            <w:tcW w:w="661" w:type="dxa"/>
          </w:tcPr>
          <w:p w:rsidR="00246CF0" w:rsidRDefault="00246CF0" w:rsidP="00C55BF0">
            <w:pPr>
              <w:spacing w:before="40" w:after="40"/>
              <w:jc w:val="center"/>
            </w:pPr>
            <w:r>
              <w:t>A</w:t>
            </w:r>
          </w:p>
        </w:tc>
        <w:tc>
          <w:tcPr>
            <w:tcW w:w="4705" w:type="dxa"/>
          </w:tcPr>
          <w:p w:rsidR="00246CF0" w:rsidRDefault="00246CF0" w:rsidP="00C55BF0">
            <w:pPr>
              <w:spacing w:before="40" w:after="40"/>
            </w:pPr>
            <w:r w:rsidRPr="00246CF0">
              <w:t>"${PROJECT_ROOT}/postbuild.bat" "${BuildArtifactFileBaseName}" ${ConfigName}</w:t>
            </w:r>
          </w:p>
        </w:tc>
        <w:tc>
          <w:tcPr>
            <w:tcW w:w="1639" w:type="dxa"/>
          </w:tcPr>
          <w:p w:rsidR="00246CF0" w:rsidRDefault="00246CF0" w:rsidP="00C55BF0">
            <w:pPr>
              <w:spacing w:before="40" w:after="40"/>
            </w:pPr>
          </w:p>
        </w:tc>
        <w:tc>
          <w:tcPr>
            <w:tcW w:w="5169" w:type="dxa"/>
          </w:tcPr>
          <w:p w:rsidR="00246CF0" w:rsidRDefault="00246CF0" w:rsidP="008124D9">
            <w:pPr>
              <w:spacing w:before="40" w:after="40"/>
            </w:pPr>
            <w:r>
              <w:t>Runs a batch that is maintained by Nexteer.</w:t>
            </w:r>
            <w:r w:rsidR="008124D9">
              <w:t xml:space="preserve"> The batch file performs a few tasks at the end of the build, including: Run checksum and ECC over the created out file, generating files needed for PDX container creation to support customer tools, creating an hex format output of the file, and performing an archiving script to </w:t>
            </w:r>
            <w:r w:rsidR="00A62E53">
              <w:t xml:space="preserve">zip up the output deliverables, source files, and documentation. </w:t>
            </w:r>
            <w:r w:rsidR="008124D9">
              <w:t xml:space="preserve"> </w:t>
            </w:r>
          </w:p>
        </w:tc>
      </w:tr>
      <w:tr w:rsidR="00246CF0" w:rsidRPr="00A87649" w:rsidTr="0009313C">
        <w:trPr>
          <w:jc w:val="center"/>
        </w:trPr>
        <w:tc>
          <w:tcPr>
            <w:tcW w:w="1980" w:type="dxa"/>
          </w:tcPr>
          <w:p w:rsidR="00246CF0" w:rsidRDefault="00246CF0" w:rsidP="00C55BF0">
            <w:pPr>
              <w:spacing w:before="40" w:after="40"/>
            </w:pPr>
            <w:r>
              <w:t>Description</w:t>
            </w:r>
          </w:p>
        </w:tc>
        <w:tc>
          <w:tcPr>
            <w:tcW w:w="661" w:type="dxa"/>
          </w:tcPr>
          <w:p w:rsidR="00246CF0" w:rsidRDefault="00246CF0" w:rsidP="00C55BF0">
            <w:pPr>
              <w:spacing w:before="40" w:after="40"/>
              <w:jc w:val="center"/>
            </w:pPr>
            <w:r>
              <w:t>A</w:t>
            </w:r>
          </w:p>
        </w:tc>
        <w:tc>
          <w:tcPr>
            <w:tcW w:w="4705" w:type="dxa"/>
          </w:tcPr>
          <w:p w:rsidR="00246CF0" w:rsidRDefault="00246CF0" w:rsidP="00C55BF0">
            <w:pPr>
              <w:spacing w:before="40" w:after="40"/>
            </w:pPr>
            <w:r w:rsidRPr="00246CF0">
              <w:t>Create flash image: Intel-HEX</w:t>
            </w:r>
          </w:p>
        </w:tc>
        <w:tc>
          <w:tcPr>
            <w:tcW w:w="1639" w:type="dxa"/>
          </w:tcPr>
          <w:p w:rsidR="00246CF0" w:rsidRDefault="00246CF0" w:rsidP="00C55BF0">
            <w:pPr>
              <w:spacing w:before="40" w:after="40"/>
            </w:pPr>
          </w:p>
        </w:tc>
        <w:tc>
          <w:tcPr>
            <w:tcW w:w="5169" w:type="dxa"/>
          </w:tcPr>
          <w:p w:rsidR="00246CF0" w:rsidRDefault="00246CF0" w:rsidP="00C55BF0">
            <w:pPr>
              <w:spacing w:before="40" w:after="40"/>
            </w:pPr>
          </w:p>
        </w:tc>
      </w:tr>
      <w:tr w:rsidR="00246CF0" w:rsidRPr="00A87649" w:rsidTr="0009313C">
        <w:trPr>
          <w:jc w:val="center"/>
        </w:trPr>
        <w:tc>
          <w:tcPr>
            <w:tcW w:w="14154" w:type="dxa"/>
            <w:gridSpan w:val="5"/>
            <w:shd w:val="clear" w:color="auto" w:fill="D9D9D9"/>
          </w:tcPr>
          <w:p w:rsidR="00246CF0" w:rsidRPr="00A87649" w:rsidRDefault="00246CF0" w:rsidP="00C55BF0">
            <w:pPr>
              <w:spacing w:before="40" w:after="40"/>
              <w:rPr>
                <w:rFonts w:cs="Arial"/>
              </w:rPr>
            </w:pPr>
            <w:r>
              <w:rPr>
                <w:rFonts w:cs="Arial"/>
              </w:rPr>
              <w:t>Build Variables</w:t>
            </w:r>
          </w:p>
        </w:tc>
      </w:tr>
      <w:tr w:rsidR="00246CF0" w:rsidRPr="00A87649" w:rsidTr="0009313C">
        <w:trPr>
          <w:jc w:val="center"/>
        </w:trPr>
        <w:tc>
          <w:tcPr>
            <w:tcW w:w="1980" w:type="dxa"/>
          </w:tcPr>
          <w:p w:rsidR="00246CF0" w:rsidRDefault="00246CF0" w:rsidP="00C55BF0">
            <w:pPr>
              <w:spacing w:before="40" w:after="40"/>
            </w:pPr>
          </w:p>
        </w:tc>
        <w:tc>
          <w:tcPr>
            <w:tcW w:w="661" w:type="dxa"/>
          </w:tcPr>
          <w:p w:rsidR="00246CF0" w:rsidRDefault="00246CF0" w:rsidP="00C55BF0">
            <w:pPr>
              <w:spacing w:before="40" w:after="40"/>
              <w:jc w:val="center"/>
            </w:pPr>
            <w:r>
              <w:t>A</w:t>
            </w:r>
          </w:p>
        </w:tc>
        <w:tc>
          <w:tcPr>
            <w:tcW w:w="4705" w:type="dxa"/>
          </w:tcPr>
          <w:tbl>
            <w:tblPr>
              <w:tblStyle w:val="TableGrid"/>
              <w:tblW w:w="4117" w:type="dxa"/>
              <w:jc w:val="center"/>
              <w:tblLook w:val="04A0"/>
            </w:tblPr>
            <w:tblGrid>
              <w:gridCol w:w="1105"/>
              <w:gridCol w:w="946"/>
              <w:gridCol w:w="2066"/>
            </w:tblGrid>
            <w:tr w:rsidR="00246CF0" w:rsidRPr="00246CF0" w:rsidTr="00C55BF0">
              <w:trPr>
                <w:jc w:val="center"/>
              </w:trPr>
              <w:tc>
                <w:tcPr>
                  <w:tcW w:w="1105" w:type="dxa"/>
                  <w:shd w:val="clear" w:color="auto" w:fill="17365D" w:themeFill="text2" w:themeFillShade="BF"/>
                  <w:vAlign w:val="center"/>
                </w:tcPr>
                <w:p w:rsidR="00246CF0" w:rsidRPr="00246CF0" w:rsidRDefault="00246CF0" w:rsidP="00C55BF0">
                  <w:pPr>
                    <w:spacing w:before="20" w:after="20"/>
                    <w:jc w:val="center"/>
                    <w:rPr>
                      <w:sz w:val="16"/>
                      <w:szCs w:val="16"/>
                    </w:rPr>
                  </w:pPr>
                  <w:r w:rsidRPr="00246CF0">
                    <w:rPr>
                      <w:sz w:val="16"/>
                      <w:szCs w:val="16"/>
                    </w:rPr>
                    <w:t>Name</w:t>
                  </w:r>
                </w:p>
              </w:tc>
              <w:tc>
                <w:tcPr>
                  <w:tcW w:w="946" w:type="dxa"/>
                  <w:shd w:val="clear" w:color="auto" w:fill="17365D" w:themeFill="text2" w:themeFillShade="BF"/>
                  <w:vAlign w:val="center"/>
                </w:tcPr>
                <w:p w:rsidR="00246CF0" w:rsidRPr="00246CF0" w:rsidRDefault="00246CF0" w:rsidP="00C55BF0">
                  <w:pPr>
                    <w:spacing w:before="20" w:after="20"/>
                    <w:jc w:val="center"/>
                    <w:rPr>
                      <w:sz w:val="16"/>
                      <w:szCs w:val="16"/>
                    </w:rPr>
                  </w:pPr>
                  <w:r w:rsidRPr="00246CF0">
                    <w:rPr>
                      <w:sz w:val="16"/>
                      <w:szCs w:val="16"/>
                    </w:rPr>
                    <w:t>Type</w:t>
                  </w:r>
                </w:p>
              </w:tc>
              <w:tc>
                <w:tcPr>
                  <w:tcW w:w="2066" w:type="dxa"/>
                  <w:shd w:val="clear" w:color="auto" w:fill="17365D" w:themeFill="text2" w:themeFillShade="BF"/>
                  <w:vAlign w:val="center"/>
                </w:tcPr>
                <w:p w:rsidR="00246CF0" w:rsidRPr="00246CF0" w:rsidRDefault="00246CF0" w:rsidP="00C55BF0">
                  <w:pPr>
                    <w:spacing w:before="20" w:after="20"/>
                    <w:jc w:val="center"/>
                    <w:rPr>
                      <w:sz w:val="16"/>
                      <w:szCs w:val="16"/>
                    </w:rPr>
                  </w:pPr>
                  <w:r w:rsidRPr="00246CF0">
                    <w:rPr>
                      <w:sz w:val="16"/>
                      <w:szCs w:val="16"/>
                    </w:rPr>
                    <w:t>Value</w:t>
                  </w:r>
                </w:p>
              </w:tc>
            </w:tr>
            <w:tr w:rsidR="00246CF0" w:rsidRPr="00246CF0" w:rsidTr="00C55BF0">
              <w:trPr>
                <w:jc w:val="center"/>
              </w:trPr>
              <w:tc>
                <w:tcPr>
                  <w:tcW w:w="1105" w:type="dxa"/>
                  <w:vAlign w:val="center"/>
                </w:tcPr>
                <w:p w:rsidR="00246CF0" w:rsidRPr="00246CF0" w:rsidRDefault="00246CF0" w:rsidP="00C55BF0">
                  <w:pPr>
                    <w:spacing w:before="20" w:after="20"/>
                    <w:jc w:val="center"/>
                    <w:rPr>
                      <w:sz w:val="16"/>
                      <w:szCs w:val="16"/>
                    </w:rPr>
                  </w:pPr>
                  <w:r w:rsidRPr="00246CF0">
                    <w:rPr>
                      <w:sz w:val="16"/>
                      <w:szCs w:val="16"/>
                    </w:rPr>
                    <w:t>CM_ROOT</w:t>
                  </w:r>
                </w:p>
              </w:tc>
              <w:tc>
                <w:tcPr>
                  <w:tcW w:w="946" w:type="dxa"/>
                  <w:vAlign w:val="center"/>
                </w:tcPr>
                <w:p w:rsidR="00246CF0" w:rsidRPr="00246CF0" w:rsidRDefault="00246CF0" w:rsidP="00C55BF0">
                  <w:pPr>
                    <w:spacing w:before="20" w:after="20"/>
                    <w:jc w:val="center"/>
                    <w:rPr>
                      <w:sz w:val="16"/>
                      <w:szCs w:val="16"/>
                    </w:rPr>
                  </w:pPr>
                  <w:r w:rsidRPr="00246CF0">
                    <w:rPr>
                      <w:sz w:val="16"/>
                      <w:szCs w:val="16"/>
                    </w:rPr>
                    <w:t>Directory</w:t>
                  </w:r>
                </w:p>
              </w:tc>
              <w:tc>
                <w:tcPr>
                  <w:tcW w:w="2066" w:type="dxa"/>
                  <w:vAlign w:val="center"/>
                </w:tcPr>
                <w:p w:rsidR="00246CF0" w:rsidRPr="00246CF0" w:rsidRDefault="00246CF0" w:rsidP="00C55BF0">
                  <w:pPr>
                    <w:spacing w:before="20" w:after="20"/>
                    <w:jc w:val="center"/>
                    <w:rPr>
                      <w:sz w:val="16"/>
                      <w:szCs w:val="16"/>
                    </w:rPr>
                  </w:pPr>
                  <w:r w:rsidRPr="00246CF0">
                    <w:rPr>
                      <w:sz w:val="16"/>
                      <w:szCs w:val="16"/>
                    </w:rPr>
                    <w:t>${PROJECT_ROOT}/</w:t>
                  </w:r>
                  <w:proofErr w:type="gramStart"/>
                  <w:r w:rsidRPr="00246CF0">
                    <w:rPr>
                      <w:sz w:val="16"/>
                      <w:szCs w:val="16"/>
                    </w:rPr>
                    <w:t>..</w:t>
                  </w:r>
                  <w:proofErr w:type="gramEnd"/>
                  <w:r w:rsidRPr="00246CF0">
                    <w:rPr>
                      <w:sz w:val="16"/>
                      <w:szCs w:val="16"/>
                    </w:rPr>
                    <w:t>/..</w:t>
                  </w:r>
                </w:p>
              </w:tc>
            </w:tr>
          </w:tbl>
          <w:p w:rsidR="00246CF0" w:rsidRDefault="00246CF0" w:rsidP="00C55BF0">
            <w:pPr>
              <w:spacing w:before="40" w:after="40"/>
            </w:pPr>
          </w:p>
        </w:tc>
        <w:tc>
          <w:tcPr>
            <w:tcW w:w="1639" w:type="dxa"/>
          </w:tcPr>
          <w:p w:rsidR="00246CF0" w:rsidRDefault="00246CF0" w:rsidP="00C55BF0">
            <w:pPr>
              <w:spacing w:before="40" w:after="40"/>
            </w:pPr>
          </w:p>
        </w:tc>
        <w:tc>
          <w:tcPr>
            <w:tcW w:w="5169" w:type="dxa"/>
          </w:tcPr>
          <w:p w:rsidR="00246CF0" w:rsidRDefault="00246CF0" w:rsidP="00C55BF0">
            <w:pPr>
              <w:spacing w:before="40" w:after="40"/>
            </w:pPr>
            <w:r>
              <w:t xml:space="preserve">CM_ROOT is used to link the components to the project. </w:t>
            </w:r>
          </w:p>
        </w:tc>
      </w:tr>
      <w:tr w:rsidR="00246CF0" w:rsidRPr="00A87649" w:rsidTr="0009313C">
        <w:trPr>
          <w:jc w:val="center"/>
        </w:trPr>
        <w:tc>
          <w:tcPr>
            <w:tcW w:w="14154" w:type="dxa"/>
            <w:gridSpan w:val="5"/>
            <w:shd w:val="clear" w:color="auto" w:fill="D9D9D9"/>
          </w:tcPr>
          <w:p w:rsidR="00246CF0" w:rsidRPr="00A87649" w:rsidRDefault="00246CF0" w:rsidP="00C55BF0">
            <w:pPr>
              <w:spacing w:before="40" w:after="40"/>
              <w:rPr>
                <w:rFonts w:cs="Arial"/>
              </w:rPr>
            </w:pPr>
            <w:r>
              <w:rPr>
                <w:rFonts w:cs="Arial"/>
              </w:rPr>
              <w:t>Environment</w:t>
            </w:r>
          </w:p>
        </w:tc>
      </w:tr>
      <w:tr w:rsidR="00246CF0" w:rsidRPr="00A87649" w:rsidTr="0009313C">
        <w:trPr>
          <w:jc w:val="center"/>
        </w:trPr>
        <w:tc>
          <w:tcPr>
            <w:tcW w:w="1980" w:type="dxa"/>
          </w:tcPr>
          <w:p w:rsidR="00246CF0" w:rsidRDefault="00246CF0" w:rsidP="00C55BF0">
            <w:pPr>
              <w:spacing w:before="40" w:after="40"/>
            </w:pPr>
          </w:p>
        </w:tc>
        <w:tc>
          <w:tcPr>
            <w:tcW w:w="661" w:type="dxa"/>
          </w:tcPr>
          <w:p w:rsidR="00246CF0" w:rsidRDefault="00C55BF0" w:rsidP="00C55BF0">
            <w:pPr>
              <w:spacing w:before="40" w:after="40"/>
              <w:jc w:val="center"/>
            </w:pPr>
            <w:r>
              <w:t>A</w:t>
            </w:r>
          </w:p>
        </w:tc>
        <w:tc>
          <w:tcPr>
            <w:tcW w:w="4705" w:type="dxa"/>
          </w:tcPr>
          <w:tbl>
            <w:tblPr>
              <w:tblStyle w:val="TableGrid"/>
              <w:tblW w:w="0" w:type="auto"/>
              <w:jc w:val="center"/>
              <w:tblLook w:val="04A0"/>
            </w:tblPr>
            <w:tblGrid>
              <w:gridCol w:w="1461"/>
              <w:gridCol w:w="1471"/>
              <w:gridCol w:w="1435"/>
            </w:tblGrid>
            <w:tr w:rsidR="00C55BF0" w:rsidRPr="00246CF0" w:rsidTr="00C55BF0">
              <w:trPr>
                <w:jc w:val="center"/>
              </w:trPr>
              <w:tc>
                <w:tcPr>
                  <w:tcW w:w="0" w:type="auto"/>
                  <w:shd w:val="clear" w:color="auto" w:fill="17365D" w:themeFill="text2" w:themeFillShade="BF"/>
                  <w:vAlign w:val="center"/>
                </w:tcPr>
                <w:p w:rsidR="00C55BF0" w:rsidRPr="00246CF0" w:rsidRDefault="00C55BF0" w:rsidP="00C55BF0">
                  <w:pPr>
                    <w:spacing w:before="20" w:after="20"/>
                    <w:jc w:val="center"/>
                    <w:rPr>
                      <w:sz w:val="16"/>
                      <w:szCs w:val="16"/>
                    </w:rPr>
                  </w:pPr>
                  <w:r w:rsidRPr="00246CF0">
                    <w:rPr>
                      <w:sz w:val="16"/>
                      <w:szCs w:val="16"/>
                    </w:rPr>
                    <w:t>Name</w:t>
                  </w:r>
                </w:p>
              </w:tc>
              <w:tc>
                <w:tcPr>
                  <w:tcW w:w="0" w:type="auto"/>
                  <w:shd w:val="clear" w:color="auto" w:fill="17365D" w:themeFill="text2" w:themeFillShade="BF"/>
                  <w:vAlign w:val="center"/>
                </w:tcPr>
                <w:p w:rsidR="00C55BF0" w:rsidRPr="00246CF0" w:rsidRDefault="00C55BF0" w:rsidP="00C55BF0">
                  <w:pPr>
                    <w:spacing w:before="20" w:after="20"/>
                    <w:jc w:val="center"/>
                    <w:rPr>
                      <w:sz w:val="16"/>
                      <w:szCs w:val="16"/>
                    </w:rPr>
                  </w:pPr>
                  <w:r>
                    <w:rPr>
                      <w:sz w:val="16"/>
                      <w:szCs w:val="16"/>
                    </w:rPr>
                    <w:t>Value</w:t>
                  </w:r>
                </w:p>
              </w:tc>
              <w:tc>
                <w:tcPr>
                  <w:tcW w:w="0" w:type="auto"/>
                  <w:shd w:val="clear" w:color="auto" w:fill="17365D" w:themeFill="text2" w:themeFillShade="BF"/>
                  <w:vAlign w:val="center"/>
                </w:tcPr>
                <w:p w:rsidR="00C55BF0" w:rsidRPr="00246CF0" w:rsidRDefault="00C55BF0" w:rsidP="00C55BF0">
                  <w:pPr>
                    <w:spacing w:before="20" w:after="20"/>
                    <w:jc w:val="center"/>
                    <w:rPr>
                      <w:sz w:val="16"/>
                      <w:szCs w:val="16"/>
                    </w:rPr>
                  </w:pPr>
                  <w:r>
                    <w:rPr>
                      <w:sz w:val="16"/>
                      <w:szCs w:val="16"/>
                    </w:rPr>
                    <w:t>Origin</w:t>
                  </w:r>
                </w:p>
              </w:tc>
            </w:tr>
            <w:tr w:rsidR="00C55BF0" w:rsidRPr="00246CF0" w:rsidTr="00C55BF0">
              <w:trPr>
                <w:jc w:val="center"/>
              </w:trPr>
              <w:tc>
                <w:tcPr>
                  <w:tcW w:w="0" w:type="auto"/>
                  <w:vAlign w:val="center"/>
                </w:tcPr>
                <w:p w:rsidR="00C55BF0" w:rsidRPr="00246CF0" w:rsidRDefault="00C55BF0" w:rsidP="00C55BF0">
                  <w:pPr>
                    <w:spacing w:before="20" w:after="20"/>
                    <w:jc w:val="center"/>
                    <w:rPr>
                      <w:sz w:val="16"/>
                      <w:szCs w:val="16"/>
                    </w:rPr>
                  </w:pPr>
                  <w:r>
                    <w:rPr>
                      <w:sz w:val="16"/>
                      <w:szCs w:val="16"/>
                    </w:rPr>
                    <w:t>CCS_UTILS_DIR</w:t>
                  </w:r>
                </w:p>
              </w:tc>
              <w:tc>
                <w:tcPr>
                  <w:tcW w:w="0" w:type="auto"/>
                  <w:vAlign w:val="center"/>
                </w:tcPr>
                <w:p w:rsidR="00C55BF0" w:rsidRPr="00246CF0" w:rsidRDefault="00C55BF0" w:rsidP="00C55BF0">
                  <w:pPr>
                    <w:spacing w:before="20" w:after="20"/>
                    <w:jc w:val="center"/>
                    <w:rPr>
                      <w:sz w:val="16"/>
                      <w:szCs w:val="16"/>
                    </w:rPr>
                  </w:pPr>
                  <w:r w:rsidRPr="00C55BF0">
                    <w:rPr>
                      <w:sz w:val="16"/>
                      <w:szCs w:val="16"/>
                    </w:rPr>
                    <w:t>&lt;&lt; Install Path &gt;&gt;</w:t>
                  </w:r>
                </w:p>
              </w:tc>
              <w:tc>
                <w:tcPr>
                  <w:tcW w:w="0" w:type="auto"/>
                  <w:vAlign w:val="center"/>
                </w:tcPr>
                <w:p w:rsidR="00C55BF0" w:rsidRPr="00246CF0" w:rsidRDefault="00C55BF0" w:rsidP="00C55BF0">
                  <w:pPr>
                    <w:spacing w:before="20" w:after="20"/>
                    <w:jc w:val="center"/>
                    <w:rPr>
                      <w:sz w:val="16"/>
                      <w:szCs w:val="16"/>
                    </w:rPr>
                  </w:pPr>
                  <w:r>
                    <w:rPr>
                      <w:sz w:val="16"/>
                      <w:szCs w:val="16"/>
                    </w:rPr>
                    <w:t>BUILD_SYSTEM</w:t>
                  </w:r>
                </w:p>
              </w:tc>
            </w:tr>
            <w:tr w:rsidR="00C55BF0" w:rsidRPr="00246CF0" w:rsidTr="00C55BF0">
              <w:trPr>
                <w:jc w:val="center"/>
              </w:trPr>
              <w:tc>
                <w:tcPr>
                  <w:tcW w:w="0" w:type="auto"/>
                  <w:vAlign w:val="center"/>
                </w:tcPr>
                <w:p w:rsidR="00C55BF0" w:rsidRDefault="00C55BF0" w:rsidP="00C55BF0">
                  <w:pPr>
                    <w:spacing w:before="20" w:after="20"/>
                    <w:jc w:val="center"/>
                    <w:rPr>
                      <w:sz w:val="16"/>
                      <w:szCs w:val="16"/>
                    </w:rPr>
                  </w:pPr>
                  <w:r>
                    <w:rPr>
                      <w:sz w:val="16"/>
                      <w:szCs w:val="16"/>
                    </w:rPr>
                    <w:lastRenderedPageBreak/>
                    <w:t>CWD</w:t>
                  </w:r>
                </w:p>
              </w:tc>
              <w:tc>
                <w:tcPr>
                  <w:tcW w:w="0" w:type="auto"/>
                  <w:vAlign w:val="center"/>
                </w:tcPr>
                <w:p w:rsidR="00C55BF0" w:rsidRPr="00C55BF0" w:rsidRDefault="00C55BF0" w:rsidP="00C55BF0">
                  <w:pPr>
                    <w:spacing w:before="20" w:after="20"/>
                    <w:jc w:val="center"/>
                    <w:rPr>
                      <w:sz w:val="16"/>
                      <w:szCs w:val="16"/>
                    </w:rPr>
                  </w:pPr>
                  <w:r w:rsidRPr="00C55BF0">
                    <w:rPr>
                      <w:sz w:val="16"/>
                      <w:szCs w:val="16"/>
                    </w:rPr>
                    <w:t>&lt;&lt; Install Path &gt;&gt;</w:t>
                  </w:r>
                </w:p>
              </w:tc>
              <w:tc>
                <w:tcPr>
                  <w:tcW w:w="0" w:type="auto"/>
                  <w:vAlign w:val="center"/>
                </w:tcPr>
                <w:p w:rsidR="00C55BF0" w:rsidRDefault="00C55BF0" w:rsidP="00C55BF0">
                  <w:pPr>
                    <w:spacing w:before="20" w:after="20"/>
                    <w:jc w:val="center"/>
                    <w:rPr>
                      <w:sz w:val="16"/>
                      <w:szCs w:val="16"/>
                    </w:rPr>
                  </w:pPr>
                  <w:r>
                    <w:rPr>
                      <w:sz w:val="16"/>
                      <w:szCs w:val="16"/>
                    </w:rPr>
                    <w:t>BUILD_SYSTEM</w:t>
                  </w:r>
                </w:p>
              </w:tc>
            </w:tr>
            <w:tr w:rsidR="00C55BF0" w:rsidRPr="00246CF0" w:rsidTr="00C55BF0">
              <w:trPr>
                <w:jc w:val="center"/>
              </w:trPr>
              <w:tc>
                <w:tcPr>
                  <w:tcW w:w="0" w:type="auto"/>
                  <w:vAlign w:val="center"/>
                </w:tcPr>
                <w:p w:rsidR="00C55BF0" w:rsidRDefault="00C55BF0" w:rsidP="00C55BF0">
                  <w:pPr>
                    <w:spacing w:before="20" w:after="20"/>
                    <w:jc w:val="center"/>
                    <w:rPr>
                      <w:sz w:val="16"/>
                      <w:szCs w:val="16"/>
                    </w:rPr>
                  </w:pPr>
                  <w:r>
                    <w:rPr>
                      <w:sz w:val="16"/>
                      <w:szCs w:val="16"/>
                    </w:rPr>
                    <w:t>PWD</w:t>
                  </w:r>
                </w:p>
              </w:tc>
              <w:tc>
                <w:tcPr>
                  <w:tcW w:w="0" w:type="auto"/>
                  <w:vAlign w:val="center"/>
                </w:tcPr>
                <w:p w:rsidR="00C55BF0" w:rsidRPr="00C55BF0" w:rsidRDefault="00C55BF0" w:rsidP="00C55BF0">
                  <w:pPr>
                    <w:spacing w:before="20" w:after="20"/>
                    <w:jc w:val="center"/>
                    <w:rPr>
                      <w:sz w:val="16"/>
                      <w:szCs w:val="16"/>
                    </w:rPr>
                  </w:pPr>
                  <w:r w:rsidRPr="00C55BF0">
                    <w:rPr>
                      <w:sz w:val="16"/>
                      <w:szCs w:val="16"/>
                    </w:rPr>
                    <w:t>&lt;&lt; Install Path &gt;&gt;</w:t>
                  </w:r>
                </w:p>
              </w:tc>
              <w:tc>
                <w:tcPr>
                  <w:tcW w:w="0" w:type="auto"/>
                  <w:vAlign w:val="center"/>
                </w:tcPr>
                <w:p w:rsidR="00C55BF0" w:rsidRDefault="00C55BF0" w:rsidP="00C55BF0">
                  <w:pPr>
                    <w:spacing w:before="20" w:after="20"/>
                    <w:jc w:val="center"/>
                    <w:rPr>
                      <w:sz w:val="16"/>
                      <w:szCs w:val="16"/>
                    </w:rPr>
                  </w:pPr>
                  <w:r>
                    <w:rPr>
                      <w:sz w:val="16"/>
                      <w:szCs w:val="16"/>
                    </w:rPr>
                    <w:t>BUILD_SYSTEM</w:t>
                  </w:r>
                </w:p>
              </w:tc>
            </w:tr>
          </w:tbl>
          <w:p w:rsidR="00246CF0" w:rsidRDefault="00246CF0" w:rsidP="00C55BF0">
            <w:pPr>
              <w:spacing w:before="40" w:after="40"/>
            </w:pPr>
          </w:p>
        </w:tc>
        <w:tc>
          <w:tcPr>
            <w:tcW w:w="1639" w:type="dxa"/>
          </w:tcPr>
          <w:p w:rsidR="00246CF0" w:rsidRDefault="00246CF0" w:rsidP="00C55BF0">
            <w:pPr>
              <w:spacing w:before="40" w:after="40"/>
            </w:pPr>
          </w:p>
        </w:tc>
        <w:tc>
          <w:tcPr>
            <w:tcW w:w="5169" w:type="dxa"/>
          </w:tcPr>
          <w:p w:rsidR="00246CF0" w:rsidRDefault="00C55BF0" w:rsidP="00C55BF0">
            <w:pPr>
              <w:spacing w:before="40" w:after="40"/>
            </w:pPr>
            <w:r>
              <w:t xml:space="preserve">Values are determined by the install path of Code Composer, the works space, and the compiler tools. </w:t>
            </w:r>
            <w:r>
              <w:lastRenderedPageBreak/>
              <w:t xml:space="preserve">These are populated automatically by Code Composer Studio. </w:t>
            </w:r>
          </w:p>
        </w:tc>
      </w:tr>
      <w:tr w:rsidR="00246CF0" w:rsidRPr="00A87649" w:rsidTr="0009313C">
        <w:trPr>
          <w:jc w:val="center"/>
        </w:trPr>
        <w:tc>
          <w:tcPr>
            <w:tcW w:w="14154" w:type="dxa"/>
            <w:gridSpan w:val="5"/>
            <w:shd w:val="clear" w:color="auto" w:fill="D9D9D9"/>
          </w:tcPr>
          <w:p w:rsidR="00246CF0" w:rsidRPr="00A87649" w:rsidRDefault="00246CF0" w:rsidP="00C55BF0">
            <w:pPr>
              <w:spacing w:before="40" w:after="40"/>
              <w:rPr>
                <w:rFonts w:cs="Arial"/>
              </w:rPr>
            </w:pPr>
            <w:r>
              <w:rPr>
                <w:rFonts w:cs="Arial"/>
              </w:rPr>
              <w:lastRenderedPageBreak/>
              <w:t>Link Order</w:t>
            </w:r>
          </w:p>
        </w:tc>
      </w:tr>
      <w:tr w:rsidR="00246CF0" w:rsidRPr="00A87649" w:rsidTr="0009313C">
        <w:trPr>
          <w:jc w:val="center"/>
        </w:trPr>
        <w:tc>
          <w:tcPr>
            <w:tcW w:w="1980" w:type="dxa"/>
          </w:tcPr>
          <w:p w:rsidR="00246CF0" w:rsidRDefault="00246CF0" w:rsidP="00C55BF0">
            <w:pPr>
              <w:spacing w:before="40" w:after="40"/>
            </w:pPr>
          </w:p>
        </w:tc>
        <w:tc>
          <w:tcPr>
            <w:tcW w:w="661" w:type="dxa"/>
          </w:tcPr>
          <w:p w:rsidR="00246CF0" w:rsidRDefault="00C55BF0" w:rsidP="00C55BF0">
            <w:pPr>
              <w:spacing w:before="40" w:after="40"/>
              <w:jc w:val="center"/>
            </w:pPr>
            <w:r>
              <w:t>A</w:t>
            </w:r>
          </w:p>
        </w:tc>
        <w:tc>
          <w:tcPr>
            <w:tcW w:w="4705" w:type="dxa"/>
          </w:tcPr>
          <w:p w:rsidR="00246CF0" w:rsidRDefault="00246CF0" w:rsidP="00C55BF0">
            <w:pPr>
              <w:spacing w:before="40" w:after="40"/>
            </w:pPr>
          </w:p>
        </w:tc>
        <w:tc>
          <w:tcPr>
            <w:tcW w:w="1639" w:type="dxa"/>
          </w:tcPr>
          <w:p w:rsidR="00246CF0" w:rsidRDefault="00246CF0" w:rsidP="00C55BF0">
            <w:pPr>
              <w:spacing w:before="40" w:after="40"/>
            </w:pPr>
          </w:p>
        </w:tc>
        <w:tc>
          <w:tcPr>
            <w:tcW w:w="5169" w:type="dxa"/>
          </w:tcPr>
          <w:p w:rsidR="00246CF0" w:rsidRDefault="00C55BF0" w:rsidP="00C55BF0">
            <w:pPr>
              <w:spacing w:before="40" w:after="40"/>
            </w:pPr>
            <w:r>
              <w:t xml:space="preserve">No link order is currently required. </w:t>
            </w:r>
          </w:p>
        </w:tc>
      </w:tr>
      <w:tr w:rsidR="00246CF0" w:rsidRPr="00A87649" w:rsidTr="0009313C">
        <w:trPr>
          <w:jc w:val="center"/>
        </w:trPr>
        <w:tc>
          <w:tcPr>
            <w:tcW w:w="14154" w:type="dxa"/>
            <w:gridSpan w:val="5"/>
            <w:shd w:val="clear" w:color="auto" w:fill="D9D9D9"/>
          </w:tcPr>
          <w:p w:rsidR="00246CF0" w:rsidRPr="00A87649" w:rsidRDefault="00246CF0" w:rsidP="00C55BF0">
            <w:pPr>
              <w:spacing w:before="40" w:after="40"/>
              <w:rPr>
                <w:rFonts w:cs="Arial"/>
              </w:rPr>
            </w:pPr>
            <w:r>
              <w:rPr>
                <w:rFonts w:cs="Arial"/>
              </w:rPr>
              <w:t>Dependencies</w:t>
            </w:r>
          </w:p>
        </w:tc>
      </w:tr>
      <w:tr w:rsidR="00246CF0" w:rsidRPr="00A87649" w:rsidTr="0009313C">
        <w:trPr>
          <w:jc w:val="center"/>
        </w:trPr>
        <w:tc>
          <w:tcPr>
            <w:tcW w:w="1980" w:type="dxa"/>
          </w:tcPr>
          <w:p w:rsidR="00246CF0" w:rsidRDefault="00246CF0" w:rsidP="00C55BF0">
            <w:pPr>
              <w:spacing w:before="40" w:after="40"/>
            </w:pPr>
          </w:p>
        </w:tc>
        <w:tc>
          <w:tcPr>
            <w:tcW w:w="661" w:type="dxa"/>
          </w:tcPr>
          <w:p w:rsidR="00246CF0" w:rsidRDefault="00C55BF0" w:rsidP="00C55BF0">
            <w:pPr>
              <w:spacing w:before="40" w:after="40"/>
              <w:jc w:val="center"/>
            </w:pPr>
            <w:r>
              <w:t>A</w:t>
            </w:r>
          </w:p>
        </w:tc>
        <w:tc>
          <w:tcPr>
            <w:tcW w:w="4705" w:type="dxa"/>
          </w:tcPr>
          <w:p w:rsidR="00246CF0" w:rsidRDefault="00246CF0" w:rsidP="00C55BF0">
            <w:pPr>
              <w:spacing w:before="40" w:after="40"/>
            </w:pPr>
          </w:p>
        </w:tc>
        <w:tc>
          <w:tcPr>
            <w:tcW w:w="1639" w:type="dxa"/>
          </w:tcPr>
          <w:p w:rsidR="00246CF0" w:rsidRDefault="00246CF0" w:rsidP="00C55BF0">
            <w:pPr>
              <w:spacing w:before="40" w:after="40"/>
            </w:pPr>
          </w:p>
        </w:tc>
        <w:tc>
          <w:tcPr>
            <w:tcW w:w="5169" w:type="dxa"/>
          </w:tcPr>
          <w:p w:rsidR="00246CF0" w:rsidRDefault="00C55BF0" w:rsidP="00C55BF0">
            <w:pPr>
              <w:spacing w:before="40" w:after="40"/>
            </w:pPr>
            <w:r>
              <w:t xml:space="preserve">No dependencies are currently required. </w:t>
            </w:r>
          </w:p>
        </w:tc>
      </w:tr>
    </w:tbl>
    <w:p w:rsidR="0009313C" w:rsidRDefault="0009313C" w:rsidP="0009313C">
      <w:pPr>
        <w:pStyle w:val="Heading4"/>
        <w:numPr>
          <w:ilvl w:val="0"/>
          <w:numId w:val="0"/>
        </w:numPr>
        <w:ind w:left="864"/>
      </w:pPr>
    </w:p>
    <w:p w:rsidR="00E16323" w:rsidRDefault="0009313C" w:rsidP="00F4622C">
      <w:pPr>
        <w:pStyle w:val="Heading5"/>
      </w:pPr>
      <w:r>
        <w:br w:type="page"/>
      </w:r>
      <w:bookmarkStart w:id="67" w:name="_Toc364670274"/>
      <w:r w:rsidR="00FB1115">
        <w:lastRenderedPageBreak/>
        <w:t xml:space="preserve">ARM </w:t>
      </w:r>
      <w:r w:rsidR="00E16323">
        <w:t>Compiler</w:t>
      </w:r>
      <w:bookmarkEnd w:id="67"/>
    </w:p>
    <w:tbl>
      <w:tblPr>
        <w:tblW w:w="1296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4"/>
        <w:gridCol w:w="888"/>
        <w:gridCol w:w="2947"/>
        <w:gridCol w:w="1941"/>
        <w:gridCol w:w="4230"/>
      </w:tblGrid>
      <w:tr w:rsidR="0009313C" w:rsidRPr="00516BFA" w:rsidTr="0009313C">
        <w:trPr>
          <w:jc w:val="center"/>
        </w:trPr>
        <w:tc>
          <w:tcPr>
            <w:tcW w:w="2954" w:type="dxa"/>
            <w:shd w:val="clear" w:color="auto" w:fill="A6A6A6"/>
          </w:tcPr>
          <w:p w:rsidR="0009313C" w:rsidRPr="00516BFA" w:rsidRDefault="0009313C" w:rsidP="0009313C">
            <w:pPr>
              <w:spacing w:before="40" w:after="40"/>
              <w:jc w:val="center"/>
              <w:rPr>
                <w:rFonts w:cs="Arial"/>
                <w:b/>
                <w:color w:val="FFFFFF"/>
              </w:rPr>
            </w:pPr>
            <w:r w:rsidRPr="00516BFA">
              <w:rPr>
                <w:rFonts w:cs="Arial"/>
                <w:b/>
                <w:color w:val="FFFFFF"/>
              </w:rPr>
              <w:t>Attribute Name</w:t>
            </w:r>
          </w:p>
        </w:tc>
        <w:tc>
          <w:tcPr>
            <w:tcW w:w="888" w:type="dxa"/>
            <w:shd w:val="clear" w:color="auto" w:fill="A6A6A6"/>
          </w:tcPr>
          <w:p w:rsidR="0009313C" w:rsidRPr="00516BFA" w:rsidRDefault="0009313C" w:rsidP="0009313C">
            <w:pPr>
              <w:spacing w:before="40" w:after="40"/>
              <w:jc w:val="center"/>
              <w:rPr>
                <w:rFonts w:cs="Arial"/>
                <w:b/>
                <w:color w:val="FFFFFF"/>
              </w:rPr>
            </w:pPr>
            <w:r w:rsidRPr="00516BFA">
              <w:rPr>
                <w:rFonts w:cs="Arial"/>
                <w:b/>
                <w:color w:val="FFFFFF"/>
              </w:rPr>
              <w:t>Cfg</w:t>
            </w:r>
          </w:p>
        </w:tc>
        <w:tc>
          <w:tcPr>
            <w:tcW w:w="0" w:type="auto"/>
            <w:shd w:val="clear" w:color="auto" w:fill="A6A6A6"/>
          </w:tcPr>
          <w:p w:rsidR="0009313C" w:rsidRPr="00516BFA" w:rsidRDefault="0009313C" w:rsidP="0009313C">
            <w:pPr>
              <w:spacing w:before="40" w:after="40"/>
              <w:jc w:val="center"/>
              <w:rPr>
                <w:rFonts w:cs="Arial"/>
                <w:b/>
                <w:color w:val="FFFFFF"/>
              </w:rPr>
            </w:pPr>
            <w:r w:rsidRPr="00516BFA">
              <w:rPr>
                <w:rFonts w:cs="Arial"/>
                <w:b/>
                <w:color w:val="FFFFFF"/>
              </w:rPr>
              <w:t>Value</w:t>
            </w:r>
          </w:p>
        </w:tc>
        <w:tc>
          <w:tcPr>
            <w:tcW w:w="1941" w:type="dxa"/>
            <w:shd w:val="clear" w:color="auto" w:fill="A6A6A6"/>
          </w:tcPr>
          <w:p w:rsidR="0009313C" w:rsidRPr="00516BFA" w:rsidRDefault="0009313C" w:rsidP="0009313C">
            <w:pPr>
              <w:spacing w:before="40" w:after="40"/>
              <w:jc w:val="center"/>
              <w:rPr>
                <w:rFonts w:cs="Arial"/>
                <w:b/>
                <w:color w:val="FFFFFF"/>
              </w:rPr>
            </w:pPr>
            <w:r w:rsidRPr="00516BFA">
              <w:rPr>
                <w:rFonts w:cs="Arial"/>
                <w:b/>
                <w:color w:val="FFFFFF"/>
              </w:rPr>
              <w:t>Cmd Line Opt</w:t>
            </w:r>
          </w:p>
        </w:tc>
        <w:tc>
          <w:tcPr>
            <w:tcW w:w="4230" w:type="dxa"/>
            <w:shd w:val="clear" w:color="auto" w:fill="A6A6A6"/>
          </w:tcPr>
          <w:p w:rsidR="0009313C" w:rsidRPr="00516BFA" w:rsidRDefault="0009313C" w:rsidP="0009313C">
            <w:pPr>
              <w:spacing w:before="40" w:after="40"/>
              <w:jc w:val="center"/>
              <w:rPr>
                <w:rFonts w:cs="Arial"/>
                <w:b/>
                <w:color w:val="FFFFFF"/>
              </w:rPr>
            </w:pPr>
            <w:r w:rsidRPr="00516BFA">
              <w:rPr>
                <w:rFonts w:cs="Arial"/>
                <w:b/>
                <w:color w:val="FFFFFF"/>
              </w:rPr>
              <w:t>Rationale</w:t>
            </w:r>
          </w:p>
        </w:tc>
      </w:tr>
      <w:tr w:rsidR="0009313C" w:rsidRPr="00516BFA" w:rsidTr="0009313C">
        <w:trPr>
          <w:jc w:val="center"/>
        </w:trPr>
        <w:tc>
          <w:tcPr>
            <w:tcW w:w="2954" w:type="dxa"/>
          </w:tcPr>
          <w:p w:rsidR="0009313C" w:rsidRDefault="0009313C" w:rsidP="0009313C">
            <w:pPr>
              <w:spacing w:before="40" w:after="40"/>
            </w:pPr>
            <w:r>
              <w:t>Command</w:t>
            </w:r>
          </w:p>
        </w:tc>
        <w:tc>
          <w:tcPr>
            <w:tcW w:w="888" w:type="dxa"/>
          </w:tcPr>
          <w:p w:rsidR="0009313C" w:rsidRDefault="0009313C" w:rsidP="0009313C">
            <w:pPr>
              <w:spacing w:before="40" w:after="40"/>
              <w:jc w:val="center"/>
            </w:pPr>
            <w:r>
              <w:t>A</w:t>
            </w:r>
          </w:p>
        </w:tc>
        <w:tc>
          <w:tcPr>
            <w:tcW w:w="0" w:type="auto"/>
          </w:tcPr>
          <w:p w:rsidR="0009313C" w:rsidRDefault="0009313C" w:rsidP="0009313C">
            <w:pPr>
              <w:spacing w:before="40" w:after="40"/>
            </w:pPr>
            <w:r w:rsidRPr="0009313C">
              <w:t>"${CG_TOOL_CL}"</w:t>
            </w:r>
          </w:p>
        </w:tc>
        <w:tc>
          <w:tcPr>
            <w:tcW w:w="1941" w:type="dxa"/>
          </w:tcPr>
          <w:p w:rsidR="0009313C" w:rsidRDefault="0009313C" w:rsidP="0009313C">
            <w:pPr>
              <w:spacing w:before="40" w:after="40"/>
            </w:pPr>
          </w:p>
        </w:tc>
        <w:tc>
          <w:tcPr>
            <w:tcW w:w="4230" w:type="dxa"/>
          </w:tcPr>
          <w:p w:rsidR="0009313C" w:rsidRDefault="00446B8C" w:rsidP="0009313C">
            <w:pPr>
              <w:spacing w:before="40" w:after="40"/>
            </w:pPr>
            <w:r>
              <w:rPr>
                <w:rFonts w:cs="Arial"/>
              </w:rPr>
              <w:t>Default settings</w:t>
            </w:r>
          </w:p>
        </w:tc>
      </w:tr>
      <w:tr w:rsidR="0009313C" w:rsidRPr="00516BFA" w:rsidTr="0009313C">
        <w:trPr>
          <w:jc w:val="center"/>
        </w:trPr>
        <w:tc>
          <w:tcPr>
            <w:tcW w:w="2954" w:type="dxa"/>
          </w:tcPr>
          <w:p w:rsidR="0009313C" w:rsidRDefault="0009313C" w:rsidP="0009313C">
            <w:pPr>
              <w:spacing w:before="40" w:after="40"/>
            </w:pPr>
            <w:r>
              <w:t>Command-line pattern</w:t>
            </w:r>
          </w:p>
        </w:tc>
        <w:tc>
          <w:tcPr>
            <w:tcW w:w="888" w:type="dxa"/>
          </w:tcPr>
          <w:p w:rsidR="0009313C" w:rsidRDefault="0009313C" w:rsidP="0009313C">
            <w:pPr>
              <w:spacing w:before="40" w:after="40"/>
              <w:jc w:val="center"/>
            </w:pPr>
            <w:r>
              <w:t>A</w:t>
            </w:r>
          </w:p>
        </w:tc>
        <w:tc>
          <w:tcPr>
            <w:tcW w:w="0" w:type="auto"/>
          </w:tcPr>
          <w:p w:rsidR="0009313C" w:rsidRDefault="0009313C" w:rsidP="0009313C">
            <w:pPr>
              <w:spacing w:before="40" w:after="40"/>
            </w:pPr>
            <w:r w:rsidRPr="0009313C">
              <w:t>${command} ${flags} ${inputs}</w:t>
            </w:r>
          </w:p>
        </w:tc>
        <w:tc>
          <w:tcPr>
            <w:tcW w:w="1941" w:type="dxa"/>
          </w:tcPr>
          <w:p w:rsidR="0009313C" w:rsidRDefault="0009313C" w:rsidP="0009313C">
            <w:pPr>
              <w:spacing w:before="40" w:after="40"/>
            </w:pPr>
          </w:p>
        </w:tc>
        <w:tc>
          <w:tcPr>
            <w:tcW w:w="4230" w:type="dxa"/>
          </w:tcPr>
          <w:p w:rsidR="0009313C" w:rsidRDefault="00446B8C" w:rsidP="0009313C">
            <w:pPr>
              <w:spacing w:before="40" w:after="40"/>
            </w:pPr>
            <w:r>
              <w:rPr>
                <w:rFonts w:cs="Arial"/>
              </w:rPr>
              <w:t>Default settings</w:t>
            </w:r>
          </w:p>
        </w:tc>
      </w:tr>
    </w:tbl>
    <w:p w:rsidR="0009313C" w:rsidRPr="0009313C" w:rsidRDefault="0009313C" w:rsidP="0009313C"/>
    <w:p w:rsidR="005B1567" w:rsidRDefault="005B1567" w:rsidP="00F4622C">
      <w:pPr>
        <w:pStyle w:val="Heading6"/>
      </w:pPr>
      <w:bookmarkStart w:id="68" w:name="_Toc364670275"/>
      <w:r>
        <w:t>Processor Options</w:t>
      </w:r>
      <w:bookmarkEnd w:id="68"/>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2520"/>
        <w:gridCol w:w="3808"/>
        <w:gridCol w:w="5497"/>
      </w:tblGrid>
      <w:tr w:rsidR="0009313C" w:rsidRPr="00516BFA" w:rsidTr="0009313C">
        <w:trPr>
          <w:jc w:val="center"/>
        </w:trPr>
        <w:tc>
          <w:tcPr>
            <w:tcW w:w="1928" w:type="dxa"/>
            <w:shd w:val="clear" w:color="auto" w:fill="A6A6A6"/>
            <w:vAlign w:val="center"/>
          </w:tcPr>
          <w:p w:rsidR="0009313C" w:rsidRPr="00516BFA" w:rsidRDefault="0009313C" w:rsidP="0009313C">
            <w:pPr>
              <w:spacing w:before="40" w:after="40"/>
              <w:jc w:val="center"/>
              <w:rPr>
                <w:rFonts w:cs="Arial"/>
                <w:b/>
                <w:color w:val="FFFFFF"/>
              </w:rPr>
            </w:pPr>
            <w:r w:rsidRPr="00516BFA">
              <w:rPr>
                <w:rFonts w:cs="Arial"/>
                <w:b/>
                <w:color w:val="FFFFFF"/>
              </w:rPr>
              <w:t>Attribute Name</w:t>
            </w:r>
          </w:p>
        </w:tc>
        <w:tc>
          <w:tcPr>
            <w:tcW w:w="580" w:type="dxa"/>
            <w:shd w:val="clear" w:color="auto" w:fill="A6A6A6"/>
            <w:vAlign w:val="center"/>
          </w:tcPr>
          <w:p w:rsidR="0009313C" w:rsidRPr="00516BFA" w:rsidRDefault="0009313C" w:rsidP="0009313C">
            <w:pPr>
              <w:spacing w:before="40" w:after="40"/>
              <w:jc w:val="center"/>
              <w:rPr>
                <w:rFonts w:cs="Arial"/>
                <w:b/>
                <w:color w:val="FFFFFF"/>
              </w:rPr>
            </w:pPr>
            <w:r w:rsidRPr="00516BFA">
              <w:rPr>
                <w:rFonts w:cs="Arial"/>
                <w:b/>
                <w:color w:val="FFFFFF"/>
              </w:rPr>
              <w:t>Cfg</w:t>
            </w:r>
          </w:p>
        </w:tc>
        <w:tc>
          <w:tcPr>
            <w:tcW w:w="0" w:type="auto"/>
            <w:shd w:val="clear" w:color="auto" w:fill="A6A6A6"/>
            <w:vAlign w:val="center"/>
          </w:tcPr>
          <w:p w:rsidR="0009313C" w:rsidRPr="00516BFA" w:rsidRDefault="0009313C" w:rsidP="0009313C">
            <w:pPr>
              <w:spacing w:before="40" w:after="40"/>
              <w:jc w:val="center"/>
              <w:rPr>
                <w:rFonts w:cs="Arial"/>
                <w:b/>
                <w:color w:val="FFFFFF"/>
              </w:rPr>
            </w:pPr>
            <w:r w:rsidRPr="00516BFA">
              <w:rPr>
                <w:rFonts w:cs="Arial"/>
                <w:b/>
                <w:color w:val="FFFFFF"/>
              </w:rPr>
              <w:t>Value</w:t>
            </w:r>
          </w:p>
        </w:tc>
        <w:tc>
          <w:tcPr>
            <w:tcW w:w="3808" w:type="dxa"/>
            <w:shd w:val="clear" w:color="auto" w:fill="A6A6A6"/>
            <w:vAlign w:val="center"/>
          </w:tcPr>
          <w:p w:rsidR="0009313C" w:rsidRPr="00516BFA" w:rsidRDefault="0009313C" w:rsidP="0009313C">
            <w:pPr>
              <w:spacing w:before="40" w:after="40"/>
              <w:jc w:val="center"/>
              <w:rPr>
                <w:rFonts w:cs="Arial"/>
                <w:b/>
                <w:color w:val="FFFFFF"/>
              </w:rPr>
            </w:pPr>
            <w:r w:rsidRPr="00516BFA">
              <w:rPr>
                <w:rFonts w:cs="Arial"/>
                <w:b/>
                <w:color w:val="FFFFFF"/>
              </w:rPr>
              <w:t>Cmd Line Opt</w:t>
            </w:r>
          </w:p>
        </w:tc>
        <w:tc>
          <w:tcPr>
            <w:tcW w:w="0" w:type="auto"/>
            <w:shd w:val="clear" w:color="auto" w:fill="A6A6A6"/>
            <w:vAlign w:val="center"/>
          </w:tcPr>
          <w:p w:rsidR="0009313C" w:rsidRPr="00516BFA" w:rsidRDefault="0009313C" w:rsidP="0009313C">
            <w:pPr>
              <w:spacing w:before="40" w:after="40"/>
              <w:jc w:val="center"/>
              <w:rPr>
                <w:rFonts w:cs="Arial"/>
                <w:b/>
                <w:color w:val="FFFFFF"/>
              </w:rPr>
            </w:pPr>
            <w:r w:rsidRPr="00516BFA">
              <w:rPr>
                <w:rFonts w:cs="Arial"/>
                <w:b/>
                <w:color w:val="FFFFFF"/>
              </w:rPr>
              <w:t>Rationale</w:t>
            </w:r>
          </w:p>
        </w:tc>
      </w:tr>
      <w:tr w:rsidR="0009313C" w:rsidRPr="00516BFA" w:rsidTr="0009313C">
        <w:trPr>
          <w:jc w:val="center"/>
        </w:trPr>
        <w:tc>
          <w:tcPr>
            <w:tcW w:w="1928" w:type="dxa"/>
          </w:tcPr>
          <w:p w:rsidR="0009313C" w:rsidRDefault="0009313C" w:rsidP="0009313C">
            <w:pPr>
              <w:spacing w:before="40" w:after="40"/>
            </w:pPr>
            <w:r>
              <w:t>Target processor version</w:t>
            </w:r>
          </w:p>
        </w:tc>
        <w:tc>
          <w:tcPr>
            <w:tcW w:w="580" w:type="dxa"/>
          </w:tcPr>
          <w:p w:rsidR="0009313C" w:rsidRDefault="0009313C" w:rsidP="0009313C">
            <w:pPr>
              <w:spacing w:before="40" w:after="40"/>
              <w:jc w:val="center"/>
            </w:pPr>
            <w:r>
              <w:t>A</w:t>
            </w:r>
          </w:p>
        </w:tc>
        <w:tc>
          <w:tcPr>
            <w:tcW w:w="0" w:type="auto"/>
          </w:tcPr>
          <w:p w:rsidR="0009313C" w:rsidRDefault="0009313C" w:rsidP="0009313C">
            <w:pPr>
              <w:spacing w:before="40" w:after="40"/>
            </w:pPr>
            <w:r>
              <w:t>7R4</w:t>
            </w:r>
          </w:p>
        </w:tc>
        <w:tc>
          <w:tcPr>
            <w:tcW w:w="3808" w:type="dxa"/>
          </w:tcPr>
          <w:p w:rsidR="0009313C" w:rsidRDefault="0009313C" w:rsidP="0009313C">
            <w:pPr>
              <w:spacing w:before="40" w:after="40"/>
            </w:pPr>
            <w:r>
              <w:t>-mv7R4</w:t>
            </w:r>
          </w:p>
        </w:tc>
        <w:tc>
          <w:tcPr>
            <w:tcW w:w="0" w:type="auto"/>
          </w:tcPr>
          <w:p w:rsidR="0009313C" w:rsidRDefault="0009313C" w:rsidP="0009313C">
            <w:pPr>
              <w:spacing w:before="40" w:after="40"/>
            </w:pPr>
            <w:r>
              <w:t>TMS570 has an ARM7 Cortex R4 core</w:t>
            </w:r>
          </w:p>
        </w:tc>
      </w:tr>
      <w:tr w:rsidR="0009313C" w:rsidRPr="00516BFA" w:rsidTr="0009313C">
        <w:trPr>
          <w:jc w:val="center"/>
        </w:trPr>
        <w:tc>
          <w:tcPr>
            <w:tcW w:w="1928" w:type="dxa"/>
          </w:tcPr>
          <w:p w:rsidR="0009313C" w:rsidRPr="00516BFA" w:rsidRDefault="0009313C" w:rsidP="0009313C">
            <w:pPr>
              <w:spacing w:before="40" w:after="40"/>
              <w:rPr>
                <w:rFonts w:cs="Arial"/>
              </w:rPr>
            </w:pPr>
            <w:r w:rsidRPr="00516BFA">
              <w:rPr>
                <w:rFonts w:cs="Arial"/>
              </w:rPr>
              <w:t>Designate code state, 16-bit(thumb) or 32-bit</w:t>
            </w:r>
          </w:p>
        </w:tc>
        <w:tc>
          <w:tcPr>
            <w:tcW w:w="580" w:type="dxa"/>
          </w:tcPr>
          <w:p w:rsidR="0009313C" w:rsidRPr="00516BFA" w:rsidRDefault="0009313C" w:rsidP="0009313C">
            <w:pPr>
              <w:spacing w:before="40" w:after="40"/>
              <w:jc w:val="center"/>
              <w:rPr>
                <w:rFonts w:cs="Arial"/>
              </w:rPr>
            </w:pPr>
            <w:r w:rsidRPr="00516BFA">
              <w:rPr>
                <w:rFonts w:cs="Arial"/>
              </w:rPr>
              <w:t>A</w:t>
            </w:r>
          </w:p>
        </w:tc>
        <w:tc>
          <w:tcPr>
            <w:tcW w:w="0" w:type="auto"/>
          </w:tcPr>
          <w:p w:rsidR="0009313C" w:rsidRDefault="0009313C" w:rsidP="0009313C">
            <w:pPr>
              <w:spacing w:before="40" w:after="40"/>
              <w:rPr>
                <w:rFonts w:cs="Arial"/>
              </w:rPr>
            </w:pPr>
            <w:r>
              <w:rPr>
                <w:rFonts w:cs="Arial"/>
              </w:rPr>
              <w:t>16</w:t>
            </w:r>
          </w:p>
          <w:p w:rsidR="0009313C" w:rsidRPr="0009313C" w:rsidRDefault="0009313C" w:rsidP="0009313C">
            <w:pPr>
              <w:spacing w:before="40" w:after="40"/>
              <w:rPr>
                <w:rFonts w:cs="Arial"/>
                <w:i/>
              </w:rPr>
            </w:pPr>
            <w:r w:rsidRPr="0009313C">
              <w:rPr>
                <w:rFonts w:cs="Arial"/>
                <w:i/>
              </w:rPr>
              <w:t xml:space="preserve">(See </w:t>
            </w:r>
            <w:fldSimple w:instr=" REF _Ref288649031 \h  \* MERGEFORMAT ">
              <w:r w:rsidRPr="0009313C">
                <w:rPr>
                  <w:i/>
                </w:rPr>
                <w:t xml:space="preserve">Table </w:t>
              </w:r>
              <w:r w:rsidRPr="0009313C">
                <w:rPr>
                  <w:i/>
                  <w:noProof/>
                </w:rPr>
                <w:t>1</w:t>
              </w:r>
              <w:r w:rsidRPr="0009313C">
                <w:rPr>
                  <w:i/>
                </w:rPr>
                <w:t>: ARM Mode Files</w:t>
              </w:r>
            </w:fldSimple>
            <w:r w:rsidRPr="0009313C">
              <w:rPr>
                <w:rFonts w:cs="Arial"/>
                <w:i/>
              </w:rPr>
              <w:t xml:space="preserve"> for files requiring 32)</w:t>
            </w:r>
          </w:p>
        </w:tc>
        <w:tc>
          <w:tcPr>
            <w:tcW w:w="3808" w:type="dxa"/>
          </w:tcPr>
          <w:p w:rsidR="0009313C" w:rsidRPr="00516BFA" w:rsidRDefault="0009313C" w:rsidP="0009313C">
            <w:pPr>
              <w:spacing w:before="40" w:after="40"/>
              <w:rPr>
                <w:rFonts w:cs="Arial"/>
              </w:rPr>
            </w:pPr>
            <w:r w:rsidRPr="00516BFA">
              <w:rPr>
                <w:rFonts w:cs="Arial"/>
              </w:rPr>
              <w:t>--code_state=</w:t>
            </w:r>
            <w:r>
              <w:rPr>
                <w:rFonts w:cs="Arial"/>
              </w:rPr>
              <w:t>16</w:t>
            </w:r>
          </w:p>
        </w:tc>
        <w:tc>
          <w:tcPr>
            <w:tcW w:w="0" w:type="auto"/>
          </w:tcPr>
          <w:p w:rsidR="0009313C" w:rsidRPr="00516BFA" w:rsidRDefault="0009313C" w:rsidP="0009313C">
            <w:pPr>
              <w:spacing w:before="40" w:after="40"/>
              <w:rPr>
                <w:rFonts w:cs="Arial"/>
                <w:color w:val="FF0000"/>
              </w:rPr>
            </w:pPr>
            <w:r>
              <w:rPr>
                <w:rFonts w:cs="Arial"/>
              </w:rPr>
              <w:t>16</w:t>
            </w:r>
            <w:r w:rsidRPr="00516BFA">
              <w:rPr>
                <w:rFonts w:cs="Arial"/>
              </w:rPr>
              <w:t xml:space="preserve"> is th</w:t>
            </w:r>
            <w:r>
              <w:rPr>
                <w:rFonts w:cs="Arial"/>
              </w:rPr>
              <w:t>e default selection for EPS project for thumb mode</w:t>
            </w:r>
            <w:r w:rsidRPr="00516BFA">
              <w:rPr>
                <w:rFonts w:cs="Arial"/>
              </w:rPr>
              <w:t>.</w:t>
            </w:r>
            <w:r>
              <w:rPr>
                <w:rFonts w:cs="Arial"/>
              </w:rPr>
              <w:t xml:space="preserve">  </w:t>
            </w:r>
            <w:fldSimple w:instr=" REF _Ref288649031 \h  \* MERGEFORMAT ">
              <w:r>
                <w:t xml:space="preserve">Table </w:t>
              </w:r>
              <w:r>
                <w:rPr>
                  <w:noProof/>
                </w:rPr>
                <w:t>1</w:t>
              </w:r>
              <w:r>
                <w:t>: ARM Mode Files</w:t>
              </w:r>
            </w:fldSimple>
            <w:r>
              <w:rPr>
                <w:rFonts w:cs="Arial"/>
              </w:rPr>
              <w:t xml:space="preserve"> shows all files which are being compiled in 32 bit mode.</w:t>
            </w:r>
          </w:p>
        </w:tc>
      </w:tr>
      <w:tr w:rsidR="0009313C" w:rsidRPr="00516BFA" w:rsidTr="0009313C">
        <w:trPr>
          <w:jc w:val="center"/>
        </w:trPr>
        <w:tc>
          <w:tcPr>
            <w:tcW w:w="1928" w:type="dxa"/>
          </w:tcPr>
          <w:p w:rsidR="0009313C" w:rsidRPr="00516BFA" w:rsidRDefault="0009313C" w:rsidP="0009313C">
            <w:pPr>
              <w:spacing w:before="40" w:after="40"/>
              <w:rPr>
                <w:rFonts w:cs="Arial"/>
              </w:rPr>
            </w:pPr>
            <w:r w:rsidRPr="00516BFA">
              <w:rPr>
                <w:rFonts w:cs="Arial"/>
              </w:rPr>
              <w:t>Specify floating point support</w:t>
            </w:r>
          </w:p>
        </w:tc>
        <w:tc>
          <w:tcPr>
            <w:tcW w:w="580" w:type="dxa"/>
          </w:tcPr>
          <w:p w:rsidR="0009313C" w:rsidRPr="00516BFA" w:rsidRDefault="0009313C" w:rsidP="0009313C">
            <w:pPr>
              <w:spacing w:before="40" w:after="40"/>
              <w:jc w:val="center"/>
              <w:rPr>
                <w:rFonts w:cs="Arial"/>
              </w:rPr>
            </w:pPr>
            <w:r w:rsidRPr="00516BFA">
              <w:rPr>
                <w:rFonts w:cs="Arial"/>
              </w:rPr>
              <w:t>A</w:t>
            </w:r>
          </w:p>
        </w:tc>
        <w:tc>
          <w:tcPr>
            <w:tcW w:w="0" w:type="auto"/>
          </w:tcPr>
          <w:p w:rsidR="0009313C" w:rsidRPr="00516BFA" w:rsidRDefault="0009313C" w:rsidP="0009313C">
            <w:pPr>
              <w:spacing w:before="40" w:after="40"/>
              <w:rPr>
                <w:rFonts w:cs="Arial"/>
              </w:rPr>
            </w:pPr>
            <w:r w:rsidRPr="00516BFA">
              <w:rPr>
                <w:rFonts w:cs="Arial"/>
              </w:rPr>
              <w:t>VFPv3D16</w:t>
            </w:r>
          </w:p>
        </w:tc>
        <w:tc>
          <w:tcPr>
            <w:tcW w:w="3808" w:type="dxa"/>
          </w:tcPr>
          <w:p w:rsidR="0009313C" w:rsidRPr="00516BFA" w:rsidRDefault="0009313C" w:rsidP="0009313C">
            <w:pPr>
              <w:spacing w:before="40" w:after="40"/>
              <w:rPr>
                <w:rFonts w:cs="Arial"/>
              </w:rPr>
            </w:pPr>
            <w:r w:rsidRPr="00516BFA">
              <w:rPr>
                <w:rFonts w:cs="Arial"/>
              </w:rPr>
              <w:t>--float_support=vfpv3d16</w:t>
            </w:r>
          </w:p>
        </w:tc>
        <w:tc>
          <w:tcPr>
            <w:tcW w:w="0" w:type="auto"/>
          </w:tcPr>
          <w:p w:rsidR="0009313C" w:rsidRPr="00516BFA" w:rsidRDefault="0009313C" w:rsidP="0009313C">
            <w:pPr>
              <w:spacing w:before="40" w:after="40"/>
              <w:rPr>
                <w:rFonts w:cs="Arial"/>
              </w:rPr>
            </w:pPr>
            <w:r w:rsidRPr="00516BFA">
              <w:rPr>
                <w:rFonts w:cs="Arial"/>
              </w:rPr>
              <w:t xml:space="preserve">The Cortex R4 implements the VFPv3-D16 architecture per §1.2 of </w:t>
            </w:r>
            <w:fldSimple w:instr=" REF _Ref277508590 \r \h  \* MERGEFORMAT ">
              <w:r>
                <w:rPr>
                  <w:rFonts w:cs="Arial"/>
                </w:rPr>
                <w:t>[2]</w:t>
              </w:r>
            </w:fldSimple>
          </w:p>
        </w:tc>
      </w:tr>
      <w:tr w:rsidR="0009313C" w:rsidRPr="00516BFA" w:rsidTr="0009313C">
        <w:trPr>
          <w:jc w:val="center"/>
        </w:trPr>
        <w:tc>
          <w:tcPr>
            <w:tcW w:w="1928" w:type="dxa"/>
          </w:tcPr>
          <w:p w:rsidR="0009313C" w:rsidRPr="00516BFA" w:rsidRDefault="0009313C" w:rsidP="0009313C">
            <w:pPr>
              <w:spacing w:before="40" w:after="40"/>
              <w:rPr>
                <w:rFonts w:cs="Arial"/>
              </w:rPr>
            </w:pPr>
            <w:r w:rsidRPr="00516BFA">
              <w:rPr>
                <w:rFonts w:cs="Arial"/>
              </w:rPr>
              <w:t>Application binary interface</w:t>
            </w:r>
          </w:p>
        </w:tc>
        <w:tc>
          <w:tcPr>
            <w:tcW w:w="580" w:type="dxa"/>
          </w:tcPr>
          <w:p w:rsidR="0009313C" w:rsidRPr="00516BFA" w:rsidRDefault="0009313C" w:rsidP="0009313C">
            <w:pPr>
              <w:spacing w:before="40" w:after="40"/>
              <w:jc w:val="center"/>
              <w:rPr>
                <w:rFonts w:cs="Arial"/>
              </w:rPr>
            </w:pPr>
            <w:r w:rsidRPr="00516BFA">
              <w:rPr>
                <w:rFonts w:cs="Arial"/>
              </w:rPr>
              <w:t>A</w:t>
            </w:r>
          </w:p>
        </w:tc>
        <w:tc>
          <w:tcPr>
            <w:tcW w:w="0" w:type="auto"/>
          </w:tcPr>
          <w:p w:rsidR="0009313C" w:rsidRPr="00516BFA" w:rsidRDefault="0009313C" w:rsidP="0009313C">
            <w:pPr>
              <w:spacing w:before="40" w:after="40"/>
              <w:rPr>
                <w:rFonts w:cs="Arial"/>
              </w:rPr>
            </w:pPr>
            <w:r w:rsidRPr="00516BFA">
              <w:rPr>
                <w:rFonts w:cs="Arial"/>
              </w:rPr>
              <w:t>eabi</w:t>
            </w:r>
          </w:p>
        </w:tc>
        <w:tc>
          <w:tcPr>
            <w:tcW w:w="3808" w:type="dxa"/>
          </w:tcPr>
          <w:p w:rsidR="0009313C" w:rsidRPr="00516BFA" w:rsidRDefault="0009313C" w:rsidP="0009313C">
            <w:pPr>
              <w:spacing w:before="40" w:after="40"/>
              <w:rPr>
                <w:rFonts w:cs="Arial"/>
              </w:rPr>
            </w:pPr>
            <w:r w:rsidRPr="00516BFA">
              <w:rPr>
                <w:rFonts w:cs="Arial"/>
              </w:rPr>
              <w:t>--abi=eabi</w:t>
            </w:r>
          </w:p>
        </w:tc>
        <w:tc>
          <w:tcPr>
            <w:tcW w:w="0" w:type="auto"/>
          </w:tcPr>
          <w:p w:rsidR="0009313C" w:rsidRPr="00516BFA" w:rsidRDefault="0009313C" w:rsidP="0009313C">
            <w:pPr>
              <w:spacing w:before="40" w:after="40"/>
              <w:rPr>
                <w:rFonts w:cs="Arial"/>
              </w:rPr>
            </w:pPr>
            <w:r w:rsidRPr="00516BFA">
              <w:rPr>
                <w:rFonts w:cs="Arial"/>
              </w:rPr>
              <w:t>eabi is required when using floating point unit</w:t>
            </w:r>
          </w:p>
        </w:tc>
      </w:tr>
      <w:tr w:rsidR="0009313C" w:rsidRPr="00FB1115" w:rsidTr="0009313C">
        <w:trPr>
          <w:jc w:val="center"/>
        </w:trPr>
        <w:tc>
          <w:tcPr>
            <w:tcW w:w="1928" w:type="dxa"/>
          </w:tcPr>
          <w:p w:rsidR="0009313C" w:rsidRPr="00516BFA" w:rsidRDefault="0009313C" w:rsidP="0009313C">
            <w:pPr>
              <w:spacing w:before="40" w:after="40"/>
              <w:rPr>
                <w:rFonts w:cs="Arial"/>
              </w:rPr>
            </w:pPr>
            <w:r>
              <w:rPr>
                <w:rFonts w:cs="Arial"/>
              </w:rPr>
              <w:t>Little endian code</w:t>
            </w:r>
          </w:p>
        </w:tc>
        <w:tc>
          <w:tcPr>
            <w:tcW w:w="580" w:type="dxa"/>
            <w:shd w:val="clear" w:color="auto" w:fill="auto"/>
          </w:tcPr>
          <w:p w:rsidR="0009313C" w:rsidRPr="00516BFA" w:rsidRDefault="0009313C" w:rsidP="0009313C">
            <w:pPr>
              <w:spacing w:before="40" w:after="40"/>
              <w:jc w:val="center"/>
              <w:rPr>
                <w:rFonts w:cs="Arial"/>
              </w:rPr>
            </w:pPr>
            <w:r>
              <w:rPr>
                <w:rFonts w:cs="Arial"/>
              </w:rPr>
              <w:t>A</w:t>
            </w:r>
          </w:p>
        </w:tc>
        <w:tc>
          <w:tcPr>
            <w:tcW w:w="0" w:type="auto"/>
            <w:shd w:val="clear" w:color="auto" w:fill="auto"/>
          </w:tcPr>
          <w:p w:rsidR="0009313C" w:rsidRPr="00516BFA" w:rsidRDefault="0009313C" w:rsidP="0009313C">
            <w:pPr>
              <w:spacing w:before="40" w:after="40"/>
              <w:rPr>
                <w:rFonts w:cs="Arial"/>
              </w:rPr>
            </w:pPr>
            <w:r>
              <w:rPr>
                <w:rFonts w:cs="Arial"/>
              </w:rPr>
              <w:t xml:space="preserve">Not </w:t>
            </w:r>
            <w:r w:rsidR="00C0417C">
              <w:rPr>
                <w:rFonts w:cs="Arial"/>
              </w:rPr>
              <w:t>Selected</w:t>
            </w:r>
          </w:p>
        </w:tc>
        <w:tc>
          <w:tcPr>
            <w:tcW w:w="3808" w:type="dxa"/>
            <w:shd w:val="clear" w:color="auto" w:fill="auto"/>
          </w:tcPr>
          <w:p w:rsidR="0009313C" w:rsidRPr="00516BFA" w:rsidRDefault="0009313C" w:rsidP="0009313C">
            <w:pPr>
              <w:spacing w:before="40" w:after="40"/>
              <w:rPr>
                <w:rFonts w:cs="Arial"/>
              </w:rPr>
            </w:pPr>
            <w:r>
              <w:rPr>
                <w:rFonts w:cs="Arial"/>
              </w:rPr>
              <w:t>--little_endian, -me</w:t>
            </w:r>
          </w:p>
        </w:tc>
        <w:tc>
          <w:tcPr>
            <w:tcW w:w="0" w:type="auto"/>
            <w:shd w:val="clear" w:color="auto" w:fill="auto"/>
          </w:tcPr>
          <w:p w:rsidR="0009313C" w:rsidRPr="00516BFA" w:rsidRDefault="0009313C" w:rsidP="0009313C">
            <w:pPr>
              <w:spacing w:before="40" w:after="40"/>
              <w:rPr>
                <w:rFonts w:cs="Arial"/>
              </w:rPr>
            </w:pPr>
            <w:r w:rsidRPr="00516BFA">
              <w:rPr>
                <w:rFonts w:cs="Arial"/>
              </w:rPr>
              <w:t>ARM is migrating away from the little</w:t>
            </w:r>
            <w:r>
              <w:rPr>
                <w:rFonts w:cs="Arial"/>
              </w:rPr>
              <w:t>-</w:t>
            </w:r>
            <w:r w:rsidRPr="00516BFA">
              <w:rPr>
                <w:rFonts w:cs="Arial"/>
              </w:rPr>
              <w:t>endian architecture, so Nexteer should not use little</w:t>
            </w:r>
            <w:r>
              <w:rPr>
                <w:rFonts w:cs="Arial"/>
              </w:rPr>
              <w:t>-</w:t>
            </w:r>
            <w:r w:rsidRPr="00516BFA">
              <w:rPr>
                <w:rFonts w:cs="Arial"/>
              </w:rPr>
              <w:t>endian in the design.</w:t>
            </w:r>
          </w:p>
        </w:tc>
      </w:tr>
    </w:tbl>
    <w:p w:rsidR="0009313C" w:rsidRDefault="0009313C" w:rsidP="0009313C"/>
    <w:p w:rsidR="00434DED" w:rsidRDefault="00434DED">
      <w:pPr>
        <w:spacing w:after="0"/>
        <w:rPr>
          <w:i/>
          <w:sz w:val="22"/>
        </w:rPr>
      </w:pPr>
      <w:r>
        <w:br w:type="page"/>
      </w:r>
    </w:p>
    <w:p w:rsidR="0009313C" w:rsidRPr="0009313C" w:rsidRDefault="0009313C" w:rsidP="00F4622C">
      <w:pPr>
        <w:pStyle w:val="Heading6"/>
      </w:pPr>
      <w:bookmarkStart w:id="69" w:name="_Toc364670276"/>
      <w:r>
        <w:lastRenderedPageBreak/>
        <w:t>Optimization Options</w:t>
      </w:r>
      <w:bookmarkEnd w:id="69"/>
    </w:p>
    <w:tbl>
      <w:tblPr>
        <w:tblW w:w="13849"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750"/>
        <w:gridCol w:w="1968"/>
        <w:gridCol w:w="8623"/>
      </w:tblGrid>
      <w:tr w:rsidR="0009313C" w:rsidRPr="00516BFA" w:rsidTr="00737268">
        <w:trPr>
          <w:jc w:val="center"/>
        </w:trPr>
        <w:tc>
          <w:tcPr>
            <w:tcW w:w="1928" w:type="dxa"/>
            <w:shd w:val="clear" w:color="auto" w:fill="A6A6A6"/>
            <w:vAlign w:val="center"/>
          </w:tcPr>
          <w:p w:rsidR="0009313C" w:rsidRPr="00516BFA" w:rsidRDefault="0009313C" w:rsidP="00737268">
            <w:pPr>
              <w:spacing w:before="40" w:after="40"/>
              <w:jc w:val="center"/>
              <w:rPr>
                <w:rFonts w:cs="Arial"/>
                <w:b/>
                <w:color w:val="FFFFFF"/>
              </w:rPr>
            </w:pPr>
            <w:r w:rsidRPr="00516BFA">
              <w:rPr>
                <w:rFonts w:cs="Arial"/>
                <w:b/>
                <w:color w:val="FFFFFF"/>
              </w:rPr>
              <w:t>Attribute Name</w:t>
            </w:r>
          </w:p>
        </w:tc>
        <w:tc>
          <w:tcPr>
            <w:tcW w:w="580" w:type="dxa"/>
            <w:shd w:val="clear" w:color="auto" w:fill="A6A6A6"/>
            <w:vAlign w:val="center"/>
          </w:tcPr>
          <w:p w:rsidR="0009313C" w:rsidRPr="00516BFA" w:rsidRDefault="0009313C" w:rsidP="00737268">
            <w:pPr>
              <w:spacing w:before="40" w:after="40"/>
              <w:jc w:val="center"/>
              <w:rPr>
                <w:rFonts w:cs="Arial"/>
                <w:b/>
                <w:color w:val="FFFFFF"/>
              </w:rPr>
            </w:pPr>
            <w:r w:rsidRPr="00516BFA">
              <w:rPr>
                <w:rFonts w:cs="Arial"/>
                <w:b/>
                <w:color w:val="FFFFFF"/>
              </w:rPr>
              <w:t>Cfg</w:t>
            </w:r>
          </w:p>
        </w:tc>
        <w:tc>
          <w:tcPr>
            <w:tcW w:w="0" w:type="auto"/>
            <w:shd w:val="clear" w:color="auto" w:fill="A6A6A6"/>
            <w:vAlign w:val="center"/>
          </w:tcPr>
          <w:p w:rsidR="0009313C" w:rsidRPr="00516BFA" w:rsidRDefault="0009313C" w:rsidP="00737268">
            <w:pPr>
              <w:spacing w:before="40" w:after="40"/>
              <w:jc w:val="center"/>
              <w:rPr>
                <w:rFonts w:cs="Arial"/>
                <w:b/>
                <w:color w:val="FFFFFF"/>
              </w:rPr>
            </w:pPr>
            <w:r w:rsidRPr="00516BFA">
              <w:rPr>
                <w:rFonts w:cs="Arial"/>
                <w:b/>
                <w:color w:val="FFFFFF"/>
              </w:rPr>
              <w:t>Value</w:t>
            </w:r>
          </w:p>
        </w:tc>
        <w:tc>
          <w:tcPr>
            <w:tcW w:w="1968" w:type="dxa"/>
            <w:shd w:val="clear" w:color="auto" w:fill="A6A6A6"/>
            <w:vAlign w:val="center"/>
          </w:tcPr>
          <w:p w:rsidR="0009313C" w:rsidRPr="00516BFA" w:rsidRDefault="0009313C" w:rsidP="00737268">
            <w:pPr>
              <w:spacing w:before="40" w:after="40"/>
              <w:jc w:val="center"/>
              <w:rPr>
                <w:rFonts w:cs="Arial"/>
                <w:b/>
                <w:color w:val="FFFFFF"/>
              </w:rPr>
            </w:pPr>
            <w:r w:rsidRPr="00516BFA">
              <w:rPr>
                <w:rFonts w:cs="Arial"/>
                <w:b/>
                <w:color w:val="FFFFFF"/>
              </w:rPr>
              <w:t>Cmd Line Opt</w:t>
            </w:r>
          </w:p>
        </w:tc>
        <w:tc>
          <w:tcPr>
            <w:tcW w:w="8623" w:type="dxa"/>
            <w:shd w:val="clear" w:color="auto" w:fill="A6A6A6"/>
            <w:vAlign w:val="center"/>
          </w:tcPr>
          <w:p w:rsidR="0009313C" w:rsidRPr="00516BFA" w:rsidRDefault="0009313C" w:rsidP="00737268">
            <w:pPr>
              <w:spacing w:before="40" w:after="40"/>
              <w:jc w:val="center"/>
              <w:rPr>
                <w:rFonts w:cs="Arial"/>
                <w:b/>
                <w:color w:val="FFFFFF"/>
              </w:rPr>
            </w:pPr>
            <w:r w:rsidRPr="00516BFA">
              <w:rPr>
                <w:rFonts w:cs="Arial"/>
                <w:b/>
                <w:color w:val="FFFFFF"/>
              </w:rPr>
              <w:t>Rationale</w:t>
            </w:r>
          </w:p>
        </w:tc>
      </w:tr>
      <w:tr w:rsidR="0009313C" w:rsidRPr="00516BFA" w:rsidTr="00737268">
        <w:trPr>
          <w:jc w:val="center"/>
        </w:trPr>
        <w:tc>
          <w:tcPr>
            <w:tcW w:w="13849" w:type="dxa"/>
            <w:gridSpan w:val="5"/>
            <w:shd w:val="clear" w:color="auto" w:fill="D9D9D9"/>
          </w:tcPr>
          <w:p w:rsidR="0009313C" w:rsidRPr="00516BFA" w:rsidRDefault="0009313C" w:rsidP="00737268">
            <w:pPr>
              <w:spacing w:before="40" w:after="40"/>
              <w:rPr>
                <w:rFonts w:cs="Arial"/>
              </w:rPr>
            </w:pPr>
            <w:r w:rsidRPr="00516BFA">
              <w:rPr>
                <w:rFonts w:cs="Arial"/>
              </w:rPr>
              <w:t>Opti</w:t>
            </w:r>
            <w:r>
              <w:rPr>
                <w:rFonts w:cs="Arial"/>
              </w:rPr>
              <w:t>mization</w:t>
            </w:r>
          </w:p>
        </w:tc>
      </w:tr>
      <w:tr w:rsidR="0009313C" w:rsidRPr="00516BFA" w:rsidTr="00737268">
        <w:trPr>
          <w:jc w:val="center"/>
        </w:trPr>
        <w:tc>
          <w:tcPr>
            <w:tcW w:w="1928" w:type="dxa"/>
          </w:tcPr>
          <w:p w:rsidR="0009313C" w:rsidRPr="00516BFA" w:rsidRDefault="0009313C" w:rsidP="00737268">
            <w:pPr>
              <w:spacing w:before="40" w:after="40"/>
              <w:rPr>
                <w:rFonts w:cs="Arial"/>
              </w:rPr>
            </w:pPr>
            <w:r w:rsidRPr="00516BFA">
              <w:rPr>
                <w:rFonts w:cs="Arial"/>
              </w:rPr>
              <w:t>Optimization level</w:t>
            </w:r>
          </w:p>
        </w:tc>
        <w:tc>
          <w:tcPr>
            <w:tcW w:w="580" w:type="dxa"/>
          </w:tcPr>
          <w:p w:rsidR="0009313C" w:rsidRPr="00516BFA" w:rsidRDefault="0009313C" w:rsidP="00737268">
            <w:pPr>
              <w:spacing w:before="40" w:after="40"/>
              <w:jc w:val="center"/>
              <w:rPr>
                <w:rFonts w:cs="Arial"/>
              </w:rPr>
            </w:pPr>
            <w:r w:rsidRPr="00516BFA">
              <w:rPr>
                <w:rFonts w:cs="Arial"/>
              </w:rPr>
              <w:t>A</w:t>
            </w:r>
          </w:p>
        </w:tc>
        <w:tc>
          <w:tcPr>
            <w:tcW w:w="0" w:type="auto"/>
          </w:tcPr>
          <w:p w:rsidR="0009313C" w:rsidRPr="00516BFA" w:rsidRDefault="0009313C" w:rsidP="00737268">
            <w:pPr>
              <w:spacing w:before="40" w:after="40"/>
              <w:rPr>
                <w:rFonts w:cs="Arial"/>
              </w:rPr>
            </w:pPr>
            <w:r w:rsidRPr="00516BFA">
              <w:rPr>
                <w:rFonts w:cs="Arial"/>
              </w:rPr>
              <w:t>2</w:t>
            </w:r>
          </w:p>
        </w:tc>
        <w:tc>
          <w:tcPr>
            <w:tcW w:w="1968" w:type="dxa"/>
          </w:tcPr>
          <w:p w:rsidR="0009313C" w:rsidRPr="00516BFA" w:rsidRDefault="0009313C" w:rsidP="00737268">
            <w:pPr>
              <w:spacing w:before="40" w:after="40"/>
              <w:rPr>
                <w:rFonts w:cs="Arial"/>
              </w:rPr>
            </w:pPr>
            <w:r>
              <w:rPr>
                <w:rFonts w:cs="Arial"/>
              </w:rPr>
              <w:t>-O</w:t>
            </w:r>
            <w:r w:rsidRPr="00516BFA">
              <w:rPr>
                <w:rFonts w:cs="Arial"/>
              </w:rPr>
              <w:t>2</w:t>
            </w:r>
          </w:p>
        </w:tc>
        <w:tc>
          <w:tcPr>
            <w:tcW w:w="8623" w:type="dxa"/>
          </w:tcPr>
          <w:p w:rsidR="0009313C" w:rsidRPr="00516BFA" w:rsidRDefault="0009313C" w:rsidP="00737268">
            <w:pPr>
              <w:spacing w:before="40" w:after="40"/>
              <w:rPr>
                <w:rFonts w:cs="Arial"/>
              </w:rPr>
            </w:pPr>
            <w:r w:rsidRPr="00516BFA">
              <w:rPr>
                <w:rFonts w:cs="Arial"/>
              </w:rPr>
              <w:t xml:space="preserve">Level 2 selected because it is the default level of optimization and is also the level of optimization used on the 28x platform.  </w:t>
            </w:r>
          </w:p>
          <w:p w:rsidR="0009313C" w:rsidRDefault="0009313C" w:rsidP="00737268">
            <w:pPr>
              <w:spacing w:before="40" w:after="40"/>
              <w:rPr>
                <w:rFonts w:cs="Arial"/>
              </w:rPr>
            </w:pPr>
            <w:r w:rsidRPr="00516BFA">
              <w:rPr>
                <w:rFonts w:cs="Arial"/>
              </w:rPr>
              <w:t xml:space="preserve">Level 3 optimization adds program-level optimizations that are not desired at this time because level causes op-code changes in the final integrated application, that are not present during a unit test build.  </w:t>
            </w:r>
          </w:p>
          <w:p w:rsidR="0009313C" w:rsidRPr="00516BFA" w:rsidRDefault="0009313C" w:rsidP="00737268">
            <w:pPr>
              <w:spacing w:before="40" w:after="40"/>
              <w:rPr>
                <w:rFonts w:cs="Arial"/>
              </w:rPr>
            </w:pPr>
            <w:r>
              <w:rPr>
                <w:rFonts w:cs="Arial"/>
              </w:rPr>
              <w:t xml:space="preserve">Files that are compiled with a different optimization level are documented in </w:t>
            </w:r>
            <w:fldSimple w:instr=" REF _Ref362510345 \h  \* MERGEFORMAT ">
              <w:r>
                <w:t xml:space="preserve">Table </w:t>
              </w:r>
              <w:r>
                <w:rPr>
                  <w:noProof/>
                </w:rPr>
                <w:t>2</w:t>
              </w:r>
              <w:r>
                <w:t>: Optimized Files</w:t>
              </w:r>
            </w:fldSimple>
            <w:r>
              <w:rPr>
                <w:rFonts w:cs="Arial"/>
              </w:rPr>
              <w:t>.</w:t>
            </w:r>
          </w:p>
        </w:tc>
      </w:tr>
      <w:tr w:rsidR="0009313C" w:rsidRPr="00516BFA" w:rsidTr="00737268">
        <w:trPr>
          <w:jc w:val="center"/>
        </w:trPr>
        <w:tc>
          <w:tcPr>
            <w:tcW w:w="1928" w:type="dxa"/>
          </w:tcPr>
          <w:p w:rsidR="0009313C" w:rsidRPr="00516BFA" w:rsidRDefault="0009313C" w:rsidP="00737268">
            <w:pPr>
              <w:spacing w:before="40" w:after="40"/>
              <w:rPr>
                <w:rFonts w:cs="Arial"/>
              </w:rPr>
            </w:pPr>
            <w:r w:rsidRPr="00516BFA">
              <w:rPr>
                <w:rFonts w:cs="Arial"/>
              </w:rPr>
              <w:t>Optimize for speed</w:t>
            </w:r>
          </w:p>
        </w:tc>
        <w:tc>
          <w:tcPr>
            <w:tcW w:w="580" w:type="dxa"/>
          </w:tcPr>
          <w:p w:rsidR="0009313C" w:rsidRPr="00516BFA" w:rsidRDefault="0009313C" w:rsidP="00737268">
            <w:pPr>
              <w:spacing w:before="40" w:after="40"/>
              <w:jc w:val="center"/>
              <w:rPr>
                <w:rFonts w:cs="Arial"/>
              </w:rPr>
            </w:pPr>
            <w:r w:rsidRPr="00516BFA">
              <w:rPr>
                <w:rFonts w:cs="Arial"/>
              </w:rPr>
              <w:t>A</w:t>
            </w:r>
          </w:p>
        </w:tc>
        <w:tc>
          <w:tcPr>
            <w:tcW w:w="0" w:type="auto"/>
          </w:tcPr>
          <w:p w:rsidR="0009313C" w:rsidRPr="00516BFA" w:rsidRDefault="0009313C" w:rsidP="00737268">
            <w:pPr>
              <w:spacing w:before="40" w:after="40"/>
              <w:rPr>
                <w:rFonts w:cs="Arial"/>
              </w:rPr>
            </w:pPr>
            <w:r w:rsidRPr="00516BFA">
              <w:rPr>
                <w:rFonts w:cs="Arial"/>
              </w:rPr>
              <w:t>3</w:t>
            </w:r>
          </w:p>
        </w:tc>
        <w:tc>
          <w:tcPr>
            <w:tcW w:w="1968" w:type="dxa"/>
          </w:tcPr>
          <w:p w:rsidR="0009313C" w:rsidRPr="00516BFA" w:rsidRDefault="0009313C" w:rsidP="00737268">
            <w:pPr>
              <w:spacing w:before="40" w:after="40"/>
              <w:rPr>
                <w:rFonts w:cs="Arial"/>
              </w:rPr>
            </w:pPr>
            <w:r w:rsidRPr="00516BFA">
              <w:rPr>
                <w:rFonts w:cs="Arial"/>
              </w:rPr>
              <w:t>--opt_for_speed=3</w:t>
            </w:r>
          </w:p>
        </w:tc>
        <w:tc>
          <w:tcPr>
            <w:tcW w:w="8623" w:type="dxa"/>
          </w:tcPr>
          <w:p w:rsidR="0009313C" w:rsidRDefault="0009313C" w:rsidP="00737268">
            <w:pPr>
              <w:spacing w:before="40" w:after="40"/>
              <w:rPr>
                <w:rFonts w:cs="Arial"/>
              </w:rPr>
            </w:pPr>
            <w:r>
              <w:rPr>
                <w:rFonts w:cs="Arial"/>
              </w:rPr>
              <w:t xml:space="preserve">Level </w:t>
            </w:r>
            <w:r w:rsidRPr="00516BFA">
              <w:rPr>
                <w:rFonts w:cs="Arial"/>
              </w:rPr>
              <w:t>3 enables optimizations geared towards improving the code performance/speed with a low risk of worsening of impacting code size.</w:t>
            </w:r>
          </w:p>
          <w:p w:rsidR="0009313C" w:rsidRPr="00516BFA" w:rsidRDefault="0009313C" w:rsidP="00737268">
            <w:pPr>
              <w:spacing w:before="40" w:after="40"/>
              <w:rPr>
                <w:rFonts w:cs="Arial"/>
              </w:rPr>
            </w:pPr>
            <w:r>
              <w:rPr>
                <w:rFonts w:cs="Arial"/>
              </w:rPr>
              <w:t xml:space="preserve">Files that are compiled with a different optimization for speed level are documented in </w:t>
            </w:r>
            <w:fldSimple w:instr=" REF _Ref362510345 \h  \* MERGEFORMAT ">
              <w:r>
                <w:t xml:space="preserve">Table </w:t>
              </w:r>
              <w:r>
                <w:rPr>
                  <w:noProof/>
                </w:rPr>
                <w:t>2</w:t>
              </w:r>
              <w:r>
                <w:t>: Optimized Files</w:t>
              </w:r>
            </w:fldSimple>
            <w:r>
              <w:rPr>
                <w:rFonts w:cs="Arial"/>
              </w:rPr>
              <w:t>.</w:t>
            </w:r>
          </w:p>
        </w:tc>
      </w:tr>
    </w:tbl>
    <w:p w:rsidR="0009313C" w:rsidRDefault="0009313C" w:rsidP="0009313C"/>
    <w:p w:rsidR="00434DED" w:rsidRDefault="00434DED">
      <w:pPr>
        <w:spacing w:after="0"/>
        <w:rPr>
          <w:i/>
          <w:sz w:val="22"/>
        </w:rPr>
      </w:pPr>
      <w:r>
        <w:br w:type="page"/>
      </w:r>
    </w:p>
    <w:p w:rsidR="0009313C" w:rsidRPr="0009313C" w:rsidRDefault="0009313C" w:rsidP="00434DED">
      <w:pPr>
        <w:pStyle w:val="Heading6"/>
      </w:pPr>
      <w:bookmarkStart w:id="70" w:name="_Toc364670277"/>
      <w:r>
        <w:lastRenderedPageBreak/>
        <w:t>Debug Options</w:t>
      </w:r>
      <w:bookmarkEnd w:id="70"/>
    </w:p>
    <w:tbl>
      <w:tblPr>
        <w:tblW w:w="1377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5"/>
        <w:gridCol w:w="609"/>
        <w:gridCol w:w="2095"/>
        <w:gridCol w:w="2912"/>
        <w:gridCol w:w="6129"/>
      </w:tblGrid>
      <w:tr w:rsidR="00737268" w:rsidRPr="00516BFA" w:rsidTr="00737268">
        <w:trPr>
          <w:jc w:val="center"/>
        </w:trPr>
        <w:tc>
          <w:tcPr>
            <w:tcW w:w="2025" w:type="dxa"/>
            <w:shd w:val="clear" w:color="auto" w:fill="A6A6A6"/>
          </w:tcPr>
          <w:p w:rsidR="00737268" w:rsidRPr="00516BFA" w:rsidRDefault="00737268" w:rsidP="00737268">
            <w:pPr>
              <w:spacing w:before="40" w:after="40"/>
              <w:rPr>
                <w:rFonts w:cs="Arial"/>
                <w:b/>
                <w:color w:val="FFFFFF"/>
              </w:rPr>
            </w:pPr>
            <w:r w:rsidRPr="00516BFA">
              <w:rPr>
                <w:rFonts w:cs="Arial"/>
                <w:b/>
                <w:color w:val="FFFFFF"/>
              </w:rPr>
              <w:t>Attribute Name</w:t>
            </w:r>
          </w:p>
        </w:tc>
        <w:tc>
          <w:tcPr>
            <w:tcW w:w="609" w:type="dxa"/>
            <w:shd w:val="clear" w:color="auto" w:fill="A6A6A6"/>
          </w:tcPr>
          <w:p w:rsidR="00737268" w:rsidRPr="00516BFA" w:rsidRDefault="00737268" w:rsidP="00737268">
            <w:pPr>
              <w:spacing w:before="40" w:after="40"/>
              <w:rPr>
                <w:rFonts w:cs="Arial"/>
                <w:b/>
                <w:color w:val="FFFFFF"/>
              </w:rPr>
            </w:pPr>
            <w:r w:rsidRPr="00516BFA">
              <w:rPr>
                <w:rFonts w:cs="Arial"/>
                <w:b/>
                <w:color w:val="FFFFFF"/>
              </w:rPr>
              <w:t>Cfg</w:t>
            </w:r>
          </w:p>
        </w:tc>
        <w:tc>
          <w:tcPr>
            <w:tcW w:w="2095" w:type="dxa"/>
            <w:shd w:val="clear" w:color="auto" w:fill="A6A6A6"/>
          </w:tcPr>
          <w:p w:rsidR="00737268" w:rsidRPr="00516BFA" w:rsidRDefault="00737268" w:rsidP="00737268">
            <w:pPr>
              <w:spacing w:before="40" w:after="40"/>
              <w:rPr>
                <w:rFonts w:cs="Arial"/>
                <w:b/>
                <w:color w:val="FFFFFF"/>
              </w:rPr>
            </w:pPr>
            <w:r w:rsidRPr="00516BFA">
              <w:rPr>
                <w:rFonts w:cs="Arial"/>
                <w:b/>
                <w:color w:val="FFFFFF"/>
              </w:rPr>
              <w:t>Value</w:t>
            </w:r>
          </w:p>
        </w:tc>
        <w:tc>
          <w:tcPr>
            <w:tcW w:w="2912" w:type="dxa"/>
            <w:shd w:val="clear" w:color="auto" w:fill="A6A6A6"/>
          </w:tcPr>
          <w:p w:rsidR="00737268" w:rsidRPr="00516BFA" w:rsidRDefault="00737268" w:rsidP="00737268">
            <w:pPr>
              <w:spacing w:before="40" w:after="40"/>
              <w:rPr>
                <w:rFonts w:cs="Arial"/>
                <w:b/>
                <w:color w:val="FFFFFF"/>
              </w:rPr>
            </w:pPr>
            <w:r w:rsidRPr="00516BFA">
              <w:rPr>
                <w:rFonts w:cs="Arial"/>
                <w:b/>
                <w:color w:val="FFFFFF"/>
              </w:rPr>
              <w:t>Cmd Line Opt</w:t>
            </w:r>
          </w:p>
        </w:tc>
        <w:tc>
          <w:tcPr>
            <w:tcW w:w="6129" w:type="dxa"/>
            <w:shd w:val="clear" w:color="auto" w:fill="A6A6A6"/>
          </w:tcPr>
          <w:p w:rsidR="00737268" w:rsidRPr="00516BFA" w:rsidRDefault="00737268" w:rsidP="00737268">
            <w:pPr>
              <w:spacing w:before="40" w:after="40"/>
              <w:rPr>
                <w:rFonts w:cs="Arial"/>
                <w:b/>
                <w:color w:val="FFFFFF"/>
              </w:rPr>
            </w:pPr>
            <w:r w:rsidRPr="00516BFA">
              <w:rPr>
                <w:rFonts w:cs="Arial"/>
                <w:b/>
                <w:color w:val="FFFFFF"/>
              </w:rPr>
              <w:t>Rationale</w:t>
            </w:r>
          </w:p>
        </w:tc>
      </w:tr>
      <w:tr w:rsidR="00737268" w:rsidRPr="00516BFA" w:rsidTr="00446B8C">
        <w:trPr>
          <w:jc w:val="center"/>
        </w:trPr>
        <w:tc>
          <w:tcPr>
            <w:tcW w:w="2025" w:type="dxa"/>
            <w:tcBorders>
              <w:bottom w:val="nil"/>
            </w:tcBorders>
          </w:tcPr>
          <w:p w:rsidR="00737268" w:rsidRPr="00516BFA" w:rsidRDefault="00737268" w:rsidP="00737268">
            <w:pPr>
              <w:spacing w:before="40" w:after="40"/>
              <w:rPr>
                <w:rFonts w:cs="Arial"/>
              </w:rPr>
            </w:pPr>
            <w:r w:rsidRPr="00516BFA">
              <w:rPr>
                <w:rFonts w:cs="Arial"/>
              </w:rPr>
              <w:t>Debugging model</w:t>
            </w:r>
          </w:p>
        </w:tc>
        <w:tc>
          <w:tcPr>
            <w:tcW w:w="609" w:type="dxa"/>
            <w:shd w:val="clear" w:color="auto" w:fill="auto"/>
          </w:tcPr>
          <w:p w:rsidR="00737268" w:rsidRPr="00516BFA" w:rsidRDefault="00446B8C" w:rsidP="00737268">
            <w:pPr>
              <w:spacing w:before="40" w:after="40"/>
              <w:jc w:val="center"/>
              <w:rPr>
                <w:rFonts w:cs="Arial"/>
              </w:rPr>
            </w:pPr>
            <w:r>
              <w:rPr>
                <w:rFonts w:cs="Arial"/>
              </w:rPr>
              <w:t>R</w:t>
            </w:r>
          </w:p>
        </w:tc>
        <w:tc>
          <w:tcPr>
            <w:tcW w:w="2095" w:type="dxa"/>
            <w:shd w:val="clear" w:color="auto" w:fill="auto"/>
          </w:tcPr>
          <w:p w:rsidR="00737268" w:rsidRPr="00516BFA" w:rsidRDefault="00737268" w:rsidP="00737268">
            <w:pPr>
              <w:spacing w:before="40" w:after="40"/>
              <w:rPr>
                <w:rFonts w:cs="Arial"/>
              </w:rPr>
            </w:pPr>
            <w:r w:rsidRPr="00516BFA">
              <w:rPr>
                <w:rFonts w:cs="Arial"/>
              </w:rPr>
              <w:t>Full symbolic debug</w:t>
            </w:r>
          </w:p>
        </w:tc>
        <w:tc>
          <w:tcPr>
            <w:tcW w:w="2912" w:type="dxa"/>
            <w:shd w:val="clear" w:color="auto" w:fill="auto"/>
          </w:tcPr>
          <w:p w:rsidR="00737268" w:rsidRPr="00516BFA" w:rsidRDefault="00446B8C" w:rsidP="00446B8C">
            <w:pPr>
              <w:spacing w:before="40" w:after="40"/>
              <w:rPr>
                <w:rFonts w:cs="Arial"/>
              </w:rPr>
            </w:pPr>
            <w:r>
              <w:rPr>
                <w:rFonts w:cs="Arial"/>
              </w:rPr>
              <w:t xml:space="preserve">--symbdebug:drawf, </w:t>
            </w:r>
            <w:r w:rsidR="00737268" w:rsidRPr="00516BFA">
              <w:rPr>
                <w:rFonts w:cs="Arial"/>
              </w:rPr>
              <w:t>-g</w:t>
            </w:r>
          </w:p>
        </w:tc>
        <w:tc>
          <w:tcPr>
            <w:tcW w:w="6129" w:type="dxa"/>
            <w:shd w:val="clear" w:color="auto" w:fill="auto"/>
          </w:tcPr>
          <w:p w:rsidR="00737268" w:rsidRPr="00516BFA" w:rsidRDefault="00737268" w:rsidP="00737268">
            <w:pPr>
              <w:spacing w:before="40" w:after="40"/>
              <w:rPr>
                <w:rFonts w:cs="Arial"/>
              </w:rPr>
            </w:pPr>
            <w:r w:rsidRPr="00516BFA">
              <w:rPr>
                <w:rFonts w:cs="Arial"/>
              </w:rPr>
              <w:t>DWARF debug format is required when using floating point for the EABI support.</w:t>
            </w:r>
            <w:r>
              <w:rPr>
                <w:rFonts w:cs="Arial"/>
              </w:rPr>
              <w:t xml:space="preserve"> Skeletal build not used because the debugging information was removed for all static symbols, only global symbols were available.  </w:t>
            </w:r>
          </w:p>
        </w:tc>
      </w:tr>
      <w:tr w:rsidR="00446B8C" w:rsidRPr="00516BFA" w:rsidTr="00446B8C">
        <w:trPr>
          <w:jc w:val="center"/>
        </w:trPr>
        <w:tc>
          <w:tcPr>
            <w:tcW w:w="2025" w:type="dxa"/>
            <w:tcBorders>
              <w:top w:val="nil"/>
            </w:tcBorders>
          </w:tcPr>
          <w:p w:rsidR="00446B8C" w:rsidRPr="00516BFA" w:rsidRDefault="00446B8C" w:rsidP="00737268">
            <w:pPr>
              <w:spacing w:before="40" w:after="40"/>
              <w:rPr>
                <w:rFonts w:cs="Arial"/>
              </w:rPr>
            </w:pPr>
          </w:p>
        </w:tc>
        <w:tc>
          <w:tcPr>
            <w:tcW w:w="609" w:type="dxa"/>
            <w:shd w:val="clear" w:color="auto" w:fill="D6E3BC" w:themeFill="accent3" w:themeFillTint="66"/>
          </w:tcPr>
          <w:p w:rsidR="00446B8C" w:rsidRDefault="00446B8C" w:rsidP="00737268">
            <w:pPr>
              <w:spacing w:before="40" w:after="40"/>
              <w:jc w:val="center"/>
              <w:rPr>
                <w:rFonts w:cs="Arial"/>
              </w:rPr>
            </w:pPr>
            <w:r>
              <w:rPr>
                <w:rFonts w:cs="Arial"/>
              </w:rPr>
              <w:t>F</w:t>
            </w:r>
          </w:p>
        </w:tc>
        <w:tc>
          <w:tcPr>
            <w:tcW w:w="2095" w:type="dxa"/>
            <w:shd w:val="clear" w:color="auto" w:fill="D6E3BC" w:themeFill="accent3" w:themeFillTint="66"/>
          </w:tcPr>
          <w:p w:rsidR="00446B8C" w:rsidRPr="00516BFA" w:rsidRDefault="00446B8C" w:rsidP="00737268">
            <w:pPr>
              <w:spacing w:before="40" w:after="40"/>
              <w:rPr>
                <w:rFonts w:cs="Arial"/>
              </w:rPr>
            </w:pPr>
            <w:r>
              <w:rPr>
                <w:rFonts w:cs="Arial"/>
              </w:rPr>
              <w:t>Symbolic debug for program analysis</w:t>
            </w:r>
          </w:p>
        </w:tc>
        <w:tc>
          <w:tcPr>
            <w:tcW w:w="2912" w:type="dxa"/>
            <w:shd w:val="clear" w:color="auto" w:fill="D6E3BC" w:themeFill="accent3" w:themeFillTint="66"/>
          </w:tcPr>
          <w:p w:rsidR="00446B8C" w:rsidRPr="00516BFA" w:rsidRDefault="00446B8C" w:rsidP="00737268">
            <w:pPr>
              <w:spacing w:before="40" w:after="40"/>
              <w:rPr>
                <w:rFonts w:cs="Arial"/>
              </w:rPr>
            </w:pPr>
            <w:r>
              <w:rPr>
                <w:rFonts w:cs="Arial"/>
              </w:rPr>
              <w:t>--symbdebug:skeletal</w:t>
            </w:r>
          </w:p>
        </w:tc>
        <w:tc>
          <w:tcPr>
            <w:tcW w:w="6129" w:type="dxa"/>
            <w:shd w:val="clear" w:color="auto" w:fill="D6E3BC" w:themeFill="accent3" w:themeFillTint="66"/>
          </w:tcPr>
          <w:p w:rsidR="00446B8C" w:rsidRPr="00516BFA" w:rsidRDefault="00446B8C" w:rsidP="00446B8C">
            <w:pPr>
              <w:spacing w:before="40" w:after="40"/>
              <w:rPr>
                <w:rFonts w:cs="Arial"/>
              </w:rPr>
            </w:pPr>
            <w:r>
              <w:rPr>
                <w:rFonts w:cs="Arial"/>
              </w:rPr>
              <w:t xml:space="preserve">An old option setting that was not updated to use the same settings as the release build option. The fault injection build is a special case build used for testing. </w:t>
            </w:r>
          </w:p>
        </w:tc>
      </w:tr>
      <w:tr w:rsidR="00737268" w:rsidRPr="00516BFA" w:rsidTr="00446B8C">
        <w:trPr>
          <w:jc w:val="center"/>
        </w:trPr>
        <w:tc>
          <w:tcPr>
            <w:tcW w:w="2025" w:type="dxa"/>
            <w:tcBorders>
              <w:bottom w:val="nil"/>
            </w:tcBorders>
          </w:tcPr>
          <w:p w:rsidR="00737268" w:rsidRPr="00516BFA" w:rsidRDefault="00737268" w:rsidP="00737268">
            <w:pPr>
              <w:spacing w:before="40" w:after="40"/>
              <w:rPr>
                <w:rFonts w:cs="Arial"/>
              </w:rPr>
            </w:pPr>
            <w:r w:rsidRPr="00516BFA">
              <w:rPr>
                <w:rFonts w:cs="Arial"/>
              </w:rPr>
              <w:t>Optimize fully in the presence of debug directives</w:t>
            </w:r>
          </w:p>
        </w:tc>
        <w:tc>
          <w:tcPr>
            <w:tcW w:w="609" w:type="dxa"/>
            <w:shd w:val="clear" w:color="auto" w:fill="auto"/>
          </w:tcPr>
          <w:p w:rsidR="00737268" w:rsidRPr="00516BFA" w:rsidRDefault="00446B8C" w:rsidP="00737268">
            <w:pPr>
              <w:spacing w:before="40" w:after="40"/>
              <w:jc w:val="center"/>
              <w:rPr>
                <w:rFonts w:cs="Arial"/>
              </w:rPr>
            </w:pPr>
            <w:r>
              <w:rPr>
                <w:rFonts w:cs="Arial"/>
              </w:rPr>
              <w:t>R</w:t>
            </w:r>
          </w:p>
        </w:tc>
        <w:tc>
          <w:tcPr>
            <w:tcW w:w="2095" w:type="dxa"/>
            <w:shd w:val="clear" w:color="auto" w:fill="auto"/>
          </w:tcPr>
          <w:p w:rsidR="00737268" w:rsidRPr="00516BFA" w:rsidRDefault="00C0417C" w:rsidP="00446B8C">
            <w:pPr>
              <w:spacing w:before="40" w:after="40"/>
              <w:rPr>
                <w:rFonts w:cs="Arial"/>
              </w:rPr>
            </w:pPr>
            <w:r>
              <w:rPr>
                <w:rFonts w:cs="Arial"/>
              </w:rPr>
              <w:t>Selected</w:t>
            </w:r>
          </w:p>
        </w:tc>
        <w:tc>
          <w:tcPr>
            <w:tcW w:w="2912" w:type="dxa"/>
            <w:shd w:val="clear" w:color="auto" w:fill="auto"/>
          </w:tcPr>
          <w:p w:rsidR="00737268" w:rsidRPr="00516BFA" w:rsidRDefault="00737268" w:rsidP="00737268">
            <w:pPr>
              <w:spacing w:before="40" w:after="40"/>
              <w:rPr>
                <w:rFonts w:cs="Arial"/>
              </w:rPr>
            </w:pPr>
            <w:r w:rsidRPr="00516BFA">
              <w:rPr>
                <w:rFonts w:cs="Arial"/>
              </w:rPr>
              <w:t>--optimize_with_debug</w:t>
            </w:r>
          </w:p>
        </w:tc>
        <w:tc>
          <w:tcPr>
            <w:tcW w:w="6129" w:type="dxa"/>
            <w:shd w:val="clear" w:color="auto" w:fill="auto"/>
          </w:tcPr>
          <w:p w:rsidR="00A62E53" w:rsidRDefault="00A62E53" w:rsidP="00A62E53">
            <w:pPr>
              <w:spacing w:before="40" w:after="40"/>
              <w:rPr>
                <w:rFonts w:cs="Arial"/>
              </w:rPr>
            </w:pPr>
            <w:r>
              <w:rPr>
                <w:rFonts w:cs="Arial"/>
              </w:rPr>
              <w:t xml:space="preserve">Combined with the full symbolic debug, the compiled binary will contain debugging information needed for system development but it will be optimized to reduce the impact to the binary execution. </w:t>
            </w:r>
          </w:p>
          <w:p w:rsidR="00737268" w:rsidRPr="00516BFA" w:rsidRDefault="00A62E53" w:rsidP="00A62E53">
            <w:pPr>
              <w:spacing w:before="40" w:after="40"/>
              <w:rPr>
                <w:rFonts w:cs="Arial"/>
              </w:rPr>
            </w:pPr>
            <w:r>
              <w:rPr>
                <w:rFonts w:cs="Arial"/>
              </w:rPr>
              <w:t>In the past there were issues with having full symbolic debug enabled with the optimization level disabled and would cause performance issues.</w:t>
            </w:r>
          </w:p>
        </w:tc>
      </w:tr>
      <w:tr w:rsidR="00446B8C" w:rsidRPr="00516BFA" w:rsidTr="00446B8C">
        <w:trPr>
          <w:jc w:val="center"/>
        </w:trPr>
        <w:tc>
          <w:tcPr>
            <w:tcW w:w="2025" w:type="dxa"/>
            <w:tcBorders>
              <w:top w:val="nil"/>
            </w:tcBorders>
          </w:tcPr>
          <w:p w:rsidR="00446B8C" w:rsidRPr="00516BFA" w:rsidRDefault="00446B8C" w:rsidP="00737268">
            <w:pPr>
              <w:spacing w:before="40" w:after="40"/>
              <w:rPr>
                <w:rFonts w:cs="Arial"/>
              </w:rPr>
            </w:pPr>
          </w:p>
        </w:tc>
        <w:tc>
          <w:tcPr>
            <w:tcW w:w="609" w:type="dxa"/>
            <w:shd w:val="clear" w:color="auto" w:fill="D6E3BC" w:themeFill="accent3" w:themeFillTint="66"/>
          </w:tcPr>
          <w:p w:rsidR="00446B8C" w:rsidRDefault="00446B8C" w:rsidP="00737268">
            <w:pPr>
              <w:spacing w:before="40" w:after="40"/>
              <w:jc w:val="center"/>
              <w:rPr>
                <w:rFonts w:cs="Arial"/>
              </w:rPr>
            </w:pPr>
            <w:r>
              <w:rPr>
                <w:rFonts w:cs="Arial"/>
              </w:rPr>
              <w:t>F</w:t>
            </w:r>
          </w:p>
        </w:tc>
        <w:tc>
          <w:tcPr>
            <w:tcW w:w="2095" w:type="dxa"/>
            <w:shd w:val="clear" w:color="auto" w:fill="D6E3BC" w:themeFill="accent3" w:themeFillTint="66"/>
          </w:tcPr>
          <w:p w:rsidR="00446B8C" w:rsidRDefault="00C0417C" w:rsidP="00737268">
            <w:pPr>
              <w:spacing w:before="40" w:after="40"/>
              <w:rPr>
                <w:rFonts w:cs="Arial"/>
              </w:rPr>
            </w:pPr>
            <w:r>
              <w:rPr>
                <w:rFonts w:cs="Arial"/>
              </w:rPr>
              <w:t>Not Selected</w:t>
            </w:r>
          </w:p>
        </w:tc>
        <w:tc>
          <w:tcPr>
            <w:tcW w:w="2912" w:type="dxa"/>
            <w:shd w:val="clear" w:color="auto" w:fill="D6E3BC" w:themeFill="accent3" w:themeFillTint="66"/>
          </w:tcPr>
          <w:p w:rsidR="00446B8C" w:rsidRPr="00516BFA" w:rsidRDefault="00446B8C" w:rsidP="00737268">
            <w:pPr>
              <w:spacing w:before="40" w:after="40"/>
              <w:rPr>
                <w:rFonts w:cs="Arial"/>
              </w:rPr>
            </w:pPr>
          </w:p>
        </w:tc>
        <w:tc>
          <w:tcPr>
            <w:tcW w:w="6129" w:type="dxa"/>
            <w:shd w:val="clear" w:color="auto" w:fill="D6E3BC" w:themeFill="accent3" w:themeFillTint="66"/>
          </w:tcPr>
          <w:p w:rsidR="00446B8C" w:rsidRDefault="00446B8C" w:rsidP="00A62E53">
            <w:pPr>
              <w:spacing w:before="40" w:after="40"/>
              <w:rPr>
                <w:rFonts w:cs="Arial"/>
              </w:rPr>
            </w:pPr>
            <w:r>
              <w:rPr>
                <w:rFonts w:cs="Arial"/>
              </w:rPr>
              <w:t xml:space="preserve">To our knowledge, with the skeletal build, the debugging symbols available should be almost identical. </w:t>
            </w:r>
          </w:p>
        </w:tc>
      </w:tr>
      <w:tr w:rsidR="00737268" w:rsidRPr="00516BFA" w:rsidTr="00737268">
        <w:trPr>
          <w:jc w:val="center"/>
        </w:trPr>
        <w:tc>
          <w:tcPr>
            <w:tcW w:w="2025" w:type="dxa"/>
          </w:tcPr>
          <w:p w:rsidR="00737268" w:rsidRPr="00516BFA" w:rsidRDefault="00737268" w:rsidP="00737268">
            <w:pPr>
              <w:spacing w:before="40" w:after="40"/>
              <w:rPr>
                <w:rFonts w:cs="Arial"/>
              </w:rPr>
            </w:pPr>
            <w:r w:rsidRPr="00516BFA">
              <w:rPr>
                <w:rFonts w:cs="Arial"/>
              </w:rPr>
              <w:t>Specify DWARF version</w:t>
            </w:r>
          </w:p>
        </w:tc>
        <w:tc>
          <w:tcPr>
            <w:tcW w:w="609" w:type="dxa"/>
          </w:tcPr>
          <w:p w:rsidR="00737268" w:rsidRPr="00516BFA" w:rsidRDefault="00737268" w:rsidP="00737268">
            <w:pPr>
              <w:spacing w:before="40" w:after="40"/>
              <w:jc w:val="center"/>
              <w:rPr>
                <w:rFonts w:cs="Arial"/>
              </w:rPr>
            </w:pPr>
            <w:r w:rsidRPr="00516BFA">
              <w:rPr>
                <w:rFonts w:cs="Arial"/>
              </w:rPr>
              <w:t>A</w:t>
            </w:r>
          </w:p>
        </w:tc>
        <w:tc>
          <w:tcPr>
            <w:tcW w:w="2095" w:type="dxa"/>
          </w:tcPr>
          <w:p w:rsidR="00737268" w:rsidRPr="00516BFA" w:rsidRDefault="00737268" w:rsidP="00737268">
            <w:pPr>
              <w:spacing w:before="40" w:after="40"/>
              <w:rPr>
                <w:rFonts w:cs="Arial"/>
              </w:rPr>
            </w:pPr>
            <w:r w:rsidRPr="00516BFA">
              <w:rPr>
                <w:rFonts w:cs="Arial"/>
              </w:rPr>
              <w:t>2</w:t>
            </w:r>
          </w:p>
        </w:tc>
        <w:tc>
          <w:tcPr>
            <w:tcW w:w="2912" w:type="dxa"/>
          </w:tcPr>
          <w:p w:rsidR="00737268" w:rsidRPr="00516BFA" w:rsidRDefault="00737268" w:rsidP="00737268">
            <w:pPr>
              <w:spacing w:before="40" w:after="40"/>
              <w:rPr>
                <w:rFonts w:cs="Arial"/>
              </w:rPr>
            </w:pPr>
            <w:r w:rsidRPr="00516BFA">
              <w:rPr>
                <w:rFonts w:cs="Arial"/>
              </w:rPr>
              <w:t>--symdebug:dwarf_version=2</w:t>
            </w:r>
          </w:p>
        </w:tc>
        <w:tc>
          <w:tcPr>
            <w:tcW w:w="6129" w:type="dxa"/>
          </w:tcPr>
          <w:p w:rsidR="00737268" w:rsidRPr="00516BFA" w:rsidRDefault="00737268" w:rsidP="00213EA3">
            <w:pPr>
              <w:spacing w:before="40" w:after="40"/>
              <w:rPr>
                <w:rFonts w:cs="Arial"/>
              </w:rPr>
            </w:pPr>
            <w:r w:rsidRPr="00516BFA">
              <w:rPr>
                <w:rFonts w:cs="Arial"/>
              </w:rPr>
              <w:t xml:space="preserve">DWARF 2 </w:t>
            </w:r>
            <w:proofErr w:type="gramStart"/>
            <w:r w:rsidRPr="00516BFA">
              <w:rPr>
                <w:rFonts w:cs="Arial"/>
              </w:rPr>
              <w:t>format</w:t>
            </w:r>
            <w:proofErr w:type="gramEnd"/>
            <w:r w:rsidRPr="00516BFA">
              <w:rPr>
                <w:rFonts w:cs="Arial"/>
              </w:rPr>
              <w:t xml:space="preserve"> is being selected because there is a known errata with compiler</w:t>
            </w:r>
            <w:r>
              <w:rPr>
                <w:rFonts w:cs="Arial"/>
              </w:rPr>
              <w:t xml:space="preserve"> </w:t>
            </w:r>
            <w:r w:rsidRPr="00516BFA">
              <w:rPr>
                <w:rFonts w:cs="Arial"/>
              </w:rPr>
              <w:t>when DWARF 3 is selected.</w:t>
            </w:r>
          </w:p>
        </w:tc>
      </w:tr>
    </w:tbl>
    <w:p w:rsidR="0009313C" w:rsidRDefault="0009313C" w:rsidP="0009313C"/>
    <w:p w:rsidR="00A62E53" w:rsidRDefault="00A62E53">
      <w:pPr>
        <w:spacing w:after="0"/>
        <w:rPr>
          <w:sz w:val="22"/>
        </w:rPr>
      </w:pPr>
      <w:r>
        <w:br w:type="page"/>
      </w:r>
    </w:p>
    <w:p w:rsidR="0009313C" w:rsidRDefault="00A62E53" w:rsidP="00434DED">
      <w:pPr>
        <w:pStyle w:val="Heading6"/>
      </w:pPr>
      <w:bookmarkStart w:id="71" w:name="_Toc364670278"/>
      <w:r>
        <w:lastRenderedPageBreak/>
        <w:t>Include</w:t>
      </w:r>
      <w:r w:rsidR="0009313C">
        <w:t xml:space="preserve"> Options</w:t>
      </w:r>
      <w:bookmarkEnd w:id="71"/>
    </w:p>
    <w:tbl>
      <w:tblPr>
        <w:tblW w:w="13245"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25"/>
        <w:gridCol w:w="576"/>
        <w:gridCol w:w="1621"/>
        <w:gridCol w:w="1606"/>
        <w:gridCol w:w="6517"/>
      </w:tblGrid>
      <w:tr w:rsidR="00E02FD4" w:rsidRPr="00516BFA" w:rsidTr="00E02FD4">
        <w:trPr>
          <w:jc w:val="center"/>
        </w:trPr>
        <w:tc>
          <w:tcPr>
            <w:tcW w:w="2925" w:type="dxa"/>
            <w:shd w:val="clear" w:color="auto" w:fill="A6A6A6"/>
          </w:tcPr>
          <w:p w:rsidR="00A62E53" w:rsidRPr="00516BFA" w:rsidRDefault="00A62E53" w:rsidP="00E02FD4">
            <w:pPr>
              <w:spacing w:before="40" w:after="40"/>
              <w:rPr>
                <w:rFonts w:cs="Arial"/>
                <w:b/>
                <w:color w:val="FFFFFF"/>
              </w:rPr>
            </w:pPr>
            <w:r w:rsidRPr="00516BFA">
              <w:rPr>
                <w:rFonts w:cs="Arial"/>
                <w:b/>
                <w:color w:val="FFFFFF"/>
              </w:rPr>
              <w:t>Attribute Name</w:t>
            </w:r>
          </w:p>
        </w:tc>
        <w:tc>
          <w:tcPr>
            <w:tcW w:w="576" w:type="dxa"/>
            <w:shd w:val="clear" w:color="auto" w:fill="A6A6A6"/>
          </w:tcPr>
          <w:p w:rsidR="00A62E53" w:rsidRPr="00516BFA" w:rsidRDefault="00A62E53" w:rsidP="00E02FD4">
            <w:pPr>
              <w:spacing w:before="40" w:after="40"/>
              <w:rPr>
                <w:rFonts w:cs="Arial"/>
                <w:b/>
                <w:color w:val="FFFFFF"/>
              </w:rPr>
            </w:pPr>
            <w:r w:rsidRPr="00516BFA">
              <w:rPr>
                <w:rFonts w:cs="Arial"/>
                <w:b/>
                <w:color w:val="FFFFFF"/>
              </w:rPr>
              <w:t>Cfg</w:t>
            </w:r>
          </w:p>
        </w:tc>
        <w:tc>
          <w:tcPr>
            <w:tcW w:w="1621" w:type="dxa"/>
            <w:shd w:val="clear" w:color="auto" w:fill="A6A6A6"/>
          </w:tcPr>
          <w:p w:rsidR="00A62E53" w:rsidRPr="00516BFA" w:rsidRDefault="00A62E53" w:rsidP="00E02FD4">
            <w:pPr>
              <w:spacing w:before="40" w:after="40"/>
              <w:rPr>
                <w:rFonts w:cs="Arial"/>
                <w:b/>
                <w:color w:val="FFFFFF"/>
              </w:rPr>
            </w:pPr>
            <w:r w:rsidRPr="00516BFA">
              <w:rPr>
                <w:rFonts w:cs="Arial"/>
                <w:b/>
                <w:color w:val="FFFFFF"/>
              </w:rPr>
              <w:t>Value</w:t>
            </w:r>
          </w:p>
        </w:tc>
        <w:tc>
          <w:tcPr>
            <w:tcW w:w="1606" w:type="dxa"/>
            <w:shd w:val="clear" w:color="auto" w:fill="A6A6A6"/>
          </w:tcPr>
          <w:p w:rsidR="00A62E53" w:rsidRPr="00516BFA" w:rsidRDefault="00A62E53" w:rsidP="00E02FD4">
            <w:pPr>
              <w:spacing w:before="40" w:after="40"/>
              <w:rPr>
                <w:rFonts w:cs="Arial"/>
                <w:b/>
                <w:color w:val="FFFFFF"/>
              </w:rPr>
            </w:pPr>
            <w:r w:rsidRPr="00516BFA">
              <w:rPr>
                <w:rFonts w:cs="Arial"/>
                <w:b/>
                <w:color w:val="FFFFFF"/>
              </w:rPr>
              <w:t>Cmd Line Opt</w:t>
            </w:r>
          </w:p>
        </w:tc>
        <w:tc>
          <w:tcPr>
            <w:tcW w:w="6517" w:type="dxa"/>
            <w:shd w:val="clear" w:color="auto" w:fill="A6A6A6"/>
          </w:tcPr>
          <w:p w:rsidR="00A62E53" w:rsidRPr="00516BFA" w:rsidRDefault="00A62E53" w:rsidP="00E02FD4">
            <w:pPr>
              <w:spacing w:before="40" w:after="40"/>
              <w:rPr>
                <w:rFonts w:cs="Arial"/>
                <w:b/>
                <w:color w:val="FFFFFF"/>
              </w:rPr>
            </w:pPr>
            <w:r w:rsidRPr="00516BFA">
              <w:rPr>
                <w:rFonts w:cs="Arial"/>
                <w:b/>
                <w:color w:val="FFFFFF"/>
              </w:rPr>
              <w:t>Rationale</w:t>
            </w:r>
          </w:p>
        </w:tc>
      </w:tr>
      <w:tr w:rsidR="00E02FD4" w:rsidRPr="00516BFA" w:rsidTr="00E02FD4">
        <w:trPr>
          <w:jc w:val="center"/>
        </w:trPr>
        <w:tc>
          <w:tcPr>
            <w:tcW w:w="2925" w:type="dxa"/>
          </w:tcPr>
          <w:p w:rsidR="00A62E53" w:rsidRPr="00516BFA" w:rsidRDefault="00A62E53" w:rsidP="00E02FD4">
            <w:pPr>
              <w:spacing w:before="40" w:after="40"/>
              <w:rPr>
                <w:rFonts w:cs="Arial"/>
              </w:rPr>
            </w:pPr>
            <w:r w:rsidRPr="00516BFA">
              <w:rPr>
                <w:rFonts w:cs="Arial"/>
              </w:rPr>
              <w:t>Specify a preinclude file</w:t>
            </w:r>
          </w:p>
        </w:tc>
        <w:tc>
          <w:tcPr>
            <w:tcW w:w="576" w:type="dxa"/>
          </w:tcPr>
          <w:p w:rsidR="00A62E53" w:rsidRPr="00516BFA" w:rsidRDefault="00A62E53" w:rsidP="00E02FD4">
            <w:pPr>
              <w:spacing w:before="40" w:after="40"/>
              <w:jc w:val="center"/>
              <w:rPr>
                <w:rFonts w:cs="Arial"/>
              </w:rPr>
            </w:pPr>
            <w:r w:rsidRPr="00516BFA">
              <w:rPr>
                <w:rFonts w:cs="Arial"/>
              </w:rPr>
              <w:t>A</w:t>
            </w:r>
          </w:p>
        </w:tc>
        <w:tc>
          <w:tcPr>
            <w:tcW w:w="1621" w:type="dxa"/>
          </w:tcPr>
          <w:p w:rsidR="00A62E53" w:rsidRPr="00516BFA" w:rsidRDefault="00A62E53" w:rsidP="00E02FD4">
            <w:pPr>
              <w:spacing w:before="40" w:after="40"/>
              <w:rPr>
                <w:rFonts w:cs="Arial"/>
              </w:rPr>
            </w:pPr>
            <w:r w:rsidRPr="00516BFA">
              <w:rPr>
                <w:rFonts w:cs="Arial"/>
              </w:rPr>
              <w:t>None specified</w:t>
            </w:r>
          </w:p>
        </w:tc>
        <w:tc>
          <w:tcPr>
            <w:tcW w:w="1606" w:type="dxa"/>
          </w:tcPr>
          <w:p w:rsidR="00A62E53" w:rsidRPr="00516BFA" w:rsidRDefault="00A62E53" w:rsidP="00E02FD4">
            <w:pPr>
              <w:spacing w:before="40" w:after="40"/>
              <w:rPr>
                <w:rFonts w:cs="Arial"/>
              </w:rPr>
            </w:pPr>
          </w:p>
        </w:tc>
        <w:tc>
          <w:tcPr>
            <w:tcW w:w="6517" w:type="dxa"/>
          </w:tcPr>
          <w:p w:rsidR="00A62E53" w:rsidRPr="00516BFA" w:rsidRDefault="00A62E53" w:rsidP="00E02FD4">
            <w:pPr>
              <w:spacing w:before="40" w:after="40"/>
              <w:rPr>
                <w:rFonts w:cs="Arial"/>
              </w:rPr>
            </w:pPr>
            <w:r w:rsidRPr="00516BFA">
              <w:rPr>
                <w:rFonts w:cs="Arial"/>
              </w:rPr>
              <w:t>All include files are strictly specified in the source files.  This option is not used.</w:t>
            </w:r>
          </w:p>
        </w:tc>
      </w:tr>
      <w:tr w:rsidR="00E02FD4" w:rsidRPr="00516BFA" w:rsidTr="00E02FD4">
        <w:trPr>
          <w:jc w:val="center"/>
        </w:trPr>
        <w:tc>
          <w:tcPr>
            <w:tcW w:w="2925" w:type="dxa"/>
          </w:tcPr>
          <w:p w:rsidR="00A62E53" w:rsidRPr="00516BFA" w:rsidRDefault="00A62E53" w:rsidP="00E02FD4">
            <w:pPr>
              <w:spacing w:before="40" w:after="40"/>
              <w:rPr>
                <w:rFonts w:cs="Arial"/>
              </w:rPr>
            </w:pPr>
            <w:r w:rsidRPr="00516BFA">
              <w:rPr>
                <w:rFonts w:cs="Arial"/>
              </w:rPr>
              <w:t>Add dir to #include search path</w:t>
            </w:r>
          </w:p>
        </w:tc>
        <w:tc>
          <w:tcPr>
            <w:tcW w:w="576" w:type="dxa"/>
          </w:tcPr>
          <w:p w:rsidR="00A62E53" w:rsidRPr="00E02FD4" w:rsidRDefault="00A62E53" w:rsidP="00E02FD4">
            <w:pPr>
              <w:spacing w:before="40" w:after="40"/>
              <w:jc w:val="center"/>
              <w:rPr>
                <w:rFonts w:cs="Arial"/>
              </w:rPr>
            </w:pPr>
            <w:r w:rsidRPr="00E02FD4">
              <w:rPr>
                <w:rFonts w:cs="Arial"/>
              </w:rPr>
              <w:t>A</w:t>
            </w:r>
          </w:p>
        </w:tc>
        <w:tc>
          <w:tcPr>
            <w:tcW w:w="1621" w:type="dxa"/>
          </w:tcPr>
          <w:p w:rsidR="00A62E53" w:rsidRPr="00516BFA" w:rsidRDefault="00AA3B94" w:rsidP="00E02FD4">
            <w:pPr>
              <w:spacing w:before="40" w:after="40"/>
              <w:rPr>
                <w:rFonts w:cs="Arial"/>
                <w:b/>
                <w:color w:val="FF0000"/>
              </w:rPr>
            </w:pPr>
            <w:r w:rsidRPr="00247BF6">
              <w:rPr>
                <w:rFonts w:cs="Arial"/>
                <w:b/>
                <w:color w:val="FF0000"/>
              </w:rPr>
              <w:object w:dxaOrig="1534"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40.65pt" o:ole="">
                  <v:imagedata r:id="rId11" o:title=""/>
                </v:shape>
                <o:OLEObject Type="Embed" ProgID="Package" ShapeID="_x0000_i1025" DrawAspect="Icon" ObjectID="_1438412128" r:id="rId12"/>
              </w:object>
            </w:r>
          </w:p>
        </w:tc>
        <w:tc>
          <w:tcPr>
            <w:tcW w:w="1606" w:type="dxa"/>
          </w:tcPr>
          <w:p w:rsidR="00A62E53" w:rsidRPr="00516BFA" w:rsidRDefault="00A62E53" w:rsidP="00E02FD4">
            <w:pPr>
              <w:spacing w:before="40" w:after="40"/>
              <w:rPr>
                <w:rFonts w:cs="Arial"/>
              </w:rPr>
            </w:pPr>
          </w:p>
        </w:tc>
        <w:tc>
          <w:tcPr>
            <w:tcW w:w="6517" w:type="dxa"/>
          </w:tcPr>
          <w:p w:rsidR="00A62E53" w:rsidRPr="00516BFA" w:rsidRDefault="00AA3B94" w:rsidP="00E02FD4">
            <w:pPr>
              <w:spacing w:before="40" w:after="40"/>
              <w:rPr>
                <w:rFonts w:cs="Arial"/>
              </w:rPr>
            </w:pPr>
            <w:r>
              <w:rPr>
                <w:rFonts w:cs="Arial"/>
              </w:rPr>
              <w:t xml:space="preserve">The file attached shows the current list of includes </w:t>
            </w:r>
            <w:r w:rsidR="00E02FD4">
              <w:rPr>
                <w:rFonts w:cs="Arial"/>
              </w:rPr>
              <w:t xml:space="preserve">as of 29July13. </w:t>
            </w:r>
          </w:p>
        </w:tc>
      </w:tr>
    </w:tbl>
    <w:p w:rsidR="00A62E53" w:rsidRDefault="00A62E53" w:rsidP="00A62E53"/>
    <w:p w:rsidR="00E02FD4" w:rsidRDefault="00E02FD4" w:rsidP="00434DED">
      <w:pPr>
        <w:pStyle w:val="Heading6"/>
      </w:pPr>
      <w:bookmarkStart w:id="72" w:name="_Toc364670279"/>
      <w:r>
        <w:t>MISRA-C 2004</w:t>
      </w:r>
      <w:bookmarkEnd w:id="72"/>
    </w:p>
    <w:tbl>
      <w:tblPr>
        <w:tblW w:w="11781"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1197"/>
        <w:gridCol w:w="1639"/>
        <w:gridCol w:w="6437"/>
      </w:tblGrid>
      <w:tr w:rsidR="00E02FD4" w:rsidRPr="00516BFA" w:rsidTr="00E02FD4">
        <w:trPr>
          <w:jc w:val="center"/>
        </w:trPr>
        <w:tc>
          <w:tcPr>
            <w:tcW w:w="1928" w:type="dxa"/>
            <w:shd w:val="clear" w:color="auto" w:fill="A6A6A6"/>
          </w:tcPr>
          <w:p w:rsidR="00E02FD4" w:rsidRPr="00516BFA" w:rsidRDefault="00E02FD4" w:rsidP="00F4622C">
            <w:pPr>
              <w:rPr>
                <w:rFonts w:cs="Arial"/>
                <w:b/>
                <w:color w:val="FFFFFF"/>
              </w:rPr>
            </w:pPr>
            <w:r w:rsidRPr="00516BFA">
              <w:rPr>
                <w:rFonts w:cs="Arial"/>
                <w:b/>
                <w:color w:val="FFFFFF"/>
              </w:rPr>
              <w:t>Attribute Name</w:t>
            </w:r>
          </w:p>
        </w:tc>
        <w:tc>
          <w:tcPr>
            <w:tcW w:w="580" w:type="dxa"/>
            <w:shd w:val="clear" w:color="auto" w:fill="A6A6A6"/>
          </w:tcPr>
          <w:p w:rsidR="00E02FD4" w:rsidRPr="00516BFA" w:rsidRDefault="00E02FD4" w:rsidP="00F4622C">
            <w:pPr>
              <w:rPr>
                <w:rFonts w:cs="Arial"/>
                <w:b/>
                <w:color w:val="FFFFFF"/>
              </w:rPr>
            </w:pPr>
            <w:r w:rsidRPr="00516BFA">
              <w:rPr>
                <w:rFonts w:cs="Arial"/>
                <w:b/>
                <w:color w:val="FFFFFF"/>
              </w:rPr>
              <w:t>Cfg</w:t>
            </w:r>
          </w:p>
        </w:tc>
        <w:tc>
          <w:tcPr>
            <w:tcW w:w="0" w:type="auto"/>
            <w:shd w:val="clear" w:color="auto" w:fill="A6A6A6"/>
          </w:tcPr>
          <w:p w:rsidR="00E02FD4" w:rsidRPr="00516BFA" w:rsidRDefault="00E02FD4" w:rsidP="00F4622C">
            <w:pPr>
              <w:rPr>
                <w:rFonts w:cs="Arial"/>
                <w:b/>
                <w:color w:val="FFFFFF"/>
              </w:rPr>
            </w:pPr>
            <w:r w:rsidRPr="00516BFA">
              <w:rPr>
                <w:rFonts w:cs="Arial"/>
                <w:b/>
                <w:color w:val="FFFFFF"/>
              </w:rPr>
              <w:t>Value</w:t>
            </w:r>
          </w:p>
        </w:tc>
        <w:tc>
          <w:tcPr>
            <w:tcW w:w="1639" w:type="dxa"/>
            <w:shd w:val="clear" w:color="auto" w:fill="A6A6A6"/>
          </w:tcPr>
          <w:p w:rsidR="00E02FD4" w:rsidRPr="00516BFA" w:rsidRDefault="00E02FD4" w:rsidP="00F4622C">
            <w:pPr>
              <w:rPr>
                <w:rFonts w:cs="Arial"/>
                <w:b/>
                <w:color w:val="FFFFFF"/>
              </w:rPr>
            </w:pPr>
            <w:r w:rsidRPr="00516BFA">
              <w:rPr>
                <w:rFonts w:cs="Arial"/>
                <w:b/>
                <w:color w:val="FFFFFF"/>
              </w:rPr>
              <w:t>Cmd Line Opt</w:t>
            </w:r>
          </w:p>
        </w:tc>
        <w:tc>
          <w:tcPr>
            <w:tcW w:w="6437" w:type="dxa"/>
            <w:shd w:val="clear" w:color="auto" w:fill="A6A6A6"/>
          </w:tcPr>
          <w:p w:rsidR="00E02FD4" w:rsidRPr="00516BFA" w:rsidRDefault="00E02FD4" w:rsidP="00F4622C">
            <w:pPr>
              <w:rPr>
                <w:rFonts w:cs="Arial"/>
                <w:b/>
                <w:color w:val="FFFFFF"/>
              </w:rPr>
            </w:pPr>
            <w:r w:rsidRPr="00516BFA">
              <w:rPr>
                <w:rFonts w:cs="Arial"/>
                <w:b/>
                <w:color w:val="FFFFFF"/>
              </w:rPr>
              <w:t>Rationale</w:t>
            </w:r>
          </w:p>
        </w:tc>
      </w:tr>
      <w:tr w:rsidR="00E02FD4" w:rsidRPr="00516BFA" w:rsidTr="00E02FD4">
        <w:trPr>
          <w:jc w:val="center"/>
        </w:trPr>
        <w:tc>
          <w:tcPr>
            <w:tcW w:w="1928" w:type="dxa"/>
          </w:tcPr>
          <w:p w:rsidR="00E02FD4" w:rsidRPr="00516BFA" w:rsidRDefault="00E02FD4" w:rsidP="00F4622C">
            <w:pPr>
              <w:rPr>
                <w:rFonts w:cs="Arial"/>
              </w:rPr>
            </w:pPr>
          </w:p>
        </w:tc>
        <w:tc>
          <w:tcPr>
            <w:tcW w:w="580" w:type="dxa"/>
          </w:tcPr>
          <w:p w:rsidR="00E02FD4" w:rsidRPr="00516BFA" w:rsidRDefault="00E02FD4" w:rsidP="00F4622C">
            <w:pPr>
              <w:rPr>
                <w:rFonts w:cs="Arial"/>
              </w:rPr>
            </w:pPr>
            <w:r w:rsidRPr="00516BFA">
              <w:rPr>
                <w:rFonts w:cs="Arial"/>
              </w:rPr>
              <w:t>A</w:t>
            </w:r>
          </w:p>
        </w:tc>
        <w:tc>
          <w:tcPr>
            <w:tcW w:w="0" w:type="auto"/>
          </w:tcPr>
          <w:p w:rsidR="00E02FD4" w:rsidRPr="00516BFA" w:rsidRDefault="00E02FD4" w:rsidP="00F4622C">
            <w:pPr>
              <w:rPr>
                <w:rFonts w:cs="Arial"/>
              </w:rPr>
            </w:pPr>
            <w:r>
              <w:rPr>
                <w:rFonts w:cs="Arial"/>
              </w:rPr>
              <w:t>None specified</w:t>
            </w:r>
          </w:p>
        </w:tc>
        <w:tc>
          <w:tcPr>
            <w:tcW w:w="1639" w:type="dxa"/>
          </w:tcPr>
          <w:p w:rsidR="00E02FD4" w:rsidRPr="00516BFA" w:rsidRDefault="00E02FD4" w:rsidP="00F4622C">
            <w:pPr>
              <w:rPr>
                <w:rFonts w:cs="Arial"/>
              </w:rPr>
            </w:pPr>
            <w:r w:rsidRPr="00516BFA">
              <w:rPr>
                <w:rFonts w:cs="Arial"/>
              </w:rPr>
              <w:t>--</w:t>
            </w:r>
            <w:r>
              <w:rPr>
                <w:rFonts w:cs="Arial"/>
              </w:rPr>
              <w:t>check_misra</w:t>
            </w:r>
          </w:p>
        </w:tc>
        <w:tc>
          <w:tcPr>
            <w:tcW w:w="6437" w:type="dxa"/>
          </w:tcPr>
          <w:p w:rsidR="00E02FD4" w:rsidRPr="00516BFA" w:rsidRDefault="00E02FD4" w:rsidP="00E02FD4">
            <w:pPr>
              <w:rPr>
                <w:rFonts w:cs="Arial"/>
              </w:rPr>
            </w:pPr>
            <w:r>
              <w:rPr>
                <w:rFonts w:cs="Arial"/>
              </w:rPr>
              <w:t>QAC is used during EPS software development for official MISRA conformance checking.  MISRA checking is not enabled in the project due to the additional warnings that are produced.</w:t>
            </w:r>
          </w:p>
        </w:tc>
      </w:tr>
    </w:tbl>
    <w:p w:rsidR="00E02FD4" w:rsidRPr="00E02FD4" w:rsidRDefault="00E02FD4" w:rsidP="00E02FD4"/>
    <w:p w:rsidR="00E02FD4" w:rsidRDefault="00E02FD4">
      <w:pPr>
        <w:spacing w:after="0"/>
        <w:rPr>
          <w:sz w:val="22"/>
        </w:rPr>
      </w:pPr>
      <w:r>
        <w:br w:type="page"/>
      </w:r>
    </w:p>
    <w:p w:rsidR="00E02FD4" w:rsidRDefault="00E02FD4" w:rsidP="00434DED">
      <w:pPr>
        <w:pStyle w:val="Heading6"/>
      </w:pPr>
      <w:bookmarkStart w:id="73" w:name="_Toc364670280"/>
      <w:r>
        <w:lastRenderedPageBreak/>
        <w:t>Advanced Options</w:t>
      </w:r>
      <w:bookmarkEnd w:id="73"/>
    </w:p>
    <w:p w:rsidR="00E02FD4" w:rsidRDefault="00E02FD4" w:rsidP="00434DED">
      <w:pPr>
        <w:pStyle w:val="Heading7"/>
      </w:pPr>
      <w:bookmarkStart w:id="74" w:name="_Toc364670281"/>
      <w:r>
        <w:t>Language Options</w:t>
      </w:r>
      <w:bookmarkEnd w:id="74"/>
    </w:p>
    <w:tbl>
      <w:tblPr>
        <w:tblW w:w="1351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1120"/>
        <w:gridCol w:w="2985"/>
        <w:gridCol w:w="6897"/>
      </w:tblGrid>
      <w:tr w:rsidR="00E02FD4" w:rsidRPr="00516BFA" w:rsidTr="003443BF">
        <w:trPr>
          <w:jc w:val="center"/>
        </w:trPr>
        <w:tc>
          <w:tcPr>
            <w:tcW w:w="1928" w:type="dxa"/>
            <w:shd w:val="clear" w:color="auto" w:fill="A6A6A6"/>
          </w:tcPr>
          <w:p w:rsidR="00E02FD4" w:rsidRPr="00516BFA" w:rsidRDefault="00E02FD4" w:rsidP="003443BF">
            <w:pPr>
              <w:spacing w:before="40" w:after="40"/>
              <w:rPr>
                <w:rFonts w:cs="Arial"/>
                <w:b/>
                <w:color w:val="FFFFFF"/>
              </w:rPr>
            </w:pPr>
            <w:r w:rsidRPr="00516BFA">
              <w:rPr>
                <w:rFonts w:cs="Arial"/>
                <w:b/>
                <w:color w:val="FFFFFF"/>
              </w:rPr>
              <w:t>Attribute Name</w:t>
            </w:r>
          </w:p>
        </w:tc>
        <w:tc>
          <w:tcPr>
            <w:tcW w:w="580" w:type="dxa"/>
            <w:shd w:val="clear" w:color="auto" w:fill="A6A6A6"/>
          </w:tcPr>
          <w:p w:rsidR="00E02FD4" w:rsidRPr="00516BFA" w:rsidRDefault="00E02FD4" w:rsidP="003443BF">
            <w:pPr>
              <w:spacing w:before="40" w:after="40"/>
              <w:rPr>
                <w:rFonts w:cs="Arial"/>
                <w:b/>
                <w:color w:val="FFFFFF"/>
              </w:rPr>
            </w:pPr>
            <w:r w:rsidRPr="00516BFA">
              <w:rPr>
                <w:rFonts w:cs="Arial"/>
                <w:b/>
                <w:color w:val="FFFFFF"/>
              </w:rPr>
              <w:t>Cfg</w:t>
            </w:r>
          </w:p>
        </w:tc>
        <w:tc>
          <w:tcPr>
            <w:tcW w:w="0" w:type="auto"/>
            <w:shd w:val="clear" w:color="auto" w:fill="A6A6A6"/>
          </w:tcPr>
          <w:p w:rsidR="00E02FD4" w:rsidRPr="00516BFA" w:rsidRDefault="00E02FD4" w:rsidP="003443BF">
            <w:pPr>
              <w:spacing w:before="40" w:after="40"/>
              <w:rPr>
                <w:rFonts w:cs="Arial"/>
                <w:b/>
                <w:color w:val="FFFFFF"/>
              </w:rPr>
            </w:pPr>
            <w:r w:rsidRPr="00516BFA">
              <w:rPr>
                <w:rFonts w:cs="Arial"/>
                <w:b/>
                <w:color w:val="FFFFFF"/>
              </w:rPr>
              <w:t>Value</w:t>
            </w:r>
          </w:p>
        </w:tc>
        <w:tc>
          <w:tcPr>
            <w:tcW w:w="2985" w:type="dxa"/>
            <w:shd w:val="clear" w:color="auto" w:fill="A6A6A6"/>
          </w:tcPr>
          <w:p w:rsidR="00E02FD4" w:rsidRPr="00516BFA" w:rsidRDefault="00E02FD4" w:rsidP="003443BF">
            <w:pPr>
              <w:spacing w:before="40" w:after="40"/>
              <w:rPr>
                <w:rFonts w:cs="Arial"/>
                <w:b/>
                <w:color w:val="FFFFFF"/>
              </w:rPr>
            </w:pPr>
            <w:r w:rsidRPr="00516BFA">
              <w:rPr>
                <w:rFonts w:cs="Arial"/>
                <w:b/>
                <w:color w:val="FFFFFF"/>
              </w:rPr>
              <w:t>Cmd Line Opt</w:t>
            </w:r>
          </w:p>
        </w:tc>
        <w:tc>
          <w:tcPr>
            <w:tcW w:w="0" w:type="auto"/>
            <w:shd w:val="clear" w:color="auto" w:fill="A6A6A6"/>
          </w:tcPr>
          <w:p w:rsidR="00E02FD4" w:rsidRPr="00516BFA" w:rsidRDefault="00E02FD4" w:rsidP="003443BF">
            <w:pPr>
              <w:spacing w:before="40" w:after="40"/>
              <w:rPr>
                <w:rFonts w:cs="Arial"/>
                <w:b/>
                <w:color w:val="FFFFFF"/>
              </w:rPr>
            </w:pPr>
            <w:r w:rsidRPr="00516BFA">
              <w:rPr>
                <w:rFonts w:cs="Arial"/>
                <w:b/>
                <w:color w:val="FFFFFF"/>
              </w:rPr>
              <w:t>Rationale</w:t>
            </w:r>
          </w:p>
        </w:tc>
      </w:tr>
      <w:tr w:rsidR="00E02FD4" w:rsidRPr="00510C8D" w:rsidTr="003443BF">
        <w:trPr>
          <w:jc w:val="center"/>
        </w:trPr>
        <w:tc>
          <w:tcPr>
            <w:tcW w:w="1928" w:type="dxa"/>
          </w:tcPr>
          <w:p w:rsidR="00E02FD4" w:rsidRPr="00510C8D" w:rsidRDefault="00E02FD4" w:rsidP="003443BF">
            <w:pPr>
              <w:spacing w:before="40" w:after="40"/>
              <w:rPr>
                <w:rFonts w:cs="Arial"/>
              </w:rPr>
            </w:pPr>
            <w:r>
              <w:rPr>
                <w:rFonts w:cs="Arial"/>
              </w:rPr>
              <w:t>C/C++ Dialect</w:t>
            </w:r>
          </w:p>
        </w:tc>
        <w:tc>
          <w:tcPr>
            <w:tcW w:w="580" w:type="dxa"/>
          </w:tcPr>
          <w:p w:rsidR="00E02FD4" w:rsidRPr="00510C8D" w:rsidRDefault="00E02FD4" w:rsidP="003443BF">
            <w:pPr>
              <w:spacing w:before="40" w:after="40"/>
              <w:jc w:val="center"/>
              <w:rPr>
                <w:rFonts w:cs="Arial"/>
              </w:rPr>
            </w:pPr>
            <w:r>
              <w:rPr>
                <w:rFonts w:cs="Arial"/>
              </w:rPr>
              <w:t>A</w:t>
            </w:r>
          </w:p>
        </w:tc>
        <w:tc>
          <w:tcPr>
            <w:tcW w:w="0" w:type="auto"/>
          </w:tcPr>
          <w:p w:rsidR="00E02FD4" w:rsidRPr="00510C8D" w:rsidRDefault="00E02FD4" w:rsidP="00C0417C">
            <w:pPr>
              <w:spacing w:before="40" w:after="40"/>
              <w:rPr>
                <w:rFonts w:cs="Arial"/>
              </w:rPr>
            </w:pPr>
            <w:r>
              <w:rPr>
                <w:rFonts w:cs="Arial"/>
              </w:rPr>
              <w:t xml:space="preserve">None </w:t>
            </w:r>
            <w:r w:rsidR="00C0417C">
              <w:rPr>
                <w:rFonts w:cs="Arial"/>
              </w:rPr>
              <w:t>selected</w:t>
            </w:r>
          </w:p>
        </w:tc>
        <w:tc>
          <w:tcPr>
            <w:tcW w:w="2985" w:type="dxa"/>
          </w:tcPr>
          <w:p w:rsidR="00E02FD4" w:rsidRPr="00510C8D" w:rsidRDefault="00E02FD4" w:rsidP="003443BF">
            <w:pPr>
              <w:spacing w:before="40" w:after="40"/>
              <w:rPr>
                <w:rFonts w:cs="Arial"/>
              </w:rPr>
            </w:pPr>
          </w:p>
        </w:tc>
        <w:tc>
          <w:tcPr>
            <w:tcW w:w="0" w:type="auto"/>
          </w:tcPr>
          <w:p w:rsidR="00E02FD4" w:rsidRPr="00510C8D" w:rsidRDefault="00E02FD4" w:rsidP="003443BF">
            <w:pPr>
              <w:spacing w:before="40" w:after="40"/>
              <w:rPr>
                <w:rFonts w:cs="Arial"/>
              </w:rPr>
            </w:pPr>
            <w:r>
              <w:rPr>
                <w:rFonts w:cs="Arial"/>
              </w:rPr>
              <w:t>Embedded C++ is not being used in this project.</w:t>
            </w:r>
          </w:p>
          <w:p w:rsidR="00E02FD4" w:rsidRPr="00510C8D" w:rsidRDefault="00E02FD4" w:rsidP="003443BF">
            <w:pPr>
              <w:spacing w:before="40" w:after="40"/>
              <w:rPr>
                <w:rFonts w:cs="Arial"/>
              </w:rPr>
            </w:pPr>
            <w:r>
              <w:rPr>
                <w:rFonts w:cs="Arial"/>
              </w:rPr>
              <w:t>K&amp;R compatibility should not be used.  This project is required to be ANSI/ISO C compliant.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Language mode</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Pr>
                <w:rFonts w:cs="Arial"/>
              </w:rPr>
              <w:t>None selected</w:t>
            </w:r>
          </w:p>
        </w:tc>
        <w:tc>
          <w:tcPr>
            <w:tcW w:w="2985" w:type="dxa"/>
          </w:tcPr>
          <w:p w:rsidR="00E02FD4" w:rsidRPr="00516BFA" w:rsidRDefault="00E02FD4" w:rsidP="003443BF">
            <w:pPr>
              <w:spacing w:before="40" w:after="40"/>
              <w:rPr>
                <w:rFonts w:cs="Arial"/>
              </w:rPr>
            </w:pPr>
          </w:p>
        </w:tc>
        <w:tc>
          <w:tcPr>
            <w:tcW w:w="0" w:type="auto"/>
          </w:tcPr>
          <w:p w:rsidR="00E02FD4" w:rsidRPr="00516BFA" w:rsidRDefault="00E02FD4" w:rsidP="003443BF">
            <w:pPr>
              <w:spacing w:before="40" w:after="40"/>
              <w:rPr>
                <w:rFonts w:cs="Arial"/>
              </w:rPr>
            </w:pPr>
            <w:r w:rsidRPr="00516BFA">
              <w:rPr>
                <w:rFonts w:cs="Arial"/>
              </w:rPr>
              <w:t xml:space="preserve">Leaving this blank provides the default level of normal ANSI/ISO mode, which provides warnings for all non-ANSI/ISO features used in the program.  All warnings are justified at the end of each build, so if a non-ANSI/ISO feature is required the warning will be justified in the warning justification document.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Create precompiled header file as named</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E02FD4" w:rsidP="003443BF">
            <w:pPr>
              <w:spacing w:before="40" w:after="40"/>
              <w:rPr>
                <w:rFonts w:cs="Arial"/>
              </w:rPr>
            </w:pPr>
            <w:r w:rsidRPr="00516BFA">
              <w:rPr>
                <w:rFonts w:cs="Arial"/>
              </w:rPr>
              <w:t>None specified</w:t>
            </w:r>
          </w:p>
        </w:tc>
        <w:tc>
          <w:tcPr>
            <w:tcW w:w="2985" w:type="dxa"/>
          </w:tcPr>
          <w:p w:rsidR="00E02FD4" w:rsidRPr="00516BFA" w:rsidRDefault="00E02FD4" w:rsidP="003443BF">
            <w:pPr>
              <w:spacing w:before="40" w:after="40"/>
              <w:rPr>
                <w:rFonts w:cs="Arial"/>
              </w:rPr>
            </w:pPr>
            <w:r>
              <w:rPr>
                <w:rFonts w:cs="Arial"/>
              </w:rPr>
              <w:t>--create_pch</w:t>
            </w:r>
          </w:p>
        </w:tc>
        <w:tc>
          <w:tcPr>
            <w:tcW w:w="0" w:type="auto"/>
          </w:tcPr>
          <w:p w:rsidR="00E02FD4" w:rsidRPr="00516BFA" w:rsidRDefault="00E02FD4" w:rsidP="003443BF">
            <w:pPr>
              <w:spacing w:before="40" w:after="40"/>
              <w:rPr>
                <w:rFonts w:cs="Arial"/>
              </w:rPr>
            </w:pPr>
            <w:r w:rsidRPr="00516BFA">
              <w:rPr>
                <w:rFonts w:cs="Arial"/>
              </w:rPr>
              <w:t xml:space="preserve">Not using precompiled header file option at this time.  It can be used to decrease build times.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Disable intrinsic functions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E02FD4" w:rsidP="003443BF">
            <w:pPr>
              <w:spacing w:before="40" w:after="40"/>
              <w:rPr>
                <w:rFonts w:cs="Arial"/>
              </w:rPr>
            </w:pPr>
            <w:r w:rsidRPr="00516BFA">
              <w:rPr>
                <w:rFonts w:cs="Arial"/>
              </w:rPr>
              <w:t>No</w:t>
            </w:r>
            <w:r w:rsidR="00C0417C">
              <w:rPr>
                <w:rFonts w:cs="Arial"/>
              </w:rPr>
              <w:t>t Selected</w:t>
            </w:r>
          </w:p>
        </w:tc>
        <w:tc>
          <w:tcPr>
            <w:tcW w:w="2985" w:type="dxa"/>
          </w:tcPr>
          <w:p w:rsidR="00E02FD4" w:rsidRPr="00516BFA" w:rsidRDefault="00E02FD4" w:rsidP="003443BF">
            <w:pPr>
              <w:spacing w:before="40" w:after="40"/>
              <w:rPr>
                <w:rFonts w:cs="Arial"/>
              </w:rPr>
            </w:pPr>
            <w:r>
              <w:rPr>
                <w:rFonts w:cs="Arial"/>
              </w:rPr>
              <w:t>--no_intrinsics, -pn</w:t>
            </w:r>
          </w:p>
        </w:tc>
        <w:tc>
          <w:tcPr>
            <w:tcW w:w="0" w:type="auto"/>
          </w:tcPr>
          <w:p w:rsidR="00E02FD4" w:rsidRPr="00516BFA" w:rsidRDefault="00E02FD4" w:rsidP="003443BF">
            <w:pPr>
              <w:spacing w:before="40" w:after="40"/>
              <w:rPr>
                <w:rFonts w:cs="Arial"/>
              </w:rPr>
            </w:pPr>
            <w:r w:rsidRPr="00516BFA">
              <w:rPr>
                <w:rFonts w:cs="Arial"/>
              </w:rPr>
              <w:t xml:space="preserve">Although direct use of intrinsic functions must be avoided in all portable files (e.g. AUTOSAR compliant) the use of an intrinsic in a macro replacement defined in a target specific file could be allowed, so intrinsic functions are left as enabled.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Multibyte character support</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E02FD4" w:rsidP="003443BF">
            <w:pPr>
              <w:spacing w:before="40" w:after="40"/>
              <w:rPr>
                <w:rFonts w:cs="Arial"/>
              </w:rPr>
            </w:pPr>
            <w:r>
              <w:rPr>
                <w:rFonts w:cs="Arial"/>
              </w:rPr>
              <w:t>--multibyte_chars, -pc</w:t>
            </w:r>
          </w:p>
        </w:tc>
        <w:tc>
          <w:tcPr>
            <w:tcW w:w="0" w:type="auto"/>
          </w:tcPr>
          <w:p w:rsidR="00E02FD4" w:rsidRPr="00516BFA" w:rsidRDefault="00E02FD4" w:rsidP="003443BF">
            <w:pPr>
              <w:spacing w:before="40" w:after="40"/>
              <w:rPr>
                <w:rFonts w:cs="Arial"/>
              </w:rPr>
            </w:pPr>
            <w:r w:rsidRPr="00516BFA">
              <w:rPr>
                <w:rFonts w:cs="Arial"/>
              </w:rPr>
              <w:t>Default is to disable support.  There is no known reason to enable this support for this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Allow extern C functions to propagate exceptions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E02FD4" w:rsidP="003443BF">
            <w:pPr>
              <w:spacing w:before="40" w:after="40"/>
              <w:rPr>
                <w:rFonts w:cs="Arial"/>
              </w:rPr>
            </w:pPr>
            <w:r>
              <w:rPr>
                <w:rFonts w:cs="Arial"/>
              </w:rPr>
              <w:t>--extern_c_can_throw</w:t>
            </w:r>
          </w:p>
        </w:tc>
        <w:tc>
          <w:tcPr>
            <w:tcW w:w="0" w:type="auto"/>
          </w:tcPr>
          <w:p w:rsidR="00E02FD4" w:rsidRPr="00516BFA" w:rsidRDefault="00E02FD4" w:rsidP="003443BF">
            <w:pPr>
              <w:spacing w:before="40" w:after="40"/>
              <w:rPr>
                <w:rFonts w:cs="Arial"/>
              </w:rPr>
            </w:pPr>
            <w:r w:rsidRPr="00516BFA">
              <w:rPr>
                <w:rFonts w:cs="Arial"/>
              </w:rPr>
              <w:t>Default is to disable support.  This option is related to C++ function external linkage to C files.  The project is written only in C, so support for this is not needed.</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Precompiled header file for compilation</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E02FD4" w:rsidP="003443BF">
            <w:pPr>
              <w:spacing w:before="40" w:after="40"/>
              <w:rPr>
                <w:rFonts w:cs="Arial"/>
              </w:rPr>
            </w:pPr>
            <w:r w:rsidRPr="00516BFA">
              <w:rPr>
                <w:rFonts w:cs="Arial"/>
              </w:rPr>
              <w:t>None specified</w:t>
            </w:r>
          </w:p>
        </w:tc>
        <w:tc>
          <w:tcPr>
            <w:tcW w:w="2985" w:type="dxa"/>
          </w:tcPr>
          <w:p w:rsidR="00E02FD4" w:rsidRPr="00516BFA" w:rsidRDefault="00E02FD4" w:rsidP="003443BF">
            <w:pPr>
              <w:spacing w:before="40" w:after="40"/>
              <w:rPr>
                <w:rFonts w:cs="Arial"/>
              </w:rPr>
            </w:pPr>
            <w:r>
              <w:rPr>
                <w:rFonts w:cs="Arial"/>
              </w:rPr>
              <w:t>--use_pch</w:t>
            </w:r>
          </w:p>
        </w:tc>
        <w:tc>
          <w:tcPr>
            <w:tcW w:w="0" w:type="auto"/>
          </w:tcPr>
          <w:p w:rsidR="00E02FD4" w:rsidRPr="00516BFA" w:rsidRDefault="00E02FD4" w:rsidP="003443BF">
            <w:pPr>
              <w:spacing w:before="40" w:after="40"/>
              <w:rPr>
                <w:rFonts w:cs="Arial"/>
              </w:rPr>
            </w:pPr>
            <w:r w:rsidRPr="00516BFA">
              <w:rPr>
                <w:rFonts w:cs="Arial"/>
              </w:rPr>
              <w:t xml:space="preserve">Not using precompiled header file option at this time.  It can be used to decrease build times.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 xml:space="preserve">Enable C++ </w:t>
            </w:r>
            <w:r w:rsidRPr="00516BFA">
              <w:rPr>
                <w:rFonts w:cs="Arial"/>
              </w:rPr>
              <w:lastRenderedPageBreak/>
              <w:t>exception handling</w:t>
            </w:r>
          </w:p>
        </w:tc>
        <w:tc>
          <w:tcPr>
            <w:tcW w:w="580" w:type="dxa"/>
          </w:tcPr>
          <w:p w:rsidR="00E02FD4" w:rsidRPr="00516BFA" w:rsidRDefault="00E02FD4" w:rsidP="003443BF">
            <w:pPr>
              <w:spacing w:before="40" w:after="40"/>
              <w:jc w:val="center"/>
              <w:rPr>
                <w:rFonts w:cs="Arial"/>
              </w:rPr>
            </w:pPr>
            <w:r w:rsidRPr="00516BFA">
              <w:rPr>
                <w:rFonts w:cs="Arial"/>
              </w:rPr>
              <w:lastRenderedPageBreak/>
              <w:t>A</w:t>
            </w:r>
          </w:p>
        </w:tc>
        <w:tc>
          <w:tcPr>
            <w:tcW w:w="0" w:type="auto"/>
          </w:tcPr>
          <w:p w:rsidR="00E02FD4" w:rsidRPr="00516BFA" w:rsidRDefault="00C0417C" w:rsidP="003443BF">
            <w:pPr>
              <w:spacing w:before="40" w:after="40"/>
              <w:rPr>
                <w:rFonts w:cs="Arial"/>
              </w:rPr>
            </w:pPr>
            <w:r w:rsidRPr="00516BFA">
              <w:rPr>
                <w:rFonts w:cs="Arial"/>
              </w:rPr>
              <w:t>No</w:t>
            </w:r>
            <w:r>
              <w:rPr>
                <w:rFonts w:cs="Arial"/>
              </w:rPr>
              <w:t xml:space="preserve">t </w:t>
            </w:r>
            <w:r>
              <w:rPr>
                <w:rFonts w:cs="Arial"/>
              </w:rPr>
              <w:lastRenderedPageBreak/>
              <w:t>Selected</w:t>
            </w:r>
          </w:p>
        </w:tc>
        <w:tc>
          <w:tcPr>
            <w:tcW w:w="2985" w:type="dxa"/>
          </w:tcPr>
          <w:p w:rsidR="00E02FD4" w:rsidRPr="00516BFA" w:rsidRDefault="00E02FD4" w:rsidP="003443BF">
            <w:pPr>
              <w:spacing w:before="40" w:after="40"/>
              <w:rPr>
                <w:rFonts w:cs="Arial"/>
              </w:rPr>
            </w:pPr>
            <w:r>
              <w:rPr>
                <w:rFonts w:cs="Arial"/>
              </w:rPr>
              <w:lastRenderedPageBreak/>
              <w:t>--exceptions</w:t>
            </w:r>
          </w:p>
        </w:tc>
        <w:tc>
          <w:tcPr>
            <w:tcW w:w="0" w:type="auto"/>
          </w:tcPr>
          <w:p w:rsidR="00E02FD4" w:rsidRPr="00516BFA" w:rsidRDefault="00E02FD4" w:rsidP="003443BF">
            <w:pPr>
              <w:spacing w:before="40" w:after="40"/>
              <w:rPr>
                <w:rFonts w:cs="Arial"/>
              </w:rPr>
            </w:pPr>
            <w:r w:rsidRPr="00516BFA">
              <w:rPr>
                <w:rFonts w:cs="Arial"/>
              </w:rPr>
              <w:t>C++ language is not used in this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lastRenderedPageBreak/>
              <w:t>Automatically create/use precompiled headers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E02FD4" w:rsidP="003443BF">
            <w:pPr>
              <w:spacing w:before="40" w:after="40"/>
              <w:rPr>
                <w:rFonts w:cs="Arial"/>
              </w:rPr>
            </w:pPr>
            <w:r>
              <w:rPr>
                <w:rFonts w:cs="Arial"/>
              </w:rPr>
              <w:t>--pch</w:t>
            </w:r>
          </w:p>
        </w:tc>
        <w:tc>
          <w:tcPr>
            <w:tcW w:w="0" w:type="auto"/>
          </w:tcPr>
          <w:p w:rsidR="00E02FD4" w:rsidRPr="00516BFA" w:rsidRDefault="00E02FD4" w:rsidP="003443BF">
            <w:pPr>
              <w:spacing w:before="40" w:after="40"/>
              <w:rPr>
                <w:rFonts w:cs="Arial"/>
              </w:rPr>
            </w:pPr>
            <w:r w:rsidRPr="00516BFA">
              <w:rPr>
                <w:rFonts w:cs="Arial"/>
              </w:rPr>
              <w:t xml:space="preserve">Not using precompiled header file option at this time.  It can be used to decrease build times.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Output xref listing to .crl file</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E02FD4" w:rsidP="003443BF">
            <w:pPr>
              <w:spacing w:before="40" w:after="40"/>
              <w:rPr>
                <w:rFonts w:cs="Arial"/>
              </w:rPr>
            </w:pPr>
            <w:r>
              <w:rPr>
                <w:rFonts w:cs="Arial"/>
              </w:rPr>
              <w:t>--gen_acp_xref, -px</w:t>
            </w:r>
          </w:p>
        </w:tc>
        <w:tc>
          <w:tcPr>
            <w:tcW w:w="0" w:type="auto"/>
          </w:tcPr>
          <w:p w:rsidR="00E02FD4" w:rsidRPr="00516BFA" w:rsidRDefault="00E02FD4" w:rsidP="003443BF">
            <w:pPr>
              <w:spacing w:before="40" w:after="40"/>
              <w:rPr>
                <w:rFonts w:cs="Arial"/>
              </w:rPr>
            </w:pPr>
            <w:r w:rsidRPr="00516BFA">
              <w:rPr>
                <w:rFonts w:cs="Arial"/>
              </w:rPr>
              <w:t>Cross-reference listing file not required for common debugging.  Disabled by default.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Specify precompiled  header path</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E02FD4" w:rsidP="003443BF">
            <w:pPr>
              <w:spacing w:before="40" w:after="40"/>
              <w:rPr>
                <w:rFonts w:cs="Arial"/>
              </w:rPr>
            </w:pPr>
            <w:r w:rsidRPr="00516BFA">
              <w:rPr>
                <w:rFonts w:cs="Arial"/>
              </w:rPr>
              <w:t>None specified</w:t>
            </w:r>
          </w:p>
        </w:tc>
        <w:tc>
          <w:tcPr>
            <w:tcW w:w="2985" w:type="dxa"/>
          </w:tcPr>
          <w:p w:rsidR="00E02FD4" w:rsidRPr="00516BFA" w:rsidRDefault="00E02FD4" w:rsidP="003443BF">
            <w:pPr>
              <w:spacing w:before="40" w:after="40"/>
              <w:rPr>
                <w:rFonts w:cs="Arial"/>
              </w:rPr>
            </w:pPr>
            <w:r>
              <w:rPr>
                <w:rFonts w:cs="Arial"/>
              </w:rPr>
              <w:t>--pch_dir</w:t>
            </w:r>
          </w:p>
        </w:tc>
        <w:tc>
          <w:tcPr>
            <w:tcW w:w="0" w:type="auto"/>
          </w:tcPr>
          <w:p w:rsidR="00E02FD4" w:rsidRPr="00516BFA" w:rsidRDefault="00E02FD4" w:rsidP="003443BF">
            <w:pPr>
              <w:spacing w:before="40" w:after="40"/>
              <w:rPr>
                <w:rFonts w:cs="Arial"/>
              </w:rPr>
            </w:pPr>
            <w:r w:rsidRPr="00516BFA">
              <w:rPr>
                <w:rFonts w:cs="Arial"/>
              </w:rPr>
              <w:t xml:space="preserve">Not using precompiled header file option at this time.  It can be used to decrease build times. </w:t>
            </w:r>
          </w:p>
        </w:tc>
      </w:tr>
      <w:tr w:rsidR="00E02FD4" w:rsidRPr="00516BFA" w:rsidTr="003443BF">
        <w:trPr>
          <w:jc w:val="center"/>
        </w:trPr>
        <w:tc>
          <w:tcPr>
            <w:tcW w:w="1928" w:type="dxa"/>
          </w:tcPr>
          <w:p w:rsidR="00E02FD4" w:rsidRPr="00446B8C" w:rsidRDefault="00E02FD4" w:rsidP="003443BF">
            <w:pPr>
              <w:spacing w:before="40" w:after="40"/>
              <w:rPr>
                <w:rFonts w:cs="Arial"/>
              </w:rPr>
            </w:pPr>
            <w:r w:rsidRPr="00446B8C">
              <w:rPr>
                <w:rFonts w:cs="Arial"/>
              </w:rPr>
              <w:t>Floating Point mode</w:t>
            </w:r>
          </w:p>
        </w:tc>
        <w:tc>
          <w:tcPr>
            <w:tcW w:w="580" w:type="dxa"/>
          </w:tcPr>
          <w:p w:rsidR="00E02FD4" w:rsidRPr="00446B8C" w:rsidRDefault="00E02FD4" w:rsidP="003443BF">
            <w:pPr>
              <w:spacing w:before="40" w:after="40"/>
              <w:jc w:val="center"/>
              <w:rPr>
                <w:rFonts w:cs="Arial"/>
              </w:rPr>
            </w:pPr>
            <w:r w:rsidRPr="00446B8C">
              <w:rPr>
                <w:rFonts w:cs="Arial"/>
              </w:rPr>
              <w:t>A</w:t>
            </w:r>
          </w:p>
        </w:tc>
        <w:tc>
          <w:tcPr>
            <w:tcW w:w="0" w:type="auto"/>
          </w:tcPr>
          <w:p w:rsidR="00E02FD4" w:rsidRPr="00446B8C" w:rsidRDefault="00C0417C" w:rsidP="003443BF">
            <w:pPr>
              <w:spacing w:before="40" w:after="40"/>
              <w:rPr>
                <w:rFonts w:cs="Arial"/>
              </w:rPr>
            </w:pPr>
            <w:r>
              <w:rPr>
                <w:rFonts w:cs="Arial"/>
              </w:rPr>
              <w:t>None selected</w:t>
            </w:r>
          </w:p>
        </w:tc>
        <w:tc>
          <w:tcPr>
            <w:tcW w:w="2985" w:type="dxa"/>
          </w:tcPr>
          <w:p w:rsidR="00E02FD4" w:rsidRPr="00446B8C" w:rsidRDefault="00446B8C" w:rsidP="00446B8C">
            <w:pPr>
              <w:spacing w:before="40" w:after="40"/>
              <w:rPr>
                <w:rFonts w:cs="Arial"/>
              </w:rPr>
            </w:pPr>
            <w:r w:rsidRPr="00446B8C">
              <w:rPr>
                <w:rFonts w:cs="Arial"/>
              </w:rPr>
              <w:t>--fp_mode=relaxed</w:t>
            </w:r>
          </w:p>
        </w:tc>
        <w:tc>
          <w:tcPr>
            <w:tcW w:w="0" w:type="auto"/>
          </w:tcPr>
          <w:p w:rsidR="00E02FD4" w:rsidRPr="00446B8C" w:rsidRDefault="00E02FD4" w:rsidP="00446B8C">
            <w:pPr>
              <w:spacing w:before="40" w:after="40"/>
              <w:rPr>
                <w:rFonts w:cs="Arial"/>
              </w:rPr>
            </w:pPr>
            <w:r w:rsidRPr="00446B8C">
              <w:rPr>
                <w:rFonts w:cs="Arial"/>
              </w:rPr>
              <w:t xml:space="preserve">Relaxed can result in faster code with some loss of accuracy and does not conform </w:t>
            </w:r>
            <w:proofErr w:type="gramStart"/>
            <w:r w:rsidRPr="00446B8C">
              <w:rPr>
                <w:rFonts w:cs="Arial"/>
              </w:rPr>
              <w:t>with</w:t>
            </w:r>
            <w:proofErr w:type="gramEnd"/>
            <w:r w:rsidRPr="00446B8C">
              <w:rPr>
                <w:rFonts w:cs="Arial"/>
              </w:rPr>
              <w:t xml:space="preserve"> ISO.  Strict </w:t>
            </w:r>
            <w:r w:rsidR="00446B8C" w:rsidRPr="00446B8C">
              <w:rPr>
                <w:rFonts w:cs="Arial"/>
              </w:rPr>
              <w:t>should be</w:t>
            </w:r>
            <w:r w:rsidRPr="00446B8C">
              <w:rPr>
                <w:rFonts w:cs="Arial"/>
              </w:rPr>
              <w:t xml:space="preserve"> selected to ensure ISO conformance.</w:t>
            </w:r>
            <w:r w:rsidR="00446B8C" w:rsidRPr="00446B8C">
              <w:rPr>
                <w:rFonts w:cs="Arial"/>
              </w:rPr>
              <w:t xml:space="preserve"> Current configuration uses relaxed.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Do not delete unreferenced static variables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--keep_unneeded_statics</w:t>
            </w:r>
          </w:p>
        </w:tc>
        <w:tc>
          <w:tcPr>
            <w:tcW w:w="0" w:type="auto"/>
          </w:tcPr>
          <w:p w:rsidR="00E02FD4" w:rsidRPr="00516BFA" w:rsidRDefault="00E02FD4" w:rsidP="003443BF">
            <w:pPr>
              <w:spacing w:before="40" w:after="40"/>
              <w:rPr>
                <w:rFonts w:cs="Arial"/>
              </w:rPr>
            </w:pPr>
            <w:r w:rsidRPr="00516BFA">
              <w:rPr>
                <w:rFonts w:cs="Arial"/>
              </w:rPr>
              <w:t>In general, keeping unreferenced static variables needlessly allocates memory.  This is not currently necessary in the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Support C++ run-time type information</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--rtti, -rtti</w:t>
            </w:r>
          </w:p>
        </w:tc>
        <w:tc>
          <w:tcPr>
            <w:tcW w:w="0" w:type="auto"/>
          </w:tcPr>
          <w:p w:rsidR="00E02FD4" w:rsidRPr="00516BFA" w:rsidRDefault="00E02FD4" w:rsidP="003443BF">
            <w:pPr>
              <w:spacing w:before="40" w:after="40"/>
              <w:rPr>
                <w:rFonts w:cs="Arial"/>
              </w:rPr>
            </w:pPr>
            <w:r w:rsidRPr="00516BFA">
              <w:rPr>
                <w:rFonts w:cs="Arial"/>
              </w:rPr>
              <w:t>C++ language is not used in the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Treat C files as C++ files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--cpp_default, -fg</w:t>
            </w:r>
          </w:p>
        </w:tc>
        <w:tc>
          <w:tcPr>
            <w:tcW w:w="0" w:type="auto"/>
          </w:tcPr>
          <w:p w:rsidR="00E02FD4" w:rsidRPr="00516BFA" w:rsidRDefault="00E02FD4" w:rsidP="003443BF">
            <w:pPr>
              <w:spacing w:before="40" w:after="40"/>
              <w:rPr>
                <w:rFonts w:cs="Arial"/>
              </w:rPr>
            </w:pPr>
            <w:r w:rsidRPr="00516BFA">
              <w:rPr>
                <w:rFonts w:cs="Arial"/>
              </w:rPr>
              <w:t>C++ language is not used in the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Enable support for GCC extensions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--gcc</w:t>
            </w:r>
          </w:p>
        </w:tc>
        <w:tc>
          <w:tcPr>
            <w:tcW w:w="0" w:type="auto"/>
          </w:tcPr>
          <w:p w:rsidR="00E02FD4" w:rsidRPr="00516BFA" w:rsidRDefault="00E02FD4" w:rsidP="003443BF">
            <w:pPr>
              <w:spacing w:before="40" w:after="40"/>
              <w:rPr>
                <w:rFonts w:cs="Arial"/>
              </w:rPr>
            </w:pPr>
            <w:r w:rsidRPr="00516BFA">
              <w:rPr>
                <w:rFonts w:cs="Arial"/>
              </w:rPr>
              <w:t>This option enables GCC features that are not found in the ANSI C standard.  Leaving disabled to comply with the ANSI C standard.</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Ignore inline keyword</w:t>
            </w:r>
          </w:p>
        </w:tc>
        <w:tc>
          <w:tcPr>
            <w:tcW w:w="580" w:type="dxa"/>
            <w:shd w:val="clear" w:color="auto" w:fill="auto"/>
          </w:tcPr>
          <w:p w:rsidR="00E02FD4" w:rsidRPr="00516BFA" w:rsidRDefault="003443BF" w:rsidP="003443BF">
            <w:pPr>
              <w:spacing w:before="40" w:after="40"/>
              <w:jc w:val="center"/>
              <w:rPr>
                <w:rFonts w:cs="Arial"/>
              </w:rPr>
            </w:pPr>
            <w:r>
              <w:rPr>
                <w:rFonts w:cs="Arial"/>
              </w:rPr>
              <w:t>A</w:t>
            </w:r>
          </w:p>
        </w:tc>
        <w:tc>
          <w:tcPr>
            <w:tcW w:w="0" w:type="auto"/>
            <w:shd w:val="clear" w:color="auto" w:fill="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shd w:val="clear" w:color="auto" w:fill="auto"/>
          </w:tcPr>
          <w:p w:rsidR="00E02FD4" w:rsidRPr="00516BFA" w:rsidRDefault="003443BF" w:rsidP="003443BF">
            <w:pPr>
              <w:spacing w:before="40" w:after="40"/>
              <w:rPr>
                <w:rFonts w:cs="Arial"/>
              </w:rPr>
            </w:pPr>
            <w:r>
              <w:rPr>
                <w:rFonts w:cs="Arial"/>
              </w:rPr>
              <w:t>--no_inlining, -pi</w:t>
            </w:r>
          </w:p>
        </w:tc>
        <w:tc>
          <w:tcPr>
            <w:tcW w:w="0" w:type="auto"/>
            <w:shd w:val="clear" w:color="auto" w:fill="auto"/>
          </w:tcPr>
          <w:p w:rsidR="00E02FD4" w:rsidRPr="00516BFA" w:rsidRDefault="003443BF" w:rsidP="003443BF">
            <w:pPr>
              <w:spacing w:before="40" w:after="40"/>
              <w:rPr>
                <w:rFonts w:cs="Arial"/>
              </w:rPr>
            </w:pPr>
            <w:r w:rsidRPr="00516BFA">
              <w:rPr>
                <w:rFonts w:cs="Arial"/>
              </w:rPr>
              <w:t>Although the inline keyword is not part of the ANSI/ISO standard, it has been used in past projects when required.  If used, then the inlining functionality should be performed.</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Info on considered unused precompiled headers</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--pch_verbose</w:t>
            </w:r>
          </w:p>
        </w:tc>
        <w:tc>
          <w:tcPr>
            <w:tcW w:w="0" w:type="auto"/>
          </w:tcPr>
          <w:p w:rsidR="00E02FD4" w:rsidRPr="00516BFA" w:rsidRDefault="00E02FD4" w:rsidP="003443BF">
            <w:pPr>
              <w:spacing w:before="40" w:after="40"/>
              <w:rPr>
                <w:rFonts w:cs="Arial"/>
              </w:rPr>
            </w:pPr>
            <w:r w:rsidRPr="00516BFA">
              <w:rPr>
                <w:rFonts w:cs="Arial"/>
              </w:rPr>
              <w:t xml:space="preserve">Not using precompiled header file option at this time.  It can be used to decrease build times. </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lastRenderedPageBreak/>
              <w:t>Do static early template instantiation</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--static_template_instantiation</w:t>
            </w:r>
          </w:p>
        </w:tc>
        <w:tc>
          <w:tcPr>
            <w:tcW w:w="0" w:type="auto"/>
          </w:tcPr>
          <w:p w:rsidR="00E02FD4" w:rsidRPr="00516BFA" w:rsidRDefault="00E02FD4" w:rsidP="003443BF">
            <w:pPr>
              <w:spacing w:before="40" w:after="40"/>
              <w:rPr>
                <w:rFonts w:cs="Arial"/>
              </w:rPr>
            </w:pPr>
            <w:r w:rsidRPr="00516BFA">
              <w:rPr>
                <w:rFonts w:cs="Arial"/>
              </w:rPr>
              <w:t>Templates are a feature of the C++ language.  C++ is not being used in this project.</w:t>
            </w:r>
          </w:p>
        </w:tc>
      </w:tr>
      <w:tr w:rsidR="00E02FD4" w:rsidRPr="00516BFA" w:rsidTr="003443BF">
        <w:trPr>
          <w:jc w:val="center"/>
        </w:trPr>
        <w:tc>
          <w:tcPr>
            <w:tcW w:w="1928" w:type="dxa"/>
          </w:tcPr>
          <w:p w:rsidR="00E02FD4" w:rsidRPr="00516BFA" w:rsidRDefault="00E02FD4" w:rsidP="003443BF">
            <w:pPr>
              <w:spacing w:before="40" w:after="40"/>
              <w:rPr>
                <w:rFonts w:cs="Arial"/>
              </w:rPr>
            </w:pPr>
            <w:r w:rsidRPr="00516BFA">
              <w:rPr>
                <w:rFonts w:cs="Arial"/>
              </w:rPr>
              <w:t>Program mode compilation</w:t>
            </w:r>
          </w:p>
        </w:tc>
        <w:tc>
          <w:tcPr>
            <w:tcW w:w="580" w:type="dxa"/>
          </w:tcPr>
          <w:p w:rsidR="00E02FD4" w:rsidRPr="00516BFA" w:rsidRDefault="00E02FD4" w:rsidP="003443BF">
            <w:pPr>
              <w:spacing w:before="40" w:after="40"/>
              <w:jc w:val="center"/>
              <w:rPr>
                <w:rFonts w:cs="Arial"/>
              </w:rPr>
            </w:pPr>
            <w:r w:rsidRPr="00516BFA">
              <w:rPr>
                <w:rFonts w:cs="Arial"/>
              </w:rPr>
              <w:t>A</w:t>
            </w:r>
          </w:p>
        </w:tc>
        <w:tc>
          <w:tcPr>
            <w:tcW w:w="0" w:type="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tcPr>
          <w:p w:rsidR="00E02FD4" w:rsidRPr="00516BFA" w:rsidRDefault="003443BF" w:rsidP="003443BF">
            <w:pPr>
              <w:spacing w:before="40" w:after="40"/>
              <w:rPr>
                <w:rFonts w:cs="Arial"/>
              </w:rPr>
            </w:pPr>
            <w:r>
              <w:rPr>
                <w:rFonts w:cs="Arial"/>
              </w:rPr>
              <w:t>--program_level_compile, -pm</w:t>
            </w:r>
          </w:p>
        </w:tc>
        <w:tc>
          <w:tcPr>
            <w:tcW w:w="0" w:type="auto"/>
          </w:tcPr>
          <w:p w:rsidR="00E02FD4" w:rsidRPr="00516BFA" w:rsidRDefault="00E02FD4" w:rsidP="003443BF">
            <w:pPr>
              <w:spacing w:before="40" w:after="40"/>
              <w:rPr>
                <w:rFonts w:cs="Arial"/>
              </w:rPr>
            </w:pPr>
            <w:r w:rsidRPr="00516BFA">
              <w:rPr>
                <w:rFonts w:cs="Arial"/>
              </w:rPr>
              <w:t>This option is only applicable when using opt_level=3.  This project is currently using 2.</w:t>
            </w:r>
          </w:p>
        </w:tc>
      </w:tr>
      <w:tr w:rsidR="00E02FD4" w:rsidRPr="00516BFA" w:rsidTr="003443BF">
        <w:trPr>
          <w:jc w:val="center"/>
        </w:trPr>
        <w:tc>
          <w:tcPr>
            <w:tcW w:w="1928" w:type="dxa"/>
            <w:shd w:val="clear" w:color="auto" w:fill="auto"/>
          </w:tcPr>
          <w:p w:rsidR="00E02FD4" w:rsidRPr="00516BFA" w:rsidRDefault="00E02FD4" w:rsidP="003443BF">
            <w:pPr>
              <w:spacing w:before="40" w:after="40"/>
              <w:rPr>
                <w:rFonts w:cs="Arial"/>
              </w:rPr>
            </w:pPr>
            <w:r w:rsidRPr="00516BFA">
              <w:rPr>
                <w:rFonts w:cs="Arial"/>
              </w:rPr>
              <w:t>Output raw listing to .rl file</w:t>
            </w:r>
          </w:p>
        </w:tc>
        <w:tc>
          <w:tcPr>
            <w:tcW w:w="580" w:type="dxa"/>
            <w:shd w:val="clear" w:color="auto" w:fill="auto"/>
          </w:tcPr>
          <w:p w:rsidR="00E02FD4" w:rsidRPr="00516BFA" w:rsidRDefault="003443BF" w:rsidP="003443BF">
            <w:pPr>
              <w:spacing w:before="40" w:after="40"/>
              <w:jc w:val="center"/>
              <w:rPr>
                <w:rFonts w:cs="Arial"/>
              </w:rPr>
            </w:pPr>
            <w:r>
              <w:rPr>
                <w:rFonts w:cs="Arial"/>
              </w:rPr>
              <w:t>A</w:t>
            </w:r>
          </w:p>
        </w:tc>
        <w:tc>
          <w:tcPr>
            <w:tcW w:w="0" w:type="auto"/>
            <w:shd w:val="clear" w:color="auto" w:fill="auto"/>
          </w:tcPr>
          <w:p w:rsidR="00E02FD4" w:rsidRPr="00516BFA" w:rsidRDefault="00C0417C" w:rsidP="003443BF">
            <w:pPr>
              <w:spacing w:before="40" w:after="40"/>
              <w:rPr>
                <w:rFonts w:cs="Arial"/>
              </w:rPr>
            </w:pPr>
            <w:r w:rsidRPr="00516BFA">
              <w:rPr>
                <w:rFonts w:cs="Arial"/>
              </w:rPr>
              <w:t>No</w:t>
            </w:r>
            <w:r>
              <w:rPr>
                <w:rFonts w:cs="Arial"/>
              </w:rPr>
              <w:t>t Selected</w:t>
            </w:r>
          </w:p>
        </w:tc>
        <w:tc>
          <w:tcPr>
            <w:tcW w:w="2985" w:type="dxa"/>
            <w:shd w:val="clear" w:color="auto" w:fill="auto"/>
          </w:tcPr>
          <w:p w:rsidR="00E02FD4" w:rsidRPr="00516BFA" w:rsidRDefault="003443BF" w:rsidP="003443BF">
            <w:pPr>
              <w:spacing w:before="40" w:after="40"/>
              <w:rPr>
                <w:rFonts w:cs="Arial"/>
              </w:rPr>
            </w:pPr>
            <w:r>
              <w:rPr>
                <w:rFonts w:cs="Arial"/>
              </w:rPr>
              <w:t>--getn_acp_raw, -pl</w:t>
            </w:r>
          </w:p>
        </w:tc>
        <w:tc>
          <w:tcPr>
            <w:tcW w:w="0" w:type="auto"/>
            <w:shd w:val="clear" w:color="auto" w:fill="auto"/>
          </w:tcPr>
          <w:p w:rsidR="00E02FD4" w:rsidRPr="003443BF" w:rsidRDefault="00E02FD4" w:rsidP="003443BF">
            <w:pPr>
              <w:spacing w:before="40" w:after="40"/>
              <w:rPr>
                <w:rFonts w:cs="Arial"/>
              </w:rPr>
            </w:pPr>
            <w:r w:rsidRPr="003443BF">
              <w:rPr>
                <w:rFonts w:cs="Arial"/>
              </w:rPr>
              <w:t>Raw listing file is not archived as part of an official release.</w:t>
            </w:r>
            <w:r w:rsidR="003443BF" w:rsidRPr="003443BF">
              <w:rPr>
                <w:rFonts w:cs="Arial"/>
              </w:rPr>
              <w:t xml:space="preserve"> </w:t>
            </w:r>
            <w:r w:rsidRPr="003443BF">
              <w:rPr>
                <w:rFonts w:cs="Arial"/>
              </w:rPr>
              <w:t xml:space="preserve">In an effort to reduce the Debug build </w:t>
            </w:r>
            <w:r w:rsidR="003443BF" w:rsidRPr="003443BF">
              <w:rPr>
                <w:rFonts w:cs="Arial"/>
              </w:rPr>
              <w:t>time;</w:t>
            </w:r>
            <w:r w:rsidRPr="003443BF">
              <w:rPr>
                <w:rFonts w:cs="Arial"/>
              </w:rPr>
              <w:t xml:space="preserve"> this option is disabled because it is not normally needed when developing.  It can be enabled in a developer’s local build if a particular need arises.</w:t>
            </w:r>
          </w:p>
          <w:p w:rsidR="00E02FD4" w:rsidRPr="00516BFA" w:rsidRDefault="00E02FD4" w:rsidP="003443BF">
            <w:pPr>
              <w:spacing w:before="40" w:after="40"/>
              <w:rPr>
                <w:rFonts w:cs="Arial"/>
              </w:rPr>
            </w:pPr>
          </w:p>
        </w:tc>
      </w:tr>
    </w:tbl>
    <w:p w:rsidR="00E02FD4" w:rsidRDefault="00E02FD4" w:rsidP="00A62E53"/>
    <w:p w:rsidR="003443BF" w:rsidRDefault="003443BF" w:rsidP="00434DED">
      <w:pPr>
        <w:pStyle w:val="Heading7"/>
      </w:pPr>
      <w:bookmarkStart w:id="75" w:name="_Toc364670282"/>
      <w:r>
        <w:t>Parser Preprocessing Options</w:t>
      </w:r>
      <w:bookmarkEnd w:id="75"/>
    </w:p>
    <w:tbl>
      <w:tblPr>
        <w:tblW w:w="1359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6"/>
        <w:gridCol w:w="585"/>
        <w:gridCol w:w="1107"/>
        <w:gridCol w:w="2386"/>
        <w:gridCol w:w="7566"/>
      </w:tblGrid>
      <w:tr w:rsidR="003443BF" w:rsidRPr="00516BFA" w:rsidTr="003443BF">
        <w:trPr>
          <w:jc w:val="center"/>
        </w:trPr>
        <w:tc>
          <w:tcPr>
            <w:tcW w:w="1946" w:type="dxa"/>
            <w:shd w:val="clear" w:color="auto" w:fill="A6A6A6"/>
          </w:tcPr>
          <w:p w:rsidR="003443BF" w:rsidRPr="00516BFA" w:rsidRDefault="003443BF" w:rsidP="003443BF">
            <w:pPr>
              <w:spacing w:before="40" w:after="40"/>
              <w:rPr>
                <w:rFonts w:cs="Arial"/>
                <w:b/>
                <w:color w:val="FFFFFF"/>
              </w:rPr>
            </w:pPr>
            <w:r w:rsidRPr="00516BFA">
              <w:rPr>
                <w:rFonts w:cs="Arial"/>
                <w:b/>
                <w:color w:val="FFFFFF"/>
              </w:rPr>
              <w:t>Attribute Name</w:t>
            </w:r>
          </w:p>
        </w:tc>
        <w:tc>
          <w:tcPr>
            <w:tcW w:w="585" w:type="dxa"/>
            <w:shd w:val="clear" w:color="auto" w:fill="A6A6A6"/>
          </w:tcPr>
          <w:p w:rsidR="003443BF" w:rsidRPr="00516BFA" w:rsidRDefault="003443BF" w:rsidP="003443BF">
            <w:pPr>
              <w:spacing w:before="40" w:after="40"/>
              <w:rPr>
                <w:rFonts w:cs="Arial"/>
                <w:b/>
                <w:color w:val="FFFFFF"/>
              </w:rPr>
            </w:pPr>
            <w:r w:rsidRPr="00516BFA">
              <w:rPr>
                <w:rFonts w:cs="Arial"/>
                <w:b/>
                <w:color w:val="FFFFFF"/>
              </w:rPr>
              <w:t>Cfg</w:t>
            </w:r>
          </w:p>
        </w:tc>
        <w:tc>
          <w:tcPr>
            <w:tcW w:w="0" w:type="auto"/>
            <w:shd w:val="clear" w:color="auto" w:fill="A6A6A6"/>
          </w:tcPr>
          <w:p w:rsidR="003443BF" w:rsidRPr="00516BFA" w:rsidRDefault="003443BF" w:rsidP="003443BF">
            <w:pPr>
              <w:spacing w:before="40" w:after="40"/>
              <w:rPr>
                <w:rFonts w:cs="Arial"/>
                <w:b/>
                <w:color w:val="FFFFFF"/>
              </w:rPr>
            </w:pPr>
            <w:r w:rsidRPr="00516BFA">
              <w:rPr>
                <w:rFonts w:cs="Arial"/>
                <w:b/>
                <w:color w:val="FFFFFF"/>
              </w:rPr>
              <w:t>Value</w:t>
            </w:r>
          </w:p>
        </w:tc>
        <w:tc>
          <w:tcPr>
            <w:tcW w:w="2386" w:type="dxa"/>
            <w:shd w:val="clear" w:color="auto" w:fill="A6A6A6"/>
          </w:tcPr>
          <w:p w:rsidR="003443BF" w:rsidRPr="00516BFA" w:rsidRDefault="003443BF" w:rsidP="003443BF">
            <w:pPr>
              <w:spacing w:before="40" w:after="40"/>
              <w:rPr>
                <w:rFonts w:cs="Arial"/>
                <w:b/>
                <w:color w:val="FFFFFF"/>
              </w:rPr>
            </w:pPr>
            <w:r w:rsidRPr="00516BFA">
              <w:rPr>
                <w:rFonts w:cs="Arial"/>
                <w:b/>
                <w:color w:val="FFFFFF"/>
              </w:rPr>
              <w:t>Cmd Line Opt</w:t>
            </w:r>
          </w:p>
        </w:tc>
        <w:tc>
          <w:tcPr>
            <w:tcW w:w="7566" w:type="dxa"/>
            <w:shd w:val="clear" w:color="auto" w:fill="A6A6A6"/>
          </w:tcPr>
          <w:p w:rsidR="003443BF" w:rsidRPr="00516BFA" w:rsidRDefault="003443BF" w:rsidP="003443BF">
            <w:pPr>
              <w:spacing w:before="40" w:after="40"/>
              <w:rPr>
                <w:rFonts w:cs="Arial"/>
                <w:b/>
                <w:color w:val="FFFFFF"/>
              </w:rPr>
            </w:pPr>
            <w:r w:rsidRPr="00516BFA">
              <w:rPr>
                <w:rFonts w:cs="Arial"/>
                <w:b/>
                <w:color w:val="FFFFFF"/>
              </w:rPr>
              <w:t>Rationale</w:t>
            </w:r>
          </w:p>
        </w:tc>
      </w:tr>
      <w:tr w:rsidR="003443BF" w:rsidRPr="00516BFA" w:rsidTr="003443BF">
        <w:trPr>
          <w:jc w:val="center"/>
        </w:trPr>
        <w:tc>
          <w:tcPr>
            <w:tcW w:w="1946" w:type="dxa"/>
          </w:tcPr>
          <w:p w:rsidR="003443BF" w:rsidRPr="00516BFA" w:rsidRDefault="003443BF" w:rsidP="003443BF">
            <w:pPr>
              <w:spacing w:before="40" w:after="40"/>
              <w:rPr>
                <w:rFonts w:cs="Arial"/>
              </w:rPr>
            </w:pPr>
            <w:r w:rsidRPr="00516BFA">
              <w:rPr>
                <w:rFonts w:cs="Arial"/>
              </w:rPr>
              <w:t>Mode</w:t>
            </w:r>
          </w:p>
        </w:tc>
        <w:tc>
          <w:tcPr>
            <w:tcW w:w="585" w:type="dxa"/>
          </w:tcPr>
          <w:p w:rsidR="003443BF" w:rsidRPr="00516BFA" w:rsidRDefault="003443BF" w:rsidP="003443BF">
            <w:pPr>
              <w:spacing w:before="40" w:after="40"/>
              <w:jc w:val="center"/>
              <w:rPr>
                <w:rFonts w:cs="Arial"/>
              </w:rPr>
            </w:pPr>
            <w:r w:rsidRPr="00516BFA">
              <w:rPr>
                <w:rFonts w:cs="Arial"/>
              </w:rPr>
              <w:t>A</w:t>
            </w:r>
          </w:p>
        </w:tc>
        <w:tc>
          <w:tcPr>
            <w:tcW w:w="0" w:type="auto"/>
          </w:tcPr>
          <w:p w:rsidR="003443BF" w:rsidRPr="00516BFA" w:rsidRDefault="003443BF" w:rsidP="003443BF">
            <w:pPr>
              <w:spacing w:before="40" w:after="40"/>
              <w:rPr>
                <w:rFonts w:cs="Arial"/>
              </w:rPr>
            </w:pPr>
            <w:r w:rsidRPr="00516BFA">
              <w:rPr>
                <w:rFonts w:cs="Arial"/>
              </w:rPr>
              <w:t>Automatic</w:t>
            </w:r>
          </w:p>
        </w:tc>
        <w:tc>
          <w:tcPr>
            <w:tcW w:w="2386" w:type="dxa"/>
          </w:tcPr>
          <w:p w:rsidR="003443BF" w:rsidRPr="00516BFA" w:rsidRDefault="003443BF" w:rsidP="003443BF">
            <w:pPr>
              <w:spacing w:before="40" w:after="40"/>
              <w:rPr>
                <w:rFonts w:cs="Arial"/>
              </w:rPr>
            </w:pPr>
          </w:p>
        </w:tc>
        <w:tc>
          <w:tcPr>
            <w:tcW w:w="7566" w:type="dxa"/>
          </w:tcPr>
          <w:p w:rsidR="003443BF" w:rsidRPr="00516BFA" w:rsidRDefault="003443BF" w:rsidP="003443BF">
            <w:pPr>
              <w:spacing w:before="40" w:after="40"/>
              <w:rPr>
                <w:rFonts w:cs="Arial"/>
              </w:rPr>
            </w:pPr>
            <w:r w:rsidRPr="00516BFA">
              <w:rPr>
                <w:rFonts w:cs="Arial"/>
              </w:rPr>
              <w:t>Default option.  There is no reason at this time to change to manual mode.</w:t>
            </w:r>
          </w:p>
        </w:tc>
      </w:tr>
    </w:tbl>
    <w:p w:rsidR="00E02FD4" w:rsidRDefault="00E02FD4" w:rsidP="00A62E53"/>
    <w:p w:rsidR="003443BF" w:rsidRDefault="003443BF" w:rsidP="00434DED">
      <w:pPr>
        <w:pStyle w:val="Heading7"/>
      </w:pPr>
      <w:bookmarkStart w:id="76" w:name="_Toc364670283"/>
      <w:r>
        <w:t>Predefined Symbols</w:t>
      </w:r>
      <w:bookmarkEnd w:id="76"/>
    </w:p>
    <w:tbl>
      <w:tblPr>
        <w:tblW w:w="14245"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4"/>
        <w:gridCol w:w="661"/>
        <w:gridCol w:w="3434"/>
        <w:gridCol w:w="4461"/>
        <w:gridCol w:w="3805"/>
      </w:tblGrid>
      <w:tr w:rsidR="003443BF" w:rsidRPr="00516BFA" w:rsidTr="00A27886">
        <w:trPr>
          <w:jc w:val="center"/>
        </w:trPr>
        <w:tc>
          <w:tcPr>
            <w:tcW w:w="1884" w:type="dxa"/>
            <w:shd w:val="clear" w:color="auto" w:fill="A6A6A6"/>
          </w:tcPr>
          <w:p w:rsidR="003443BF" w:rsidRPr="00516BFA" w:rsidRDefault="003443BF" w:rsidP="00A27886">
            <w:pPr>
              <w:spacing w:before="40" w:after="40"/>
              <w:rPr>
                <w:rFonts w:cs="Arial"/>
                <w:b/>
                <w:color w:val="FFFFFF"/>
              </w:rPr>
            </w:pPr>
            <w:r w:rsidRPr="00516BFA">
              <w:rPr>
                <w:rFonts w:cs="Arial"/>
                <w:b/>
                <w:color w:val="FFFFFF"/>
              </w:rPr>
              <w:t>Attribute Name</w:t>
            </w:r>
          </w:p>
        </w:tc>
        <w:tc>
          <w:tcPr>
            <w:tcW w:w="661" w:type="dxa"/>
            <w:shd w:val="clear" w:color="auto" w:fill="A6A6A6"/>
          </w:tcPr>
          <w:p w:rsidR="003443BF" w:rsidRPr="00516BFA" w:rsidRDefault="003443BF" w:rsidP="00A27886">
            <w:pPr>
              <w:spacing w:before="40" w:after="40"/>
              <w:rPr>
                <w:rFonts w:cs="Arial"/>
                <w:b/>
                <w:color w:val="FFFFFF"/>
              </w:rPr>
            </w:pPr>
            <w:r w:rsidRPr="00516BFA">
              <w:rPr>
                <w:rFonts w:cs="Arial"/>
                <w:b/>
                <w:color w:val="FFFFFF"/>
              </w:rPr>
              <w:t>Cfg</w:t>
            </w:r>
          </w:p>
        </w:tc>
        <w:tc>
          <w:tcPr>
            <w:tcW w:w="0" w:type="auto"/>
            <w:shd w:val="clear" w:color="auto" w:fill="A6A6A6"/>
          </w:tcPr>
          <w:p w:rsidR="003443BF" w:rsidRPr="00516BFA" w:rsidRDefault="003443BF" w:rsidP="00A27886">
            <w:pPr>
              <w:spacing w:before="40" w:after="40"/>
              <w:rPr>
                <w:rFonts w:cs="Arial"/>
                <w:b/>
                <w:color w:val="FFFFFF"/>
              </w:rPr>
            </w:pPr>
            <w:r w:rsidRPr="00516BFA">
              <w:rPr>
                <w:rFonts w:cs="Arial"/>
                <w:b/>
                <w:color w:val="FFFFFF"/>
              </w:rPr>
              <w:t>Value</w:t>
            </w:r>
          </w:p>
        </w:tc>
        <w:tc>
          <w:tcPr>
            <w:tcW w:w="4461" w:type="dxa"/>
            <w:shd w:val="clear" w:color="auto" w:fill="A6A6A6"/>
          </w:tcPr>
          <w:p w:rsidR="003443BF" w:rsidRPr="00516BFA" w:rsidRDefault="003443BF" w:rsidP="00A27886">
            <w:pPr>
              <w:spacing w:before="40" w:after="40"/>
              <w:rPr>
                <w:rFonts w:cs="Arial"/>
                <w:b/>
                <w:color w:val="FFFFFF"/>
              </w:rPr>
            </w:pPr>
            <w:r w:rsidRPr="00516BFA">
              <w:rPr>
                <w:rFonts w:cs="Arial"/>
                <w:b/>
                <w:color w:val="FFFFFF"/>
              </w:rPr>
              <w:t>Cmd Line Opt</w:t>
            </w:r>
          </w:p>
        </w:tc>
        <w:tc>
          <w:tcPr>
            <w:tcW w:w="3805" w:type="dxa"/>
            <w:shd w:val="clear" w:color="auto" w:fill="A6A6A6"/>
          </w:tcPr>
          <w:p w:rsidR="003443BF" w:rsidRPr="00516BFA" w:rsidRDefault="003443BF" w:rsidP="00A27886">
            <w:pPr>
              <w:spacing w:before="40" w:after="40"/>
              <w:rPr>
                <w:rFonts w:cs="Arial"/>
                <w:b/>
                <w:color w:val="FFFFFF"/>
              </w:rPr>
            </w:pPr>
            <w:r w:rsidRPr="00516BFA">
              <w:rPr>
                <w:rFonts w:cs="Arial"/>
                <w:b/>
                <w:color w:val="FFFFFF"/>
              </w:rPr>
              <w:t>Rationale</w:t>
            </w:r>
          </w:p>
        </w:tc>
      </w:tr>
      <w:tr w:rsidR="00A27886" w:rsidRPr="00516BFA" w:rsidTr="00A27886">
        <w:trPr>
          <w:trHeight w:val="472"/>
          <w:jc w:val="center"/>
        </w:trPr>
        <w:tc>
          <w:tcPr>
            <w:tcW w:w="1884" w:type="dxa"/>
            <w:vMerge w:val="restart"/>
          </w:tcPr>
          <w:p w:rsidR="00A27886" w:rsidRPr="00516BFA" w:rsidRDefault="00A27886" w:rsidP="00A27886">
            <w:pPr>
              <w:spacing w:before="40" w:after="40"/>
              <w:rPr>
                <w:rFonts w:cs="Arial"/>
              </w:rPr>
            </w:pPr>
            <w:r w:rsidRPr="00516BFA">
              <w:rPr>
                <w:rFonts w:cs="Arial"/>
              </w:rPr>
              <w:t>Pre-define NAME</w:t>
            </w:r>
          </w:p>
        </w:tc>
        <w:tc>
          <w:tcPr>
            <w:tcW w:w="661" w:type="dxa"/>
            <w:vMerge w:val="restart"/>
          </w:tcPr>
          <w:p w:rsidR="00A27886" w:rsidRPr="00516BFA" w:rsidRDefault="00A27886" w:rsidP="00A27886">
            <w:pPr>
              <w:spacing w:before="40" w:after="40"/>
              <w:jc w:val="center"/>
              <w:rPr>
                <w:rFonts w:cs="Arial"/>
              </w:rPr>
            </w:pPr>
            <w:r>
              <w:rPr>
                <w:rFonts w:cs="Arial"/>
              </w:rPr>
              <w:t>A</w:t>
            </w:r>
          </w:p>
        </w:tc>
        <w:tc>
          <w:tcPr>
            <w:tcW w:w="0" w:type="auto"/>
          </w:tcPr>
          <w:p w:rsidR="00A27886" w:rsidRPr="00516BFA" w:rsidRDefault="00A27886" w:rsidP="00A27886">
            <w:pPr>
              <w:spacing w:before="40" w:after="40"/>
              <w:rPr>
                <w:rFonts w:cs="Arial"/>
              </w:rPr>
            </w:pPr>
            <w:r w:rsidRPr="00516BFA">
              <w:rPr>
                <w:rFonts w:cs="Arial"/>
              </w:rPr>
              <w:t>APPLICATION</w:t>
            </w:r>
          </w:p>
          <w:p w:rsidR="00A27886" w:rsidRPr="00516BFA" w:rsidRDefault="00A27886" w:rsidP="00A27886">
            <w:pPr>
              <w:spacing w:before="40" w:after="40"/>
              <w:rPr>
                <w:rFonts w:cs="Arial"/>
              </w:rPr>
            </w:pPr>
          </w:p>
        </w:tc>
        <w:tc>
          <w:tcPr>
            <w:tcW w:w="4461" w:type="dxa"/>
          </w:tcPr>
          <w:p w:rsidR="00A27886" w:rsidRPr="00516BFA" w:rsidRDefault="00A27886" w:rsidP="00A27886">
            <w:pPr>
              <w:spacing w:before="40" w:after="40"/>
              <w:rPr>
                <w:rFonts w:cs="Arial"/>
              </w:rPr>
            </w:pPr>
            <w:r w:rsidRPr="00516BFA">
              <w:rPr>
                <w:rFonts w:cs="Arial"/>
              </w:rPr>
              <w:t>--define=APPLICATION</w:t>
            </w:r>
          </w:p>
          <w:p w:rsidR="00A27886" w:rsidRPr="00516BFA" w:rsidRDefault="00A27886" w:rsidP="00A27886">
            <w:pPr>
              <w:spacing w:before="40" w:after="40"/>
              <w:rPr>
                <w:rFonts w:cs="Arial"/>
              </w:rPr>
            </w:pPr>
          </w:p>
        </w:tc>
        <w:tc>
          <w:tcPr>
            <w:tcW w:w="3805" w:type="dxa"/>
          </w:tcPr>
          <w:p w:rsidR="00A27886" w:rsidRPr="00516BFA" w:rsidRDefault="00A27886" w:rsidP="00A27886">
            <w:pPr>
              <w:spacing w:before="40" w:after="40"/>
              <w:rPr>
                <w:rFonts w:cs="Arial"/>
              </w:rPr>
            </w:pPr>
            <w:r w:rsidRPr="00516BFA">
              <w:rPr>
                <w:rFonts w:cs="Arial"/>
              </w:rPr>
              <w:t>Required for Application build of Vector AUTOSAR</w:t>
            </w:r>
          </w:p>
        </w:tc>
      </w:tr>
      <w:tr w:rsidR="00A27886" w:rsidRPr="00516BFA" w:rsidTr="00A27886">
        <w:trPr>
          <w:trHeight w:val="472"/>
          <w:jc w:val="center"/>
        </w:trPr>
        <w:tc>
          <w:tcPr>
            <w:tcW w:w="1884" w:type="dxa"/>
            <w:vMerge/>
          </w:tcPr>
          <w:p w:rsidR="00A27886" w:rsidRPr="00516BFA" w:rsidRDefault="00A27886" w:rsidP="00A27886">
            <w:pPr>
              <w:spacing w:before="40" w:after="40"/>
              <w:rPr>
                <w:rFonts w:cs="Arial"/>
              </w:rPr>
            </w:pPr>
          </w:p>
        </w:tc>
        <w:tc>
          <w:tcPr>
            <w:tcW w:w="661" w:type="dxa"/>
            <w:vMerge/>
          </w:tcPr>
          <w:p w:rsidR="00A27886" w:rsidRDefault="00A27886" w:rsidP="00A27886">
            <w:pPr>
              <w:spacing w:before="40" w:after="40"/>
              <w:jc w:val="center"/>
              <w:rPr>
                <w:rFonts w:cs="Arial"/>
              </w:rPr>
            </w:pPr>
          </w:p>
        </w:tc>
        <w:tc>
          <w:tcPr>
            <w:tcW w:w="0" w:type="auto"/>
          </w:tcPr>
          <w:p w:rsidR="00A27886" w:rsidRPr="00516BFA" w:rsidRDefault="00A27886" w:rsidP="00A27886">
            <w:pPr>
              <w:spacing w:before="40" w:after="40"/>
              <w:rPr>
                <w:rFonts w:cs="Arial"/>
              </w:rPr>
            </w:pPr>
            <w:r w:rsidRPr="00516BFA">
              <w:rPr>
                <w:rFonts w:cs="Arial"/>
              </w:rPr>
              <w:t>BAC</w:t>
            </w:r>
          </w:p>
          <w:p w:rsidR="00A27886" w:rsidRPr="00516BFA" w:rsidRDefault="00A27886" w:rsidP="00A27886">
            <w:pPr>
              <w:spacing w:before="40" w:after="40"/>
              <w:rPr>
                <w:rFonts w:cs="Arial"/>
              </w:rPr>
            </w:pPr>
          </w:p>
        </w:tc>
        <w:tc>
          <w:tcPr>
            <w:tcW w:w="4461" w:type="dxa"/>
          </w:tcPr>
          <w:p w:rsidR="00A27886" w:rsidRPr="00516BFA" w:rsidRDefault="00A27886" w:rsidP="00A27886">
            <w:pPr>
              <w:spacing w:before="40" w:after="40"/>
              <w:rPr>
                <w:rFonts w:cs="Arial"/>
              </w:rPr>
            </w:pPr>
            <w:r w:rsidRPr="00516BFA">
              <w:rPr>
                <w:rFonts w:cs="Arial"/>
              </w:rPr>
              <w:t>--define=BAC</w:t>
            </w:r>
          </w:p>
          <w:p w:rsidR="00A27886" w:rsidRPr="00516BFA" w:rsidRDefault="00A27886" w:rsidP="00A27886">
            <w:pPr>
              <w:spacing w:before="40" w:after="40"/>
              <w:rPr>
                <w:rFonts w:cs="Arial"/>
              </w:rPr>
            </w:pPr>
          </w:p>
        </w:tc>
        <w:tc>
          <w:tcPr>
            <w:tcW w:w="3805" w:type="dxa"/>
          </w:tcPr>
          <w:p w:rsidR="00A27886" w:rsidRPr="00516BFA" w:rsidRDefault="00A27886" w:rsidP="00A27886">
            <w:pPr>
              <w:spacing w:before="40" w:after="40"/>
              <w:rPr>
                <w:rFonts w:cs="Arial"/>
              </w:rPr>
            </w:pPr>
            <w:r w:rsidRPr="00516BFA">
              <w:rPr>
                <w:rFonts w:cs="Arial"/>
              </w:rPr>
              <w:t>Required for BMW BAC build of Vector AUTOSAR</w:t>
            </w:r>
          </w:p>
        </w:tc>
      </w:tr>
      <w:tr w:rsidR="00A27886" w:rsidRPr="00516BFA" w:rsidTr="00A27886">
        <w:trPr>
          <w:trHeight w:val="472"/>
          <w:jc w:val="center"/>
        </w:trPr>
        <w:tc>
          <w:tcPr>
            <w:tcW w:w="1884" w:type="dxa"/>
            <w:vMerge/>
          </w:tcPr>
          <w:p w:rsidR="00A27886" w:rsidRPr="00516BFA" w:rsidRDefault="00A27886" w:rsidP="00A27886">
            <w:pPr>
              <w:spacing w:before="40" w:after="40"/>
              <w:rPr>
                <w:rFonts w:cs="Arial"/>
              </w:rPr>
            </w:pPr>
          </w:p>
        </w:tc>
        <w:tc>
          <w:tcPr>
            <w:tcW w:w="661" w:type="dxa"/>
            <w:vMerge/>
          </w:tcPr>
          <w:p w:rsidR="00A27886" w:rsidRDefault="00A27886" w:rsidP="00A27886">
            <w:pPr>
              <w:spacing w:before="40" w:after="40"/>
              <w:jc w:val="center"/>
              <w:rPr>
                <w:rFonts w:cs="Arial"/>
              </w:rPr>
            </w:pPr>
          </w:p>
        </w:tc>
        <w:tc>
          <w:tcPr>
            <w:tcW w:w="0" w:type="auto"/>
          </w:tcPr>
          <w:p w:rsidR="00A27886" w:rsidRPr="00516BFA" w:rsidRDefault="00A27886" w:rsidP="00A27886">
            <w:pPr>
              <w:spacing w:before="40" w:after="40"/>
              <w:rPr>
                <w:rFonts w:cs="Arial"/>
              </w:rPr>
            </w:pPr>
            <w:r w:rsidRPr="00516BFA">
              <w:rPr>
                <w:rFonts w:cs="Arial"/>
              </w:rPr>
              <w:t>DM_TEST=STD_ON</w:t>
            </w:r>
          </w:p>
        </w:tc>
        <w:tc>
          <w:tcPr>
            <w:tcW w:w="4461" w:type="dxa"/>
          </w:tcPr>
          <w:p w:rsidR="00A27886" w:rsidRPr="00516BFA" w:rsidRDefault="00A27886" w:rsidP="00A27886">
            <w:pPr>
              <w:spacing w:before="40" w:after="40"/>
              <w:rPr>
                <w:rFonts w:cs="Arial"/>
              </w:rPr>
            </w:pPr>
            <w:r w:rsidRPr="00516BFA">
              <w:rPr>
                <w:rFonts w:cs="Arial"/>
              </w:rPr>
              <w:t>--define= DM_TEST=STD_ON</w:t>
            </w:r>
          </w:p>
        </w:tc>
        <w:tc>
          <w:tcPr>
            <w:tcW w:w="3805" w:type="dxa"/>
          </w:tcPr>
          <w:p w:rsidR="00A27886" w:rsidRPr="00516BFA" w:rsidRDefault="00A27886" w:rsidP="00A27886">
            <w:pPr>
              <w:spacing w:before="40" w:after="40"/>
              <w:rPr>
                <w:rFonts w:cs="Arial"/>
              </w:rPr>
            </w:pPr>
            <w:r w:rsidRPr="00516BFA">
              <w:rPr>
                <w:rFonts w:cs="Arial"/>
              </w:rPr>
              <w:t>Required to enable diagnostic services used specifically for the BMW Diagnose Master Tests (Defines CDC_DM_TEST in Cdc_cfg.h).</w:t>
            </w:r>
          </w:p>
        </w:tc>
      </w:tr>
      <w:tr w:rsidR="00A27886" w:rsidRPr="00516BFA" w:rsidTr="00FD01E4">
        <w:trPr>
          <w:trHeight w:val="414"/>
          <w:jc w:val="center"/>
        </w:trPr>
        <w:tc>
          <w:tcPr>
            <w:tcW w:w="1884" w:type="dxa"/>
            <w:vMerge w:val="restart"/>
          </w:tcPr>
          <w:p w:rsidR="00A27886" w:rsidRPr="00516BFA" w:rsidRDefault="00A27886" w:rsidP="00A27886">
            <w:pPr>
              <w:spacing w:before="40" w:after="40"/>
              <w:rPr>
                <w:rFonts w:cs="Arial"/>
              </w:rPr>
            </w:pPr>
          </w:p>
        </w:tc>
        <w:tc>
          <w:tcPr>
            <w:tcW w:w="661" w:type="dxa"/>
            <w:vMerge w:val="restart"/>
            <w:shd w:val="clear" w:color="auto" w:fill="E5B8B7" w:themeFill="accent2" w:themeFillTint="66"/>
          </w:tcPr>
          <w:p w:rsidR="00A27886" w:rsidRPr="00516BFA" w:rsidRDefault="00A27886" w:rsidP="00A27886">
            <w:pPr>
              <w:spacing w:before="40" w:after="40"/>
              <w:jc w:val="center"/>
              <w:rPr>
                <w:rFonts w:cs="Arial"/>
              </w:rPr>
            </w:pPr>
            <w:r>
              <w:rPr>
                <w:rFonts w:cs="Arial"/>
              </w:rPr>
              <w:t>R,F</w:t>
            </w:r>
          </w:p>
        </w:tc>
        <w:tc>
          <w:tcPr>
            <w:tcW w:w="0" w:type="auto"/>
            <w:shd w:val="clear" w:color="auto" w:fill="E5B8B7" w:themeFill="accent2" w:themeFillTint="66"/>
          </w:tcPr>
          <w:p w:rsidR="00A27886" w:rsidRDefault="00A27886" w:rsidP="00A27886">
            <w:pPr>
              <w:spacing w:before="40" w:after="40"/>
              <w:rPr>
                <w:rFonts w:cs="Arial"/>
              </w:rPr>
            </w:pPr>
            <w:r>
              <w:rPr>
                <w:rFonts w:cs="Arial"/>
              </w:rPr>
              <w:t>SC_CODING_ENABLE=STD_ON</w:t>
            </w:r>
          </w:p>
          <w:p w:rsidR="00A27886" w:rsidRPr="00516BFA" w:rsidRDefault="00A27886" w:rsidP="00A27886">
            <w:pPr>
              <w:spacing w:before="40" w:after="40"/>
              <w:rPr>
                <w:rFonts w:cs="Arial"/>
              </w:rPr>
            </w:pPr>
          </w:p>
        </w:tc>
        <w:tc>
          <w:tcPr>
            <w:tcW w:w="4461" w:type="dxa"/>
            <w:shd w:val="clear" w:color="auto" w:fill="E5B8B7" w:themeFill="accent2" w:themeFillTint="66"/>
          </w:tcPr>
          <w:p w:rsidR="00A27886" w:rsidRDefault="00A27886" w:rsidP="00A27886">
            <w:pPr>
              <w:spacing w:before="40" w:after="40"/>
              <w:rPr>
                <w:rFonts w:cs="Arial"/>
              </w:rPr>
            </w:pPr>
            <w:r>
              <w:rPr>
                <w:rFonts w:cs="Arial"/>
              </w:rPr>
              <w:t>--define=SC_CODING_ENABLE=STD_ON</w:t>
            </w:r>
          </w:p>
          <w:p w:rsidR="00A27886" w:rsidRPr="00516BFA" w:rsidRDefault="00A27886" w:rsidP="00A27886">
            <w:pPr>
              <w:spacing w:before="40" w:after="40"/>
              <w:rPr>
                <w:rFonts w:cs="Arial"/>
              </w:rPr>
            </w:pPr>
          </w:p>
        </w:tc>
        <w:tc>
          <w:tcPr>
            <w:tcW w:w="3805" w:type="dxa"/>
            <w:shd w:val="clear" w:color="auto" w:fill="E5B8B7" w:themeFill="accent2" w:themeFillTint="66"/>
          </w:tcPr>
          <w:p w:rsidR="00A27886" w:rsidRPr="00516BFA" w:rsidRDefault="00A27886" w:rsidP="00A27886">
            <w:pPr>
              <w:spacing w:before="40" w:after="40"/>
              <w:rPr>
                <w:rFonts w:cs="Arial"/>
              </w:rPr>
            </w:pPr>
            <w:r>
              <w:rPr>
                <w:rFonts w:cs="Arial"/>
              </w:rPr>
              <w:t xml:space="preserve">Enables the BSW coding </w:t>
            </w:r>
            <w:proofErr w:type="gramStart"/>
            <w:r>
              <w:rPr>
                <w:rFonts w:cs="Arial"/>
              </w:rPr>
              <w:t>features which is</w:t>
            </w:r>
            <w:proofErr w:type="gramEnd"/>
            <w:r>
              <w:rPr>
                <w:rFonts w:cs="Arial"/>
              </w:rPr>
              <w:t xml:space="preserve"> required by BMW. </w:t>
            </w:r>
          </w:p>
        </w:tc>
      </w:tr>
      <w:tr w:rsidR="00A27886" w:rsidRPr="00516BFA" w:rsidTr="00FD01E4">
        <w:trPr>
          <w:trHeight w:val="414"/>
          <w:jc w:val="center"/>
        </w:trPr>
        <w:tc>
          <w:tcPr>
            <w:tcW w:w="1884" w:type="dxa"/>
            <w:vMerge/>
          </w:tcPr>
          <w:p w:rsidR="00A27886" w:rsidRPr="00516BFA" w:rsidRDefault="00A27886" w:rsidP="00A27886">
            <w:pPr>
              <w:spacing w:before="40" w:after="40"/>
              <w:rPr>
                <w:rFonts w:cs="Arial"/>
              </w:rPr>
            </w:pPr>
          </w:p>
        </w:tc>
        <w:tc>
          <w:tcPr>
            <w:tcW w:w="661" w:type="dxa"/>
            <w:vMerge/>
            <w:shd w:val="clear" w:color="auto" w:fill="E5B8B7" w:themeFill="accent2" w:themeFillTint="66"/>
          </w:tcPr>
          <w:p w:rsidR="00A27886" w:rsidRDefault="00A27886" w:rsidP="00A27886">
            <w:pPr>
              <w:spacing w:before="40" w:after="40"/>
              <w:jc w:val="center"/>
              <w:rPr>
                <w:rFonts w:cs="Arial"/>
              </w:rPr>
            </w:pPr>
          </w:p>
        </w:tc>
        <w:tc>
          <w:tcPr>
            <w:tcW w:w="0" w:type="auto"/>
            <w:shd w:val="clear" w:color="auto" w:fill="E5B8B7" w:themeFill="accent2" w:themeFillTint="66"/>
          </w:tcPr>
          <w:p w:rsidR="00A27886" w:rsidRDefault="00A27886" w:rsidP="00A27886">
            <w:pPr>
              <w:spacing w:before="40" w:after="40"/>
              <w:rPr>
                <w:rFonts w:cs="Arial"/>
              </w:rPr>
            </w:pPr>
            <w:r>
              <w:rPr>
                <w:rFonts w:cs="Arial"/>
              </w:rPr>
              <w:t>BC_METRICS_ENABLE=STD_OFF</w:t>
            </w:r>
          </w:p>
        </w:tc>
        <w:tc>
          <w:tcPr>
            <w:tcW w:w="4461" w:type="dxa"/>
            <w:shd w:val="clear" w:color="auto" w:fill="E5B8B7" w:themeFill="accent2" w:themeFillTint="66"/>
          </w:tcPr>
          <w:p w:rsidR="00A27886" w:rsidRDefault="00A27886" w:rsidP="00A27886">
            <w:pPr>
              <w:spacing w:before="40" w:after="40"/>
              <w:rPr>
                <w:rFonts w:cs="Arial"/>
              </w:rPr>
            </w:pPr>
            <w:r>
              <w:rPr>
                <w:rFonts w:cs="Arial"/>
              </w:rPr>
              <w:t>--define= BC_METRICS_ENABLE=STD_OFF</w:t>
            </w:r>
          </w:p>
        </w:tc>
        <w:tc>
          <w:tcPr>
            <w:tcW w:w="3805" w:type="dxa"/>
            <w:shd w:val="clear" w:color="auto" w:fill="E5B8B7" w:themeFill="accent2" w:themeFillTint="66"/>
          </w:tcPr>
          <w:p w:rsidR="00A27886" w:rsidRPr="00516BFA" w:rsidRDefault="00A27886" w:rsidP="00A27886">
            <w:pPr>
              <w:spacing w:before="40" w:after="40"/>
              <w:rPr>
                <w:rFonts w:cs="Arial"/>
              </w:rPr>
            </w:pPr>
            <w:r>
              <w:rPr>
                <w:rFonts w:cs="Arial"/>
              </w:rPr>
              <w:t xml:space="preserve">Turns off metric settings within source files. Only required for metric builds. </w:t>
            </w:r>
          </w:p>
        </w:tc>
      </w:tr>
      <w:tr w:rsidR="00A27886" w:rsidRPr="00516BFA" w:rsidTr="00FD01E4">
        <w:trPr>
          <w:jc w:val="center"/>
        </w:trPr>
        <w:tc>
          <w:tcPr>
            <w:tcW w:w="1884" w:type="dxa"/>
          </w:tcPr>
          <w:p w:rsidR="00A27886" w:rsidRPr="00516BFA" w:rsidRDefault="00A27886" w:rsidP="00A27886">
            <w:pPr>
              <w:spacing w:before="40" w:after="40"/>
              <w:rPr>
                <w:rFonts w:cs="Arial"/>
              </w:rPr>
            </w:pPr>
          </w:p>
        </w:tc>
        <w:tc>
          <w:tcPr>
            <w:tcW w:w="661" w:type="dxa"/>
            <w:shd w:val="clear" w:color="auto" w:fill="D6E3BC" w:themeFill="accent3" w:themeFillTint="66"/>
          </w:tcPr>
          <w:p w:rsidR="00A27886" w:rsidRDefault="00A27886" w:rsidP="00A27886">
            <w:pPr>
              <w:spacing w:before="40" w:after="40"/>
              <w:jc w:val="center"/>
              <w:rPr>
                <w:rFonts w:cs="Arial"/>
              </w:rPr>
            </w:pPr>
            <w:r>
              <w:rPr>
                <w:rFonts w:cs="Arial"/>
              </w:rPr>
              <w:t>U</w:t>
            </w:r>
          </w:p>
        </w:tc>
        <w:tc>
          <w:tcPr>
            <w:tcW w:w="0" w:type="auto"/>
            <w:shd w:val="clear" w:color="auto" w:fill="D6E3BC" w:themeFill="accent3" w:themeFillTint="66"/>
          </w:tcPr>
          <w:p w:rsidR="00A27886" w:rsidRPr="00516BFA" w:rsidRDefault="00A27886" w:rsidP="00A27886">
            <w:pPr>
              <w:spacing w:before="40" w:after="40"/>
              <w:rPr>
                <w:rFonts w:cs="Arial"/>
              </w:rPr>
            </w:pPr>
            <w:r>
              <w:rPr>
                <w:rFonts w:cs="Arial"/>
              </w:rPr>
              <w:t>BC_METRICS_ENABLE=STD_ON</w:t>
            </w:r>
          </w:p>
        </w:tc>
        <w:tc>
          <w:tcPr>
            <w:tcW w:w="4461" w:type="dxa"/>
            <w:shd w:val="clear" w:color="auto" w:fill="D6E3BC" w:themeFill="accent3" w:themeFillTint="66"/>
          </w:tcPr>
          <w:p w:rsidR="00A27886" w:rsidRPr="00516BFA" w:rsidRDefault="00A27886" w:rsidP="00A27886">
            <w:pPr>
              <w:spacing w:before="40" w:after="40"/>
              <w:rPr>
                <w:rFonts w:cs="Arial"/>
              </w:rPr>
            </w:pPr>
            <w:r>
              <w:rPr>
                <w:rFonts w:cs="Arial"/>
              </w:rPr>
              <w:t>--define= BC_METRICS_ENABLE=STD_ON</w:t>
            </w:r>
          </w:p>
        </w:tc>
        <w:tc>
          <w:tcPr>
            <w:tcW w:w="3805" w:type="dxa"/>
            <w:shd w:val="clear" w:color="auto" w:fill="D6E3BC" w:themeFill="accent3" w:themeFillTint="66"/>
          </w:tcPr>
          <w:p w:rsidR="00A27886" w:rsidRPr="00516BFA" w:rsidRDefault="00A27886" w:rsidP="00A27886">
            <w:pPr>
              <w:spacing w:before="40" w:after="40"/>
              <w:rPr>
                <w:rFonts w:cs="Arial"/>
              </w:rPr>
            </w:pPr>
            <w:r>
              <w:rPr>
                <w:rFonts w:cs="Arial"/>
              </w:rPr>
              <w:t xml:space="preserve">Turns on metric settings within source files. Only required for metric builds. </w:t>
            </w:r>
          </w:p>
        </w:tc>
      </w:tr>
      <w:tr w:rsidR="007A6C9D" w:rsidRPr="00516BFA" w:rsidTr="00A27886">
        <w:trPr>
          <w:jc w:val="center"/>
        </w:trPr>
        <w:tc>
          <w:tcPr>
            <w:tcW w:w="1884" w:type="dxa"/>
          </w:tcPr>
          <w:p w:rsidR="007A6C9D" w:rsidRPr="00516BFA" w:rsidRDefault="007A6C9D" w:rsidP="00A27886">
            <w:pPr>
              <w:spacing w:before="40" w:after="40"/>
              <w:rPr>
                <w:rFonts w:cs="Arial"/>
              </w:rPr>
            </w:pPr>
          </w:p>
        </w:tc>
        <w:tc>
          <w:tcPr>
            <w:tcW w:w="661" w:type="dxa"/>
          </w:tcPr>
          <w:p w:rsidR="007A6C9D" w:rsidRDefault="007A6C9D" w:rsidP="00A27886">
            <w:pPr>
              <w:spacing w:before="40" w:after="40"/>
              <w:jc w:val="center"/>
              <w:rPr>
                <w:rFonts w:cs="Arial"/>
              </w:rPr>
            </w:pPr>
          </w:p>
        </w:tc>
        <w:tc>
          <w:tcPr>
            <w:tcW w:w="0" w:type="auto"/>
          </w:tcPr>
          <w:p w:rsidR="007A6C9D" w:rsidRPr="00516BFA" w:rsidRDefault="00A27886" w:rsidP="00A27886">
            <w:pPr>
              <w:spacing w:before="40" w:after="40"/>
              <w:jc w:val="center"/>
              <w:rPr>
                <w:rFonts w:cs="Arial"/>
              </w:rPr>
            </w:pPr>
            <w:r w:rsidRPr="00247BF6">
              <w:rPr>
                <w:rFonts w:cs="Arial"/>
              </w:rPr>
              <w:object w:dxaOrig="1534" w:dyaOrig="993">
                <v:shape id="_x0000_i1026" type="#_x0000_t75" style="width:77pt;height:49.9pt" o:ole="">
                  <v:imagedata r:id="rId13" o:title=""/>
                </v:shape>
                <o:OLEObject Type="Embed" ProgID="Excel.Sheet.8" ShapeID="_x0000_i1026" DrawAspect="Icon" ObjectID="_1438412129" r:id="rId14"/>
              </w:object>
            </w:r>
          </w:p>
        </w:tc>
        <w:tc>
          <w:tcPr>
            <w:tcW w:w="4461" w:type="dxa"/>
          </w:tcPr>
          <w:p w:rsidR="007A6C9D" w:rsidRPr="00516BFA" w:rsidRDefault="007A6C9D" w:rsidP="00A27886">
            <w:pPr>
              <w:spacing w:before="40" w:after="40"/>
              <w:rPr>
                <w:rFonts w:cs="Arial"/>
              </w:rPr>
            </w:pPr>
          </w:p>
        </w:tc>
        <w:tc>
          <w:tcPr>
            <w:tcW w:w="3805" w:type="dxa"/>
          </w:tcPr>
          <w:p w:rsidR="007A6C9D" w:rsidRPr="00516BFA" w:rsidRDefault="00A27886" w:rsidP="00A27886">
            <w:pPr>
              <w:spacing w:before="40" w:after="40"/>
              <w:rPr>
                <w:rFonts w:cs="Arial"/>
              </w:rPr>
            </w:pPr>
            <w:r>
              <w:rPr>
                <w:rFonts w:cs="Arial"/>
              </w:rPr>
              <w:t xml:space="preserve">The attached files shows the additional predefined statements used between the release and fault injection build configurations of 26July13. </w:t>
            </w:r>
          </w:p>
        </w:tc>
      </w:tr>
      <w:tr w:rsidR="003443BF" w:rsidRPr="00516BFA" w:rsidTr="00A27886">
        <w:trPr>
          <w:jc w:val="center"/>
        </w:trPr>
        <w:tc>
          <w:tcPr>
            <w:tcW w:w="1884" w:type="dxa"/>
          </w:tcPr>
          <w:p w:rsidR="003443BF" w:rsidRPr="00516BFA" w:rsidRDefault="003443BF" w:rsidP="00A27886">
            <w:pPr>
              <w:spacing w:before="40" w:after="40"/>
              <w:rPr>
                <w:rFonts w:cs="Arial"/>
              </w:rPr>
            </w:pPr>
            <w:r w:rsidRPr="00516BFA">
              <w:rPr>
                <w:rFonts w:cs="Arial"/>
              </w:rPr>
              <w:t>Undefine NAME</w:t>
            </w:r>
          </w:p>
        </w:tc>
        <w:tc>
          <w:tcPr>
            <w:tcW w:w="661" w:type="dxa"/>
          </w:tcPr>
          <w:p w:rsidR="003443BF" w:rsidRPr="00516BFA" w:rsidRDefault="003443BF" w:rsidP="00A27886">
            <w:pPr>
              <w:spacing w:before="40" w:after="40"/>
              <w:jc w:val="center"/>
              <w:rPr>
                <w:rFonts w:cs="Arial"/>
              </w:rPr>
            </w:pPr>
            <w:r w:rsidRPr="00516BFA">
              <w:rPr>
                <w:rFonts w:cs="Arial"/>
              </w:rPr>
              <w:t>A</w:t>
            </w:r>
          </w:p>
        </w:tc>
        <w:tc>
          <w:tcPr>
            <w:tcW w:w="0" w:type="auto"/>
          </w:tcPr>
          <w:p w:rsidR="003443BF" w:rsidRPr="00516BFA" w:rsidRDefault="003443BF" w:rsidP="00A27886">
            <w:pPr>
              <w:spacing w:before="40" w:after="40"/>
              <w:rPr>
                <w:rFonts w:cs="Arial"/>
              </w:rPr>
            </w:pPr>
            <w:r w:rsidRPr="00516BFA">
              <w:rPr>
                <w:rFonts w:cs="Arial"/>
              </w:rPr>
              <w:t>None specified</w:t>
            </w:r>
          </w:p>
        </w:tc>
        <w:tc>
          <w:tcPr>
            <w:tcW w:w="4461" w:type="dxa"/>
          </w:tcPr>
          <w:p w:rsidR="003443BF" w:rsidRPr="00516BFA" w:rsidRDefault="003443BF" w:rsidP="00A27886">
            <w:pPr>
              <w:spacing w:before="40" w:after="40"/>
              <w:rPr>
                <w:rFonts w:cs="Arial"/>
              </w:rPr>
            </w:pPr>
          </w:p>
        </w:tc>
        <w:tc>
          <w:tcPr>
            <w:tcW w:w="3805" w:type="dxa"/>
          </w:tcPr>
          <w:p w:rsidR="003443BF" w:rsidRPr="00516BFA" w:rsidRDefault="003443BF" w:rsidP="00A27886">
            <w:pPr>
              <w:spacing w:before="40" w:after="40"/>
              <w:rPr>
                <w:rFonts w:cs="Arial"/>
              </w:rPr>
            </w:pPr>
            <w:r w:rsidRPr="00516BFA">
              <w:rPr>
                <w:rFonts w:cs="Arial"/>
              </w:rPr>
              <w:t>Not required</w:t>
            </w:r>
          </w:p>
        </w:tc>
      </w:tr>
    </w:tbl>
    <w:p w:rsidR="00E02FD4" w:rsidRDefault="00E02FD4" w:rsidP="00A62E53"/>
    <w:p w:rsidR="00DB2CAF" w:rsidRDefault="00DB2CAF" w:rsidP="00434DED">
      <w:pPr>
        <w:pStyle w:val="Heading7"/>
      </w:pPr>
      <w:bookmarkStart w:id="77" w:name="_Toc364670284"/>
      <w:r>
        <w:t>Diagnostic Options</w:t>
      </w:r>
      <w:bookmarkEnd w:id="77"/>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1125"/>
        <w:gridCol w:w="3808"/>
        <w:gridCol w:w="6892"/>
      </w:tblGrid>
      <w:tr w:rsidR="00C21BFB" w:rsidRPr="00516BFA" w:rsidTr="009B0723">
        <w:trPr>
          <w:jc w:val="center"/>
        </w:trPr>
        <w:tc>
          <w:tcPr>
            <w:tcW w:w="1928" w:type="dxa"/>
            <w:shd w:val="clear" w:color="auto" w:fill="A6A6A6"/>
          </w:tcPr>
          <w:p w:rsidR="00C21BFB" w:rsidRPr="00516BFA" w:rsidRDefault="00C21BFB" w:rsidP="00FD01E4">
            <w:pPr>
              <w:spacing w:before="40" w:after="40"/>
              <w:rPr>
                <w:rFonts w:cs="Arial"/>
                <w:b/>
                <w:color w:val="FFFFFF"/>
              </w:rPr>
            </w:pPr>
            <w:r w:rsidRPr="00516BFA">
              <w:rPr>
                <w:rFonts w:cs="Arial"/>
                <w:b/>
                <w:color w:val="FFFFFF"/>
              </w:rPr>
              <w:t>Attribute Name</w:t>
            </w:r>
          </w:p>
        </w:tc>
        <w:tc>
          <w:tcPr>
            <w:tcW w:w="580" w:type="dxa"/>
            <w:shd w:val="clear" w:color="auto" w:fill="A6A6A6"/>
          </w:tcPr>
          <w:p w:rsidR="00C21BFB" w:rsidRPr="00516BFA" w:rsidRDefault="00C21BFB" w:rsidP="00FD01E4">
            <w:pPr>
              <w:spacing w:before="40" w:after="40"/>
              <w:rPr>
                <w:rFonts w:cs="Arial"/>
                <w:b/>
                <w:color w:val="FFFFFF"/>
              </w:rPr>
            </w:pPr>
            <w:r w:rsidRPr="00516BFA">
              <w:rPr>
                <w:rFonts w:cs="Arial"/>
                <w:b/>
                <w:color w:val="FFFFFF"/>
              </w:rPr>
              <w:t>Cfg</w:t>
            </w:r>
          </w:p>
        </w:tc>
        <w:tc>
          <w:tcPr>
            <w:tcW w:w="0" w:type="auto"/>
            <w:shd w:val="clear" w:color="auto" w:fill="A6A6A6"/>
          </w:tcPr>
          <w:p w:rsidR="00C21BFB" w:rsidRPr="00516BFA" w:rsidRDefault="00C21BFB" w:rsidP="00FD01E4">
            <w:pPr>
              <w:spacing w:before="40" w:after="40"/>
              <w:rPr>
                <w:rFonts w:cs="Arial"/>
                <w:b/>
                <w:color w:val="FFFFFF"/>
              </w:rPr>
            </w:pPr>
            <w:r w:rsidRPr="00516BFA">
              <w:rPr>
                <w:rFonts w:cs="Arial"/>
                <w:b/>
                <w:color w:val="FFFFFF"/>
              </w:rPr>
              <w:t>Value</w:t>
            </w:r>
          </w:p>
        </w:tc>
        <w:tc>
          <w:tcPr>
            <w:tcW w:w="3808" w:type="dxa"/>
            <w:shd w:val="clear" w:color="auto" w:fill="A6A6A6"/>
          </w:tcPr>
          <w:p w:rsidR="00C21BFB" w:rsidRPr="00516BFA" w:rsidRDefault="00C21BFB" w:rsidP="00FD01E4">
            <w:pPr>
              <w:spacing w:before="40" w:after="40"/>
              <w:rPr>
                <w:rFonts w:cs="Arial"/>
                <w:b/>
                <w:color w:val="FFFFFF"/>
              </w:rPr>
            </w:pPr>
            <w:r w:rsidRPr="00516BFA">
              <w:rPr>
                <w:rFonts w:cs="Arial"/>
                <w:b/>
                <w:color w:val="FFFFFF"/>
              </w:rPr>
              <w:t>Cmd Line Opt</w:t>
            </w:r>
          </w:p>
        </w:tc>
        <w:tc>
          <w:tcPr>
            <w:tcW w:w="0" w:type="auto"/>
            <w:shd w:val="clear" w:color="auto" w:fill="A6A6A6"/>
          </w:tcPr>
          <w:p w:rsidR="00C21BFB" w:rsidRPr="00516BFA" w:rsidRDefault="00C21BFB" w:rsidP="00FD01E4">
            <w:pPr>
              <w:spacing w:before="40" w:after="40"/>
              <w:rPr>
                <w:rFonts w:cs="Arial"/>
                <w:b/>
                <w:color w:val="FFFFFF"/>
              </w:rPr>
            </w:pPr>
            <w:r w:rsidRPr="00516BFA">
              <w:rPr>
                <w:rFonts w:cs="Arial"/>
                <w:b/>
                <w:color w:val="FFFFFF"/>
              </w:rPr>
              <w:t>Rationale</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Quiet Level</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r>
              <w:rPr>
                <w:rFonts w:cs="Arial"/>
              </w:rPr>
              <w:t>Quiet Mode</w:t>
            </w:r>
          </w:p>
        </w:tc>
        <w:tc>
          <w:tcPr>
            <w:tcW w:w="3808" w:type="dxa"/>
          </w:tcPr>
          <w:p w:rsidR="00C21BFB" w:rsidRPr="00516BFA" w:rsidRDefault="00C21BFB" w:rsidP="00FD01E4">
            <w:pPr>
              <w:spacing w:before="40" w:after="40"/>
              <w:rPr>
                <w:rFonts w:cs="Arial"/>
              </w:rPr>
            </w:pPr>
            <w:r>
              <w:rPr>
                <w:rFonts w:cs="Arial"/>
              </w:rPr>
              <w:t>--quiet</w:t>
            </w:r>
            <w:r w:rsidR="004815A1">
              <w:rPr>
                <w:rFonts w:cs="Arial"/>
              </w:rPr>
              <w:t>, -q</w:t>
            </w:r>
          </w:p>
        </w:tc>
        <w:tc>
          <w:tcPr>
            <w:tcW w:w="0" w:type="auto"/>
          </w:tcPr>
          <w:p w:rsidR="00C21BFB" w:rsidRDefault="00C21BFB" w:rsidP="00FD01E4">
            <w:pPr>
              <w:spacing w:before="40" w:after="40"/>
              <w:rPr>
                <w:rFonts w:cs="Arial"/>
              </w:rPr>
            </w:pPr>
            <w:r>
              <w:rPr>
                <w:rFonts w:cs="Arial"/>
              </w:rPr>
              <w:t>Suppress common compiler non-diagnostic output.  Remarks, errors and warnings will still be generated, as well as feature specific status.</w:t>
            </w:r>
          </w:p>
          <w:p w:rsidR="00C21BFB" w:rsidRPr="00516BFA" w:rsidRDefault="00C21BFB" w:rsidP="00FD01E4">
            <w:pPr>
              <w:spacing w:before="40" w:after="40"/>
              <w:rPr>
                <w:rFonts w:cs="Arial"/>
              </w:rPr>
            </w:pPr>
            <w:r>
              <w:rPr>
                <w:rFonts w:cs="Arial"/>
              </w:rPr>
              <w:t>Verbose mode is only required under rare debugging circumstances, in which case it can be enabled manually when the need arises.</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Verbose diagnostics</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tcPr>
          <w:p w:rsidR="00C21BFB" w:rsidRPr="00516BFA" w:rsidRDefault="004815A1" w:rsidP="00FD01E4">
            <w:pPr>
              <w:spacing w:before="40" w:after="40"/>
              <w:rPr>
                <w:rFonts w:cs="Arial"/>
              </w:rPr>
            </w:pPr>
            <w:r>
              <w:rPr>
                <w:rFonts w:cs="Arial"/>
              </w:rPr>
              <w:t>--verbose_diagnostics, -pdv</w:t>
            </w:r>
          </w:p>
        </w:tc>
        <w:tc>
          <w:tcPr>
            <w:tcW w:w="0" w:type="auto"/>
          </w:tcPr>
          <w:p w:rsidR="00C21BFB" w:rsidRPr="00516BFA" w:rsidRDefault="00C21BFB" w:rsidP="00FD01E4">
            <w:pPr>
              <w:spacing w:before="40" w:after="40"/>
              <w:rPr>
                <w:rFonts w:cs="Arial"/>
              </w:rPr>
            </w:pPr>
            <w:r w:rsidRPr="00516BFA">
              <w:rPr>
                <w:rFonts w:cs="Arial"/>
              </w:rPr>
              <w:t>When using the CCSv</w:t>
            </w:r>
            <w:r>
              <w:rPr>
                <w:rFonts w:cs="Arial"/>
              </w:rPr>
              <w:t>5</w:t>
            </w:r>
            <w:r w:rsidRPr="00516BFA">
              <w:rPr>
                <w:rFonts w:cs="Arial"/>
              </w:rPr>
              <w:t xml:space="preserve"> environment, the Error window links directly to the source line of the error.  The additional information provided by this is not normally required for debugging.</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Treat diagnostic &lt;id&gt; as warning</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r>
              <w:rPr>
                <w:rFonts w:cs="Arial"/>
              </w:rPr>
              <w:t>225</w:t>
            </w:r>
          </w:p>
        </w:tc>
        <w:tc>
          <w:tcPr>
            <w:tcW w:w="3808" w:type="dxa"/>
          </w:tcPr>
          <w:p w:rsidR="00C21BFB" w:rsidRPr="00516BFA" w:rsidRDefault="004815A1" w:rsidP="00FD01E4">
            <w:pPr>
              <w:spacing w:before="40" w:after="40"/>
              <w:rPr>
                <w:rFonts w:cs="Arial"/>
              </w:rPr>
            </w:pPr>
            <w:r>
              <w:rPr>
                <w:rFonts w:cs="Arial"/>
              </w:rPr>
              <w:t>--diag_warning, -pdsw</w:t>
            </w:r>
          </w:p>
        </w:tc>
        <w:tc>
          <w:tcPr>
            <w:tcW w:w="0" w:type="auto"/>
          </w:tcPr>
          <w:p w:rsidR="00C21BFB" w:rsidRPr="00516BFA" w:rsidRDefault="004815A1" w:rsidP="00FD01E4">
            <w:pPr>
              <w:spacing w:before="40" w:after="40"/>
              <w:rPr>
                <w:rFonts w:cs="Arial"/>
              </w:rPr>
            </w:pPr>
            <w:r>
              <w:rPr>
                <w:rFonts w:cs="Arial"/>
              </w:rPr>
              <w:t xml:space="preserve">Treats implicit functions are warnings. </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Set error limit to &lt;count&gt;</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r w:rsidRPr="00516BFA">
              <w:rPr>
                <w:rFonts w:cs="Arial"/>
              </w:rPr>
              <w:t>Not specified</w:t>
            </w:r>
          </w:p>
        </w:tc>
        <w:tc>
          <w:tcPr>
            <w:tcW w:w="3808" w:type="dxa"/>
          </w:tcPr>
          <w:p w:rsidR="00C21BFB" w:rsidRPr="00516BFA" w:rsidRDefault="004815A1" w:rsidP="00FD01E4">
            <w:pPr>
              <w:spacing w:before="40" w:after="40"/>
              <w:rPr>
                <w:rFonts w:cs="Arial"/>
              </w:rPr>
            </w:pPr>
            <w:r>
              <w:rPr>
                <w:rFonts w:cs="Arial"/>
              </w:rPr>
              <w:t>--set_error_limit, -pdel</w:t>
            </w:r>
          </w:p>
        </w:tc>
        <w:tc>
          <w:tcPr>
            <w:tcW w:w="0" w:type="auto"/>
          </w:tcPr>
          <w:p w:rsidR="00C21BFB" w:rsidRPr="00516BFA" w:rsidRDefault="00C21BFB" w:rsidP="00FD01E4">
            <w:pPr>
              <w:spacing w:before="40" w:after="40"/>
              <w:rPr>
                <w:rFonts w:cs="Arial"/>
              </w:rPr>
            </w:pPr>
            <w:r w:rsidRPr="00516BFA">
              <w:rPr>
                <w:rFonts w:cs="Arial"/>
              </w:rPr>
              <w:t>The default is 100 when this is not specified.</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Generate user information file</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tcPr>
          <w:p w:rsidR="00C21BFB" w:rsidRPr="004815A1" w:rsidRDefault="004815A1" w:rsidP="00FD01E4">
            <w:pPr>
              <w:spacing w:before="40" w:after="40"/>
              <w:rPr>
                <w:rFonts w:cs="Arial"/>
                <w:lang w:val="fr-FR"/>
              </w:rPr>
            </w:pPr>
            <w:r w:rsidRPr="004815A1">
              <w:rPr>
                <w:rFonts w:cs="Arial"/>
                <w:lang w:val="fr-FR"/>
              </w:rPr>
              <w:t>--gen_aux_user_info, -b</w:t>
            </w:r>
          </w:p>
        </w:tc>
        <w:tc>
          <w:tcPr>
            <w:tcW w:w="0" w:type="auto"/>
          </w:tcPr>
          <w:p w:rsidR="00C21BFB" w:rsidRPr="00516BFA" w:rsidRDefault="00C21BFB" w:rsidP="00FD01E4">
            <w:pPr>
              <w:spacing w:before="40" w:after="40"/>
              <w:rPr>
                <w:rFonts w:cs="Arial"/>
              </w:rPr>
            </w:pPr>
            <w:r w:rsidRPr="00516BFA">
              <w:rPr>
                <w:rFonts w:cs="Arial"/>
              </w:rPr>
              <w:t>Unclear what this file exactly contains.  The default behavior is being kept.</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516BFA">
              <w:rPr>
                <w:rFonts w:cs="Arial"/>
              </w:rPr>
              <w:t>Output diagnostic to .err file</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tcPr>
          <w:p w:rsidR="00C21BFB" w:rsidRPr="00516BFA" w:rsidRDefault="004815A1" w:rsidP="00FD01E4">
            <w:pPr>
              <w:spacing w:before="40" w:after="40"/>
              <w:rPr>
                <w:rFonts w:cs="Arial"/>
              </w:rPr>
            </w:pPr>
            <w:r>
              <w:rPr>
                <w:rFonts w:cs="Arial"/>
              </w:rPr>
              <w:t>--write_diagnostics_file, -pdf</w:t>
            </w:r>
          </w:p>
        </w:tc>
        <w:tc>
          <w:tcPr>
            <w:tcW w:w="0" w:type="auto"/>
          </w:tcPr>
          <w:p w:rsidR="00C21BFB" w:rsidRPr="00516BFA" w:rsidRDefault="00C21BFB" w:rsidP="00FD01E4">
            <w:pPr>
              <w:spacing w:before="40" w:after="40"/>
              <w:rPr>
                <w:rFonts w:cs="Arial"/>
              </w:rPr>
            </w:pPr>
            <w:r w:rsidRPr="00516BFA">
              <w:rPr>
                <w:rFonts w:cs="Arial"/>
              </w:rPr>
              <w:t>There is no need for this file at this time.  The same information is displayed in the standard output window.</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lastRenderedPageBreak/>
              <w:t>Treat diagnostic &lt;id&gt; as remark</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r w:rsidRPr="00516BFA">
              <w:rPr>
                <w:rFonts w:cs="Arial"/>
              </w:rPr>
              <w:t>None specified</w:t>
            </w:r>
          </w:p>
        </w:tc>
        <w:tc>
          <w:tcPr>
            <w:tcW w:w="3808" w:type="dxa"/>
          </w:tcPr>
          <w:p w:rsidR="00C21BFB" w:rsidRPr="00516BFA" w:rsidRDefault="004815A1" w:rsidP="00FD01E4">
            <w:pPr>
              <w:spacing w:before="40" w:after="40"/>
              <w:rPr>
                <w:rFonts w:cs="Arial"/>
              </w:rPr>
            </w:pPr>
            <w:r>
              <w:rPr>
                <w:rFonts w:cs="Arial"/>
              </w:rPr>
              <w:t>--diag_remark, -pdsr</w:t>
            </w:r>
          </w:p>
        </w:tc>
        <w:tc>
          <w:tcPr>
            <w:tcW w:w="0" w:type="auto"/>
          </w:tcPr>
          <w:p w:rsidR="00C21BFB" w:rsidRDefault="00C21BFB" w:rsidP="00FD01E4">
            <w:pPr>
              <w:spacing w:before="40" w:after="40"/>
            </w:pPr>
            <w:r>
              <w:t>No need at this time to alter the default error/warning reporting of the compiler.</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t>Treat diagnostic &lt;id&gt; as error</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r w:rsidRPr="00516BFA">
              <w:rPr>
                <w:rFonts w:cs="Arial"/>
              </w:rPr>
              <w:t>None specified</w:t>
            </w:r>
          </w:p>
        </w:tc>
        <w:tc>
          <w:tcPr>
            <w:tcW w:w="3808" w:type="dxa"/>
          </w:tcPr>
          <w:p w:rsidR="00C21BFB" w:rsidRPr="00516BFA" w:rsidRDefault="00FD01E4" w:rsidP="00FD01E4">
            <w:pPr>
              <w:spacing w:before="40" w:after="40"/>
              <w:rPr>
                <w:rFonts w:cs="Arial"/>
              </w:rPr>
            </w:pPr>
            <w:r>
              <w:rPr>
                <w:rFonts w:cs="Arial"/>
              </w:rPr>
              <w:t>--diag_error, -pdse</w:t>
            </w:r>
          </w:p>
        </w:tc>
        <w:tc>
          <w:tcPr>
            <w:tcW w:w="0" w:type="auto"/>
          </w:tcPr>
          <w:p w:rsidR="00C21BFB" w:rsidRDefault="00C21BFB" w:rsidP="00FD01E4">
            <w:pPr>
              <w:spacing w:before="40" w:after="40"/>
            </w:pPr>
            <w:r>
              <w:t>No need at this time to alter the default error/warning reporting of the compiler.</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t>Emit diagnostic identifier numbers</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0417C" w:rsidP="00FD01E4">
            <w:pPr>
              <w:spacing w:before="40" w:after="40"/>
              <w:rPr>
                <w:rFonts w:cs="Arial"/>
              </w:rPr>
            </w:pPr>
            <w:r>
              <w:rPr>
                <w:rFonts w:cs="Arial"/>
              </w:rPr>
              <w:t>Selected</w:t>
            </w:r>
          </w:p>
        </w:tc>
        <w:tc>
          <w:tcPr>
            <w:tcW w:w="3808" w:type="dxa"/>
          </w:tcPr>
          <w:p w:rsidR="00C21BFB" w:rsidRPr="00516BFA" w:rsidRDefault="00FD01E4" w:rsidP="00FD01E4">
            <w:pPr>
              <w:spacing w:before="40" w:after="40"/>
              <w:rPr>
                <w:rFonts w:cs="Arial"/>
              </w:rPr>
            </w:pPr>
            <w:r>
              <w:rPr>
                <w:rFonts w:cs="Arial"/>
              </w:rPr>
              <w:t>--display_error_number, -pden</w:t>
            </w:r>
          </w:p>
        </w:tc>
        <w:tc>
          <w:tcPr>
            <w:tcW w:w="0" w:type="auto"/>
          </w:tcPr>
          <w:p w:rsidR="00C21BFB" w:rsidRDefault="00C21BFB" w:rsidP="00FD01E4">
            <w:pPr>
              <w:spacing w:before="40" w:after="40"/>
            </w:pPr>
            <w:r>
              <w:t xml:space="preserve">Displaying the diagnostic number generally doesn’t provide any additional useful information, however enabled in present configuration. </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t>Suppress warnings</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tcPr>
          <w:p w:rsidR="00C21BFB" w:rsidRPr="00516BFA" w:rsidRDefault="00FD01E4" w:rsidP="00FD01E4">
            <w:pPr>
              <w:spacing w:before="40" w:after="40"/>
              <w:rPr>
                <w:rFonts w:cs="Arial"/>
              </w:rPr>
            </w:pPr>
            <w:r>
              <w:rPr>
                <w:rFonts w:cs="Arial"/>
              </w:rPr>
              <w:t>--no_warnings, -pdw</w:t>
            </w:r>
          </w:p>
        </w:tc>
        <w:tc>
          <w:tcPr>
            <w:tcW w:w="0" w:type="auto"/>
          </w:tcPr>
          <w:p w:rsidR="00C21BFB" w:rsidRDefault="00C21BFB" w:rsidP="00FD01E4">
            <w:pPr>
              <w:spacing w:before="40" w:after="40"/>
            </w:pPr>
            <w:r>
              <w:t>All warning should be listed for debug and also for logging in the build output for the release.</w:t>
            </w:r>
          </w:p>
        </w:tc>
      </w:tr>
      <w:tr w:rsidR="00C21BFB" w:rsidRPr="00516BFA" w:rsidTr="009B0723">
        <w:trPr>
          <w:jc w:val="center"/>
        </w:trPr>
        <w:tc>
          <w:tcPr>
            <w:tcW w:w="1928" w:type="dxa"/>
          </w:tcPr>
          <w:p w:rsidR="00C21BFB" w:rsidRPr="00516BFA" w:rsidRDefault="00C21BFB" w:rsidP="00FD01E4">
            <w:pPr>
              <w:spacing w:before="40" w:after="40"/>
              <w:rPr>
                <w:rFonts w:cs="Arial"/>
              </w:rPr>
            </w:pPr>
            <w:r w:rsidRPr="00176867">
              <w:rPr>
                <w:rFonts w:cs="Arial"/>
              </w:rPr>
              <w:t>Treat warnings as errors</w:t>
            </w:r>
          </w:p>
        </w:tc>
        <w:tc>
          <w:tcPr>
            <w:tcW w:w="580" w:type="dxa"/>
          </w:tcPr>
          <w:p w:rsidR="00C21BFB" w:rsidRPr="00516BFA" w:rsidRDefault="00C21BFB" w:rsidP="00FD01E4">
            <w:pPr>
              <w:spacing w:before="40" w:after="40"/>
              <w:rPr>
                <w:rFonts w:cs="Arial"/>
              </w:rPr>
            </w:pPr>
            <w:r>
              <w:rPr>
                <w:rFonts w:cs="Arial"/>
              </w:rPr>
              <w:t>A</w:t>
            </w:r>
          </w:p>
        </w:tc>
        <w:tc>
          <w:tcPr>
            <w:tcW w:w="0" w:type="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tcPr>
          <w:p w:rsidR="00C21BFB" w:rsidRPr="00516BFA" w:rsidRDefault="00FD01E4" w:rsidP="00FD01E4">
            <w:pPr>
              <w:spacing w:before="40" w:after="40"/>
              <w:rPr>
                <w:rFonts w:cs="Arial"/>
              </w:rPr>
            </w:pPr>
            <w:r>
              <w:rPr>
                <w:rFonts w:cs="Arial"/>
              </w:rPr>
              <w:t>--emit_warnings_as_errors, -pdew</w:t>
            </w:r>
          </w:p>
        </w:tc>
        <w:tc>
          <w:tcPr>
            <w:tcW w:w="0" w:type="auto"/>
          </w:tcPr>
          <w:p w:rsidR="00C21BFB" w:rsidRPr="00516BFA" w:rsidRDefault="00C21BFB" w:rsidP="00FD01E4">
            <w:pPr>
              <w:spacing w:before="40" w:after="40"/>
              <w:rPr>
                <w:rFonts w:cs="Arial"/>
              </w:rPr>
            </w:pPr>
            <w:r>
              <w:rPr>
                <w:rFonts w:cs="Arial"/>
              </w:rPr>
              <w:t>At this time certain warnings are allowed for a released build.  All warnings are justified in a warnings document provided with the release.</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t>Suppress diagnostic &lt;id&gt;</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21BFB" w:rsidP="00FD01E4">
            <w:pPr>
              <w:spacing w:before="40" w:after="40"/>
              <w:rPr>
                <w:rFonts w:cs="Arial"/>
              </w:rPr>
            </w:pPr>
            <w:r>
              <w:rPr>
                <w:rFonts w:cs="Arial"/>
              </w:rPr>
              <w:t>232</w:t>
            </w:r>
          </w:p>
        </w:tc>
        <w:tc>
          <w:tcPr>
            <w:tcW w:w="3808" w:type="dxa"/>
          </w:tcPr>
          <w:p w:rsidR="00C21BFB" w:rsidRPr="00516BFA" w:rsidRDefault="00FD01E4" w:rsidP="00FD01E4">
            <w:pPr>
              <w:spacing w:before="40" w:after="40"/>
              <w:rPr>
                <w:rFonts w:cs="Arial"/>
              </w:rPr>
            </w:pPr>
            <w:r>
              <w:rPr>
                <w:rFonts w:cs="Arial"/>
              </w:rPr>
              <w:t>--diag_suppress, -pds</w:t>
            </w:r>
          </w:p>
        </w:tc>
        <w:tc>
          <w:tcPr>
            <w:tcW w:w="0" w:type="auto"/>
          </w:tcPr>
          <w:p w:rsidR="00C21BFB" w:rsidRDefault="00C21BFB" w:rsidP="00FD01E4">
            <w:pPr>
              <w:spacing w:before="40" w:after="40"/>
            </w:pPr>
            <w:r>
              <w:t>232 – Non-Standard Type for a bitfield is suppressed due to the large number of remarks generated for TI register definition structures.  This diagnostic remark is not considered critical and is being disabled to allow the diagnostic output to be meaningful and not cluttered with this remark.</w:t>
            </w:r>
          </w:p>
        </w:tc>
      </w:tr>
      <w:tr w:rsidR="00C21BFB" w:rsidTr="009B0723">
        <w:trPr>
          <w:jc w:val="center"/>
        </w:trPr>
        <w:tc>
          <w:tcPr>
            <w:tcW w:w="1928" w:type="dxa"/>
          </w:tcPr>
          <w:p w:rsidR="00C21BFB" w:rsidRPr="00516BFA" w:rsidRDefault="00C21BFB" w:rsidP="00FD01E4">
            <w:pPr>
              <w:spacing w:before="40" w:after="40"/>
              <w:rPr>
                <w:rFonts w:cs="Arial"/>
              </w:rPr>
            </w:pPr>
            <w:r w:rsidRPr="00516BFA">
              <w:rPr>
                <w:rFonts w:cs="Arial"/>
              </w:rPr>
              <w:t>Issue remarks</w:t>
            </w:r>
          </w:p>
        </w:tc>
        <w:tc>
          <w:tcPr>
            <w:tcW w:w="580" w:type="dxa"/>
          </w:tcPr>
          <w:p w:rsidR="00C21BFB" w:rsidRPr="00516BFA" w:rsidRDefault="00C21BFB" w:rsidP="00FD01E4">
            <w:pPr>
              <w:spacing w:before="40" w:after="40"/>
              <w:rPr>
                <w:rFonts w:cs="Arial"/>
              </w:rPr>
            </w:pPr>
            <w:r w:rsidRPr="00516BFA">
              <w:rPr>
                <w:rFonts w:cs="Arial"/>
              </w:rPr>
              <w:t>A</w:t>
            </w:r>
          </w:p>
        </w:tc>
        <w:tc>
          <w:tcPr>
            <w:tcW w:w="0" w:type="auto"/>
          </w:tcPr>
          <w:p w:rsidR="00C21BFB" w:rsidRPr="00516BFA" w:rsidRDefault="00C0417C" w:rsidP="00FD01E4">
            <w:pPr>
              <w:spacing w:before="40" w:after="40"/>
              <w:rPr>
                <w:rFonts w:cs="Arial"/>
              </w:rPr>
            </w:pPr>
            <w:r>
              <w:rPr>
                <w:rFonts w:cs="Arial"/>
              </w:rPr>
              <w:t>Selected</w:t>
            </w:r>
          </w:p>
        </w:tc>
        <w:tc>
          <w:tcPr>
            <w:tcW w:w="3808" w:type="dxa"/>
          </w:tcPr>
          <w:p w:rsidR="00C21BFB" w:rsidRPr="00516BFA" w:rsidRDefault="00FD01E4" w:rsidP="00FD01E4">
            <w:pPr>
              <w:spacing w:before="40" w:after="40"/>
              <w:rPr>
                <w:rFonts w:cs="Arial"/>
              </w:rPr>
            </w:pPr>
            <w:r>
              <w:rPr>
                <w:rFonts w:cs="Arial"/>
              </w:rPr>
              <w:t>--issue_remarks, -pdr</w:t>
            </w:r>
          </w:p>
        </w:tc>
        <w:tc>
          <w:tcPr>
            <w:tcW w:w="0" w:type="auto"/>
          </w:tcPr>
          <w:p w:rsidR="00C21BFB" w:rsidRDefault="00C21BFB" w:rsidP="00FD01E4">
            <w:pPr>
              <w:spacing w:before="40" w:after="40"/>
            </w:pPr>
            <w:r>
              <w:t>All remarks should be listed for debug and also for logging in the build output for the release.</w:t>
            </w:r>
          </w:p>
        </w:tc>
      </w:tr>
      <w:tr w:rsidR="00C21BFB" w:rsidTr="009B0723">
        <w:trPr>
          <w:jc w:val="center"/>
        </w:trPr>
        <w:tc>
          <w:tcPr>
            <w:tcW w:w="1928" w:type="dxa"/>
            <w:shd w:val="clear" w:color="auto" w:fill="auto"/>
          </w:tcPr>
          <w:p w:rsidR="00C21BFB" w:rsidRPr="00516BFA" w:rsidRDefault="00C21BFB" w:rsidP="00FD01E4">
            <w:pPr>
              <w:spacing w:before="40" w:after="40"/>
              <w:rPr>
                <w:rFonts w:cs="Arial"/>
              </w:rPr>
            </w:pPr>
            <w:r w:rsidRPr="00516BFA">
              <w:rPr>
                <w:rFonts w:cs="Arial"/>
              </w:rPr>
              <w:t>Print version numbers for each tool</w:t>
            </w:r>
          </w:p>
        </w:tc>
        <w:tc>
          <w:tcPr>
            <w:tcW w:w="580" w:type="dxa"/>
            <w:shd w:val="clear" w:color="auto" w:fill="auto"/>
          </w:tcPr>
          <w:p w:rsidR="00C21BFB" w:rsidRPr="00516BFA" w:rsidRDefault="00C21BFB" w:rsidP="00FD01E4">
            <w:pPr>
              <w:spacing w:before="40" w:after="40"/>
              <w:rPr>
                <w:rFonts w:cs="Arial"/>
              </w:rPr>
            </w:pPr>
            <w:r>
              <w:rPr>
                <w:rFonts w:cs="Arial"/>
              </w:rPr>
              <w:t>A</w:t>
            </w:r>
          </w:p>
        </w:tc>
        <w:tc>
          <w:tcPr>
            <w:tcW w:w="0" w:type="auto"/>
            <w:shd w:val="clear" w:color="auto" w:fill="auto"/>
          </w:tcPr>
          <w:p w:rsidR="00C21BFB" w:rsidRPr="00516BFA" w:rsidRDefault="00C0417C" w:rsidP="00FD01E4">
            <w:pPr>
              <w:spacing w:before="40" w:after="40"/>
              <w:rPr>
                <w:rFonts w:cs="Arial"/>
              </w:rPr>
            </w:pPr>
            <w:r w:rsidRPr="00516BFA">
              <w:rPr>
                <w:rFonts w:cs="Arial"/>
              </w:rPr>
              <w:t>No</w:t>
            </w:r>
            <w:r>
              <w:rPr>
                <w:rFonts w:cs="Arial"/>
              </w:rPr>
              <w:t>t Selected</w:t>
            </w:r>
          </w:p>
        </w:tc>
        <w:tc>
          <w:tcPr>
            <w:tcW w:w="3808" w:type="dxa"/>
            <w:shd w:val="clear" w:color="auto" w:fill="auto"/>
          </w:tcPr>
          <w:p w:rsidR="00C21BFB" w:rsidRPr="00516BFA" w:rsidRDefault="00FD01E4" w:rsidP="00FD01E4">
            <w:pPr>
              <w:spacing w:before="40" w:after="40"/>
              <w:rPr>
                <w:rFonts w:cs="Arial"/>
              </w:rPr>
            </w:pPr>
            <w:r>
              <w:rPr>
                <w:rFonts w:cs="Arial"/>
              </w:rPr>
              <w:t>--tool_version, -version</w:t>
            </w:r>
          </w:p>
        </w:tc>
        <w:tc>
          <w:tcPr>
            <w:tcW w:w="0" w:type="auto"/>
            <w:shd w:val="clear" w:color="auto" w:fill="auto"/>
          </w:tcPr>
          <w:p w:rsidR="00C21BFB" w:rsidRDefault="00C21BFB" w:rsidP="00FD01E4">
            <w:pPr>
              <w:spacing w:before="40" w:after="40"/>
            </w:pPr>
            <w:r>
              <w:t>Tool versions are suppressed for Debug build because they clutter the standard output window and are very rarely required to solve a problem when debugging.</w:t>
            </w:r>
          </w:p>
        </w:tc>
      </w:tr>
    </w:tbl>
    <w:p w:rsidR="00A62E53" w:rsidRDefault="00A62E53" w:rsidP="00A62E53"/>
    <w:p w:rsidR="00FD01E4" w:rsidRDefault="00FD01E4">
      <w:pPr>
        <w:spacing w:after="0"/>
        <w:rPr>
          <w:i/>
          <w:sz w:val="22"/>
        </w:rPr>
      </w:pPr>
      <w:r>
        <w:br w:type="page"/>
      </w:r>
    </w:p>
    <w:p w:rsidR="00FD01E4" w:rsidRDefault="00FD01E4" w:rsidP="00434DED">
      <w:pPr>
        <w:pStyle w:val="Heading7"/>
      </w:pPr>
      <w:bookmarkStart w:id="78" w:name="_Toc364670285"/>
      <w:r>
        <w:lastRenderedPageBreak/>
        <w:t>Runtime Model Options</w:t>
      </w:r>
      <w:bookmarkEnd w:id="78"/>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1737"/>
        <w:gridCol w:w="3808"/>
        <w:gridCol w:w="6280"/>
      </w:tblGrid>
      <w:tr w:rsidR="00FD01E4" w:rsidRPr="00516BFA" w:rsidTr="009B0723">
        <w:trPr>
          <w:jc w:val="center"/>
        </w:trPr>
        <w:tc>
          <w:tcPr>
            <w:tcW w:w="1928" w:type="dxa"/>
            <w:shd w:val="clear" w:color="auto" w:fill="A6A6A6"/>
          </w:tcPr>
          <w:p w:rsidR="00FD01E4" w:rsidRPr="00516BFA" w:rsidRDefault="00FD01E4" w:rsidP="00F4622C">
            <w:pPr>
              <w:rPr>
                <w:rFonts w:cs="Arial"/>
                <w:b/>
                <w:color w:val="FFFFFF"/>
              </w:rPr>
            </w:pPr>
            <w:r w:rsidRPr="00516BFA">
              <w:rPr>
                <w:rFonts w:cs="Arial"/>
                <w:b/>
                <w:color w:val="FFFFFF"/>
              </w:rPr>
              <w:t>Attribute Name</w:t>
            </w:r>
          </w:p>
        </w:tc>
        <w:tc>
          <w:tcPr>
            <w:tcW w:w="580" w:type="dxa"/>
            <w:shd w:val="clear" w:color="auto" w:fill="A6A6A6"/>
          </w:tcPr>
          <w:p w:rsidR="00FD01E4" w:rsidRPr="00516BFA" w:rsidRDefault="00FD01E4" w:rsidP="00F4622C">
            <w:pPr>
              <w:rPr>
                <w:rFonts w:cs="Arial"/>
                <w:b/>
                <w:color w:val="FFFFFF"/>
              </w:rPr>
            </w:pPr>
            <w:r w:rsidRPr="00516BFA">
              <w:rPr>
                <w:rFonts w:cs="Arial"/>
                <w:b/>
                <w:color w:val="FFFFFF"/>
              </w:rPr>
              <w:t>Cfg</w:t>
            </w:r>
          </w:p>
        </w:tc>
        <w:tc>
          <w:tcPr>
            <w:tcW w:w="0" w:type="auto"/>
            <w:shd w:val="clear" w:color="auto" w:fill="A6A6A6"/>
          </w:tcPr>
          <w:p w:rsidR="00FD01E4" w:rsidRPr="00516BFA" w:rsidRDefault="00FD01E4" w:rsidP="00F4622C">
            <w:pPr>
              <w:rPr>
                <w:rFonts w:cs="Arial"/>
                <w:b/>
                <w:color w:val="FFFFFF"/>
              </w:rPr>
            </w:pPr>
            <w:r w:rsidRPr="00516BFA">
              <w:rPr>
                <w:rFonts w:cs="Arial"/>
                <w:b/>
                <w:color w:val="FFFFFF"/>
              </w:rPr>
              <w:t>Value</w:t>
            </w:r>
          </w:p>
        </w:tc>
        <w:tc>
          <w:tcPr>
            <w:tcW w:w="3808" w:type="dxa"/>
            <w:shd w:val="clear" w:color="auto" w:fill="A6A6A6"/>
          </w:tcPr>
          <w:p w:rsidR="00FD01E4" w:rsidRPr="00516BFA" w:rsidRDefault="00FD01E4" w:rsidP="00F4622C">
            <w:pPr>
              <w:rPr>
                <w:rFonts w:cs="Arial"/>
                <w:b/>
                <w:color w:val="FFFFFF"/>
              </w:rPr>
            </w:pPr>
            <w:r w:rsidRPr="00516BFA">
              <w:rPr>
                <w:rFonts w:cs="Arial"/>
                <w:b/>
                <w:color w:val="FFFFFF"/>
              </w:rPr>
              <w:t>Cmd Line Opt</w:t>
            </w:r>
          </w:p>
        </w:tc>
        <w:tc>
          <w:tcPr>
            <w:tcW w:w="0" w:type="auto"/>
            <w:shd w:val="clear" w:color="auto" w:fill="A6A6A6"/>
          </w:tcPr>
          <w:p w:rsidR="00FD01E4" w:rsidRPr="00516BFA" w:rsidRDefault="00FD01E4" w:rsidP="00F4622C">
            <w:pPr>
              <w:rPr>
                <w:rFonts w:cs="Arial"/>
                <w:b/>
                <w:color w:val="FFFFFF"/>
              </w:rPr>
            </w:pPr>
            <w:r w:rsidRPr="00516BFA">
              <w:rPr>
                <w:rFonts w:cs="Arial"/>
                <w:b/>
                <w:color w:val="FFFFFF"/>
              </w:rPr>
              <w:t>Rationale</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Place each function in a separate subsection</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Pr>
                <w:rFonts w:cs="Arial"/>
              </w:rPr>
              <w:t>None selected</w:t>
            </w:r>
          </w:p>
        </w:tc>
        <w:tc>
          <w:tcPr>
            <w:tcW w:w="3808" w:type="dxa"/>
          </w:tcPr>
          <w:p w:rsidR="00FD01E4" w:rsidRPr="00516BFA" w:rsidRDefault="00FD01E4" w:rsidP="00F4622C">
            <w:pPr>
              <w:rPr>
                <w:rFonts w:cs="Arial"/>
              </w:rPr>
            </w:pPr>
            <w:r>
              <w:rPr>
                <w:rFonts w:cs="Arial"/>
              </w:rPr>
              <w:t>--gen_func_subsections, -ms</w:t>
            </w:r>
          </w:p>
        </w:tc>
        <w:tc>
          <w:tcPr>
            <w:tcW w:w="0" w:type="auto"/>
          </w:tcPr>
          <w:p w:rsidR="00FD01E4" w:rsidRPr="00516BFA" w:rsidRDefault="00FD01E4" w:rsidP="00F4622C">
            <w:pPr>
              <w:rPr>
                <w:rFonts w:cs="Arial"/>
              </w:rPr>
            </w:pPr>
            <w:r w:rsidRPr="00516BFA">
              <w:rPr>
                <w:rFonts w:cs="Arial"/>
              </w:rPr>
              <w:t xml:space="preserve">Default behavior is </w:t>
            </w:r>
            <w:r>
              <w:rPr>
                <w:rFonts w:cs="Arial"/>
              </w:rPr>
              <w:t>off</w:t>
            </w:r>
            <w:r w:rsidRPr="00516BFA">
              <w:rPr>
                <w:rFonts w:cs="Arial"/>
              </w:rPr>
              <w:t>.  In general this optimization would not produce any benefit for the EPS application with properly designed libraries.  This is being disabled until a need for it arises.</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Use linker-generated file to remove dead functions</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sidRPr="00516BFA">
              <w:rPr>
                <w:rFonts w:cs="Arial"/>
              </w:rPr>
              <w:t>None specified</w:t>
            </w:r>
          </w:p>
        </w:tc>
        <w:tc>
          <w:tcPr>
            <w:tcW w:w="3808" w:type="dxa"/>
          </w:tcPr>
          <w:p w:rsidR="00FD01E4" w:rsidRPr="00516BFA" w:rsidRDefault="00FD01E4" w:rsidP="00F4622C">
            <w:pPr>
              <w:rPr>
                <w:rFonts w:cs="Arial"/>
              </w:rPr>
            </w:pPr>
            <w:r>
              <w:rPr>
                <w:rFonts w:cs="Arial"/>
              </w:rPr>
              <w:t>--use_dead_funcs_list</w:t>
            </w:r>
          </w:p>
        </w:tc>
        <w:tc>
          <w:tcPr>
            <w:tcW w:w="0" w:type="auto"/>
          </w:tcPr>
          <w:p w:rsidR="00FD01E4" w:rsidRPr="00516BFA" w:rsidRDefault="00FD01E4" w:rsidP="00F4622C">
            <w:pPr>
              <w:rPr>
                <w:rFonts w:cs="Arial"/>
              </w:rPr>
            </w:pPr>
            <w:r w:rsidRPr="00516BFA">
              <w:rPr>
                <w:rFonts w:cs="Arial"/>
              </w:rPr>
              <w:t>Benefit from use of this option requires building the software twice.  Additionally, the quality tools used during the development process should identify all dead functions and appropriate actions should be taken by the build manager/developers to remove the dead functions.</w:t>
            </w:r>
          </w:p>
        </w:tc>
      </w:tr>
      <w:tr w:rsidR="00FD01E4" w:rsidRPr="00516BFA" w:rsidTr="009B0723">
        <w:trPr>
          <w:jc w:val="center"/>
        </w:trPr>
        <w:tc>
          <w:tcPr>
            <w:tcW w:w="1928" w:type="dxa"/>
          </w:tcPr>
          <w:p w:rsidR="00FD01E4" w:rsidRPr="00516BFA" w:rsidRDefault="00FD01E4" w:rsidP="00F4622C">
            <w:pPr>
              <w:rPr>
                <w:rFonts w:cs="Arial"/>
              </w:rPr>
            </w:pPr>
            <w:r>
              <w:rPr>
                <w:rFonts w:cs="Arial"/>
              </w:rPr>
              <w:t>Generate unaligned loads and stored</w:t>
            </w:r>
          </w:p>
        </w:tc>
        <w:tc>
          <w:tcPr>
            <w:tcW w:w="580" w:type="dxa"/>
          </w:tcPr>
          <w:p w:rsidR="00FD01E4" w:rsidRPr="00516BFA" w:rsidRDefault="00FD01E4" w:rsidP="009B0723">
            <w:pPr>
              <w:jc w:val="center"/>
              <w:rPr>
                <w:rFonts w:cs="Arial"/>
              </w:rPr>
            </w:pPr>
            <w:r>
              <w:rPr>
                <w:rFonts w:cs="Arial"/>
              </w:rPr>
              <w:t>A</w:t>
            </w:r>
          </w:p>
        </w:tc>
        <w:tc>
          <w:tcPr>
            <w:tcW w:w="0" w:type="auto"/>
          </w:tcPr>
          <w:p w:rsidR="00FD01E4" w:rsidRPr="00516BFA" w:rsidRDefault="00C0417C" w:rsidP="00F4622C">
            <w:pPr>
              <w:rPr>
                <w:rFonts w:cs="Arial"/>
              </w:rPr>
            </w:pPr>
            <w:r>
              <w:rPr>
                <w:rFonts w:cs="Arial"/>
              </w:rPr>
              <w:t>None selected</w:t>
            </w:r>
          </w:p>
        </w:tc>
        <w:tc>
          <w:tcPr>
            <w:tcW w:w="3808" w:type="dxa"/>
          </w:tcPr>
          <w:p w:rsidR="00FD01E4" w:rsidRPr="00516BFA" w:rsidRDefault="00FD01E4" w:rsidP="00F4622C">
            <w:pPr>
              <w:rPr>
                <w:rFonts w:cs="Arial"/>
              </w:rPr>
            </w:pPr>
            <w:r w:rsidRPr="00516BFA">
              <w:rPr>
                <w:rFonts w:cs="Arial"/>
              </w:rPr>
              <w:t>--</w:t>
            </w:r>
            <w:r>
              <w:rPr>
                <w:rFonts w:cs="Arial"/>
              </w:rPr>
              <w:t>unaligned_access</w:t>
            </w:r>
          </w:p>
        </w:tc>
        <w:tc>
          <w:tcPr>
            <w:tcW w:w="0" w:type="auto"/>
          </w:tcPr>
          <w:p w:rsidR="00FD01E4" w:rsidRPr="00516BFA" w:rsidRDefault="009B0723" w:rsidP="00F4622C">
            <w:pPr>
              <w:rPr>
                <w:rFonts w:cs="Arial"/>
              </w:rPr>
            </w:pPr>
            <w:r>
              <w:rPr>
                <w:rFonts w:cs="Arial"/>
              </w:rPr>
              <w:t xml:space="preserve">Since faults can be generated when accessing memory out of alignment, the feature is turned off. </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Designate enum type</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Pr>
                <w:rFonts w:cs="Arial"/>
              </w:rPr>
              <w:t>p</w:t>
            </w:r>
            <w:r w:rsidRPr="00516BFA">
              <w:rPr>
                <w:rFonts w:cs="Arial"/>
              </w:rPr>
              <w:t>acked</w:t>
            </w:r>
          </w:p>
        </w:tc>
        <w:tc>
          <w:tcPr>
            <w:tcW w:w="3808" w:type="dxa"/>
          </w:tcPr>
          <w:p w:rsidR="00FD01E4" w:rsidRPr="00516BFA" w:rsidRDefault="00FD01E4" w:rsidP="00F4622C">
            <w:pPr>
              <w:rPr>
                <w:rFonts w:cs="Arial"/>
              </w:rPr>
            </w:pPr>
            <w:r>
              <w:rPr>
                <w:rFonts w:cs="Arial"/>
              </w:rPr>
              <w:t>--enum_type</w:t>
            </w:r>
          </w:p>
        </w:tc>
        <w:tc>
          <w:tcPr>
            <w:tcW w:w="0" w:type="auto"/>
          </w:tcPr>
          <w:p w:rsidR="00FD01E4" w:rsidRPr="00FD01E4" w:rsidRDefault="00FD01E4" w:rsidP="00F4622C">
            <w:pPr>
              <w:rPr>
                <w:rFonts w:cs="Arial"/>
              </w:rPr>
            </w:pPr>
            <w:r w:rsidRPr="00516BFA">
              <w:rPr>
                <w:rFonts w:cs="Arial"/>
              </w:rPr>
              <w:t>Default is packed for EABI.  This project is using floating point which requires EABI.</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Force alignment of structures to &lt;bytecount&gt; bytes</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sidRPr="00516BFA">
              <w:rPr>
                <w:rFonts w:cs="Arial"/>
              </w:rPr>
              <w:t>None specified</w:t>
            </w:r>
          </w:p>
        </w:tc>
        <w:tc>
          <w:tcPr>
            <w:tcW w:w="3808" w:type="dxa"/>
          </w:tcPr>
          <w:p w:rsidR="00FD01E4" w:rsidRPr="00516BFA" w:rsidRDefault="00FD01E4" w:rsidP="00F4622C">
            <w:pPr>
              <w:rPr>
                <w:rFonts w:cs="Arial"/>
              </w:rPr>
            </w:pPr>
            <w:r>
              <w:rPr>
                <w:rFonts w:cs="Arial"/>
              </w:rPr>
              <w:t>--alight_structs</w:t>
            </w:r>
          </w:p>
        </w:tc>
        <w:tc>
          <w:tcPr>
            <w:tcW w:w="0" w:type="auto"/>
          </w:tcPr>
          <w:p w:rsidR="00FD01E4" w:rsidRPr="00516BFA" w:rsidRDefault="00FD01E4" w:rsidP="00F4622C">
            <w:pPr>
              <w:rPr>
                <w:rFonts w:cs="Arial"/>
              </w:rPr>
            </w:pPr>
            <w:r w:rsidRPr="00516BFA">
              <w:rPr>
                <w:rFonts w:cs="Arial"/>
              </w:rPr>
              <w:t>There is no known reason why structure alignment would be necessary in this project.</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Reserve as global register</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sidRPr="00516BFA">
              <w:rPr>
                <w:rFonts w:cs="Arial"/>
              </w:rPr>
              <w:t>None specified</w:t>
            </w:r>
          </w:p>
        </w:tc>
        <w:tc>
          <w:tcPr>
            <w:tcW w:w="3808" w:type="dxa"/>
          </w:tcPr>
          <w:p w:rsidR="00FD01E4" w:rsidRPr="00516BFA" w:rsidRDefault="00FD01E4" w:rsidP="00F4622C">
            <w:pPr>
              <w:rPr>
                <w:rFonts w:cs="Arial"/>
              </w:rPr>
            </w:pPr>
            <w:r>
              <w:rPr>
                <w:rFonts w:cs="Arial"/>
              </w:rPr>
              <w:t>--global_register, -r</w:t>
            </w:r>
          </w:p>
        </w:tc>
        <w:tc>
          <w:tcPr>
            <w:tcW w:w="0" w:type="auto"/>
          </w:tcPr>
          <w:p w:rsidR="00FD01E4" w:rsidRPr="00516BFA" w:rsidRDefault="00FD01E4" w:rsidP="00F4622C">
            <w:pPr>
              <w:rPr>
                <w:rFonts w:cs="Arial"/>
              </w:rPr>
            </w:pPr>
            <w:r w:rsidRPr="00516BFA">
              <w:rPr>
                <w:rFonts w:cs="Arial"/>
              </w:rPr>
              <w:t>There is no need to reserve a register for global use at this time in the EPS application.</w:t>
            </w:r>
          </w:p>
        </w:tc>
      </w:tr>
      <w:tr w:rsidR="00FD01E4" w:rsidRPr="00516BFA" w:rsidTr="009B0723">
        <w:trPr>
          <w:jc w:val="center"/>
        </w:trPr>
        <w:tc>
          <w:tcPr>
            <w:tcW w:w="1928" w:type="dxa"/>
            <w:shd w:val="clear" w:color="auto" w:fill="auto"/>
          </w:tcPr>
          <w:p w:rsidR="00FD01E4" w:rsidRPr="00516BFA" w:rsidRDefault="00FD01E4" w:rsidP="00F4622C">
            <w:pPr>
              <w:rPr>
                <w:rFonts w:cs="Arial"/>
              </w:rPr>
            </w:pPr>
            <w:r w:rsidRPr="00516BFA">
              <w:rPr>
                <w:rFonts w:cs="Arial"/>
              </w:rPr>
              <w:t>Allow reassociation of sat arithmetic</w:t>
            </w:r>
          </w:p>
        </w:tc>
        <w:tc>
          <w:tcPr>
            <w:tcW w:w="580" w:type="dxa"/>
            <w:shd w:val="clear" w:color="auto" w:fill="auto"/>
          </w:tcPr>
          <w:p w:rsidR="00FD01E4" w:rsidRPr="00516BFA" w:rsidRDefault="00FD01E4" w:rsidP="009B0723">
            <w:pPr>
              <w:jc w:val="center"/>
              <w:rPr>
                <w:rFonts w:cs="Arial"/>
              </w:rPr>
            </w:pPr>
            <w:r w:rsidRPr="00516BFA">
              <w:rPr>
                <w:rFonts w:cs="Arial"/>
              </w:rPr>
              <w:t>A</w:t>
            </w:r>
          </w:p>
        </w:tc>
        <w:tc>
          <w:tcPr>
            <w:tcW w:w="0" w:type="auto"/>
            <w:shd w:val="clear" w:color="auto" w:fill="auto"/>
          </w:tcPr>
          <w:p w:rsidR="00FD01E4" w:rsidRPr="00516BFA" w:rsidRDefault="00FD01E4" w:rsidP="00C0417C">
            <w:pPr>
              <w:rPr>
                <w:rFonts w:cs="Arial"/>
              </w:rPr>
            </w:pPr>
            <w:r w:rsidRPr="00516BFA">
              <w:rPr>
                <w:rFonts w:cs="Arial"/>
              </w:rPr>
              <w:t xml:space="preserve">None </w:t>
            </w:r>
            <w:r w:rsidR="00C0417C">
              <w:rPr>
                <w:rFonts w:cs="Arial"/>
              </w:rPr>
              <w:t>selected</w:t>
            </w:r>
          </w:p>
        </w:tc>
        <w:tc>
          <w:tcPr>
            <w:tcW w:w="3808" w:type="dxa"/>
            <w:shd w:val="clear" w:color="auto" w:fill="auto"/>
          </w:tcPr>
          <w:p w:rsidR="00FD01E4" w:rsidRPr="00516BFA" w:rsidRDefault="00FD01E4" w:rsidP="00F4622C">
            <w:pPr>
              <w:rPr>
                <w:rFonts w:cs="Arial"/>
              </w:rPr>
            </w:pPr>
            <w:r>
              <w:rPr>
                <w:rFonts w:cs="Arial"/>
              </w:rPr>
              <w:t>--sat_reassoc</w:t>
            </w:r>
          </w:p>
        </w:tc>
        <w:tc>
          <w:tcPr>
            <w:tcW w:w="0" w:type="auto"/>
            <w:shd w:val="clear" w:color="auto" w:fill="auto"/>
          </w:tcPr>
          <w:p w:rsidR="00FD01E4" w:rsidRPr="00FD01E4" w:rsidRDefault="00FD01E4" w:rsidP="00F4622C">
            <w:pPr>
              <w:rPr>
                <w:rFonts w:cs="Arial"/>
              </w:rPr>
            </w:pPr>
            <w:r w:rsidRPr="00516BFA">
              <w:rPr>
                <w:rFonts w:cs="Arial"/>
              </w:rPr>
              <w:t>It is not clear what this option does when it is enabled.  It is also not clear if off is the default.  None specified is the default and until understanding this parameter is the selection.</w:t>
            </w:r>
          </w:p>
        </w:tc>
      </w:tr>
      <w:tr w:rsidR="00FD01E4" w:rsidRPr="00516BFA" w:rsidTr="009B0723">
        <w:trPr>
          <w:jc w:val="center"/>
        </w:trPr>
        <w:tc>
          <w:tcPr>
            <w:tcW w:w="1928" w:type="dxa"/>
            <w:shd w:val="clear" w:color="auto" w:fill="FFFFFF" w:themeFill="background1"/>
          </w:tcPr>
          <w:p w:rsidR="00FD01E4" w:rsidRPr="00516BFA" w:rsidRDefault="00FD01E4" w:rsidP="00F4622C">
            <w:pPr>
              <w:rPr>
                <w:rFonts w:cs="Arial"/>
              </w:rPr>
            </w:pPr>
            <w:r w:rsidRPr="00516BFA">
              <w:rPr>
                <w:rFonts w:cs="Arial"/>
              </w:rPr>
              <w:t>Compile for power profiling</w:t>
            </w:r>
          </w:p>
        </w:tc>
        <w:tc>
          <w:tcPr>
            <w:tcW w:w="580" w:type="dxa"/>
            <w:shd w:val="clear" w:color="auto" w:fill="FFFFFF" w:themeFill="background1"/>
          </w:tcPr>
          <w:p w:rsidR="00FD01E4" w:rsidRPr="00516BFA" w:rsidRDefault="00FD01E4" w:rsidP="009B0723">
            <w:pPr>
              <w:jc w:val="center"/>
              <w:rPr>
                <w:rFonts w:cs="Arial"/>
              </w:rPr>
            </w:pPr>
            <w:r w:rsidRPr="00516BFA">
              <w:rPr>
                <w:rFonts w:cs="Arial"/>
              </w:rPr>
              <w:t>A</w:t>
            </w:r>
          </w:p>
        </w:tc>
        <w:tc>
          <w:tcPr>
            <w:tcW w:w="0" w:type="auto"/>
            <w:shd w:val="clear" w:color="auto" w:fill="FFFFFF" w:themeFill="background1"/>
          </w:tcPr>
          <w:p w:rsidR="00FD01E4" w:rsidRPr="00516BFA" w:rsidRDefault="00C0417C" w:rsidP="00F4622C">
            <w:pPr>
              <w:rPr>
                <w:rFonts w:cs="Arial"/>
              </w:rPr>
            </w:pPr>
            <w:r w:rsidRPr="00516BFA">
              <w:rPr>
                <w:rFonts w:cs="Arial"/>
              </w:rPr>
              <w:t>No</w:t>
            </w:r>
            <w:r>
              <w:rPr>
                <w:rFonts w:cs="Arial"/>
              </w:rPr>
              <w:t>t Selected</w:t>
            </w:r>
          </w:p>
        </w:tc>
        <w:tc>
          <w:tcPr>
            <w:tcW w:w="3808" w:type="dxa"/>
            <w:shd w:val="clear" w:color="auto" w:fill="FFFFFF" w:themeFill="background1"/>
          </w:tcPr>
          <w:p w:rsidR="00FD01E4" w:rsidRPr="00516BFA" w:rsidRDefault="00FD01E4" w:rsidP="00F4622C">
            <w:pPr>
              <w:rPr>
                <w:rFonts w:cs="Arial"/>
              </w:rPr>
            </w:pPr>
            <w:r>
              <w:rPr>
                <w:rFonts w:cs="Arial"/>
              </w:rPr>
              <w:t>--profile:power</w:t>
            </w:r>
          </w:p>
        </w:tc>
        <w:tc>
          <w:tcPr>
            <w:tcW w:w="0" w:type="auto"/>
            <w:shd w:val="clear" w:color="auto" w:fill="FFFFFF" w:themeFill="background1"/>
          </w:tcPr>
          <w:p w:rsidR="00FD01E4" w:rsidRPr="00516BFA" w:rsidRDefault="00FD01E4" w:rsidP="00F4622C">
            <w:pPr>
              <w:rPr>
                <w:rFonts w:cs="Arial"/>
              </w:rPr>
            </w:pPr>
            <w:r w:rsidRPr="00516BFA">
              <w:rPr>
                <w:rFonts w:cs="Arial"/>
              </w:rPr>
              <w:t>Disable support of the TI profiling tool for Release builds because the profiler support causes additional code size overhead.</w:t>
            </w:r>
          </w:p>
        </w:tc>
      </w:tr>
      <w:tr w:rsidR="00FD01E4" w:rsidRPr="00516BFA" w:rsidTr="009B0723">
        <w:trPr>
          <w:jc w:val="center"/>
        </w:trPr>
        <w:tc>
          <w:tcPr>
            <w:tcW w:w="1928" w:type="dxa"/>
          </w:tcPr>
          <w:p w:rsidR="00FD01E4" w:rsidRDefault="00FD01E4" w:rsidP="00F4622C">
            <w:r>
              <w:t>Enable 16 bit code</w:t>
            </w:r>
          </w:p>
        </w:tc>
        <w:tc>
          <w:tcPr>
            <w:tcW w:w="580" w:type="dxa"/>
          </w:tcPr>
          <w:p w:rsidR="00FD01E4" w:rsidRDefault="00FD01E4" w:rsidP="009B0723">
            <w:pPr>
              <w:jc w:val="center"/>
            </w:pPr>
            <w:r>
              <w:t>A</w:t>
            </w:r>
          </w:p>
        </w:tc>
        <w:tc>
          <w:tcPr>
            <w:tcW w:w="0" w:type="auto"/>
          </w:tcPr>
          <w:p w:rsidR="00C0417C" w:rsidRDefault="00C0417C" w:rsidP="00F4622C">
            <w:pPr>
              <w:rPr>
                <w:rFonts w:cs="Arial"/>
              </w:rPr>
            </w:pPr>
            <w:r>
              <w:rPr>
                <w:rFonts w:cs="Arial"/>
              </w:rPr>
              <w:t xml:space="preserve">Selected </w:t>
            </w:r>
          </w:p>
          <w:p w:rsidR="00FD01E4" w:rsidRDefault="00FD01E4" w:rsidP="00F4622C">
            <w:r>
              <w:rPr>
                <w:rFonts w:cs="Arial"/>
              </w:rPr>
              <w:t xml:space="preserve">(See </w:t>
            </w:r>
            <w:fldSimple w:instr=" REF _Ref288649031 \h  \* MERGEFORMAT ">
              <w:r>
                <w:t xml:space="preserve">Table </w:t>
              </w:r>
              <w:r>
                <w:rPr>
                  <w:noProof/>
                </w:rPr>
                <w:t>1</w:t>
              </w:r>
              <w:r>
                <w:t xml:space="preserve">: </w:t>
              </w:r>
              <w:r>
                <w:lastRenderedPageBreak/>
                <w:t>ARM Mode Files</w:t>
              </w:r>
            </w:fldSimple>
            <w:r>
              <w:rPr>
                <w:rFonts w:cs="Arial"/>
              </w:rPr>
              <w:t xml:space="preserve"> for files requiring 32)</w:t>
            </w:r>
          </w:p>
        </w:tc>
        <w:tc>
          <w:tcPr>
            <w:tcW w:w="3808" w:type="dxa"/>
          </w:tcPr>
          <w:p w:rsidR="00FD01E4" w:rsidRDefault="00FD01E4" w:rsidP="00F4622C">
            <w:r>
              <w:lastRenderedPageBreak/>
              <w:t>--thumb_state, -mt</w:t>
            </w:r>
          </w:p>
        </w:tc>
        <w:tc>
          <w:tcPr>
            <w:tcW w:w="0" w:type="auto"/>
          </w:tcPr>
          <w:p w:rsidR="00FD01E4" w:rsidRDefault="00FD01E4" w:rsidP="00F4622C">
            <w:r>
              <w:rPr>
                <w:rFonts w:cs="Arial"/>
              </w:rPr>
              <w:t>Thumb</w:t>
            </w:r>
            <w:r w:rsidRPr="00516BFA">
              <w:rPr>
                <w:rFonts w:cs="Arial"/>
              </w:rPr>
              <w:t xml:space="preserve"> is th</w:t>
            </w:r>
            <w:r>
              <w:rPr>
                <w:rFonts w:cs="Arial"/>
              </w:rPr>
              <w:t>e default selection for EPS project in order to reduce the memory footprint</w:t>
            </w:r>
            <w:r w:rsidRPr="00516BFA">
              <w:rPr>
                <w:rFonts w:cs="Arial"/>
              </w:rPr>
              <w:t>.</w:t>
            </w:r>
            <w:r>
              <w:rPr>
                <w:rFonts w:cs="Arial"/>
              </w:rPr>
              <w:t xml:space="preserve">  </w:t>
            </w:r>
            <w:fldSimple w:instr=" REF _Ref288649031 \h  \* MERGEFORMAT ">
              <w:r>
                <w:t xml:space="preserve">Table </w:t>
              </w:r>
              <w:r>
                <w:rPr>
                  <w:noProof/>
                </w:rPr>
                <w:t>1</w:t>
              </w:r>
              <w:r>
                <w:t>: ARM Mode Files</w:t>
              </w:r>
            </w:fldSimple>
            <w:r>
              <w:rPr>
                <w:rFonts w:cs="Arial"/>
              </w:rPr>
              <w:t xml:space="preserve"> shows all files which </w:t>
            </w:r>
            <w:r>
              <w:rPr>
                <w:rFonts w:cs="Arial"/>
              </w:rPr>
              <w:lastRenderedPageBreak/>
              <w:t>are being compiled in 32 bit mode.</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lastRenderedPageBreak/>
              <w:t>Allow reassociation of FP arithmetic</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C0417C">
            <w:pPr>
              <w:rPr>
                <w:rFonts w:cs="Arial"/>
              </w:rPr>
            </w:pPr>
            <w:r w:rsidRPr="00516BFA">
              <w:rPr>
                <w:rFonts w:cs="Arial"/>
              </w:rPr>
              <w:t xml:space="preserve">None </w:t>
            </w:r>
            <w:r w:rsidR="00C0417C">
              <w:rPr>
                <w:rFonts w:cs="Arial"/>
              </w:rPr>
              <w:t>selected</w:t>
            </w:r>
          </w:p>
        </w:tc>
        <w:tc>
          <w:tcPr>
            <w:tcW w:w="3808" w:type="dxa"/>
          </w:tcPr>
          <w:p w:rsidR="00FD01E4" w:rsidRPr="00516BFA" w:rsidRDefault="00FD01E4" w:rsidP="00F4622C">
            <w:pPr>
              <w:rPr>
                <w:rFonts w:cs="Arial"/>
              </w:rPr>
            </w:pPr>
            <w:r>
              <w:rPr>
                <w:rFonts w:cs="Arial"/>
              </w:rPr>
              <w:t>--fp_reassoc</w:t>
            </w:r>
          </w:p>
        </w:tc>
        <w:tc>
          <w:tcPr>
            <w:tcW w:w="0" w:type="auto"/>
          </w:tcPr>
          <w:p w:rsidR="00FD01E4" w:rsidRPr="00516BFA" w:rsidRDefault="00FD01E4" w:rsidP="00F4622C">
            <w:pPr>
              <w:rPr>
                <w:rFonts w:cs="Arial"/>
              </w:rPr>
            </w:pPr>
            <w:r w:rsidRPr="00516BFA">
              <w:rPr>
                <w:rFonts w:cs="Arial"/>
              </w:rPr>
              <w:t>This option is automatically set when the fp_mode is specified.  The fp_mode is specified as strict in this document, which causes this option to be set to “No”.   “Yes” will cause ANSI violations.</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Enums may be char/short, instead of int</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FD01E4" w:rsidP="00F4622C">
            <w:pPr>
              <w:rPr>
                <w:rFonts w:cs="Arial"/>
              </w:rPr>
            </w:pPr>
            <w:r>
              <w:rPr>
                <w:rFonts w:cs="Arial"/>
              </w:rPr>
              <w:t>--small_enum, --small-enum</w:t>
            </w:r>
          </w:p>
        </w:tc>
        <w:tc>
          <w:tcPr>
            <w:tcW w:w="0" w:type="auto"/>
          </w:tcPr>
          <w:p w:rsidR="00FD01E4" w:rsidRPr="00516BFA" w:rsidRDefault="00FD01E4" w:rsidP="00F4622C">
            <w:pPr>
              <w:rPr>
                <w:rFonts w:cs="Arial"/>
              </w:rPr>
            </w:pPr>
            <w:r w:rsidRPr="00516BFA">
              <w:rPr>
                <w:rFonts w:cs="Arial"/>
              </w:rPr>
              <w:t xml:space="preserve">The default selection is not </w:t>
            </w:r>
            <w:proofErr w:type="gramStart"/>
            <w:r w:rsidRPr="00516BFA">
              <w:rPr>
                <w:rFonts w:cs="Arial"/>
              </w:rPr>
              <w:t>selected,</w:t>
            </w:r>
            <w:proofErr w:type="gramEnd"/>
            <w:r w:rsidRPr="00516BFA">
              <w:rPr>
                <w:rFonts w:cs="Arial"/>
              </w:rPr>
              <w:t xml:space="preserve"> however it is unclear how this option differs from the enum_type packed option.</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Enable dynamic stack overflow checking</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FD01E4" w:rsidP="00F4622C">
            <w:pPr>
              <w:rPr>
                <w:rFonts w:cs="Arial"/>
              </w:rPr>
            </w:pPr>
            <w:r>
              <w:rPr>
                <w:rFonts w:cs="Arial"/>
              </w:rPr>
              <w:t>--stack_overflow_check, -mo</w:t>
            </w:r>
          </w:p>
        </w:tc>
        <w:tc>
          <w:tcPr>
            <w:tcW w:w="0" w:type="auto"/>
          </w:tcPr>
          <w:p w:rsidR="00FD01E4" w:rsidRPr="00FD01E4" w:rsidRDefault="00FD01E4" w:rsidP="00F4622C">
            <w:pPr>
              <w:rPr>
                <w:rFonts w:cs="Arial"/>
              </w:rPr>
            </w:pPr>
            <w:r w:rsidRPr="00516BFA">
              <w:rPr>
                <w:rFonts w:cs="Arial"/>
              </w:rPr>
              <w:t xml:space="preserve">There is not enough information in </w:t>
            </w:r>
            <w:fldSimple w:instr=" REF _Ref266726832 \r \h  \* MERGEFORMAT ">
              <w:r>
                <w:rPr>
                  <w:rFonts w:cs="Arial"/>
                </w:rPr>
                <w:t>[1]</w:t>
              </w:r>
            </w:fldSimple>
            <w:r w:rsidRPr="00516BFA">
              <w:rPr>
                <w:rFonts w:cs="Arial"/>
              </w:rPr>
              <w:t xml:space="preserve"> to determine what effect this option has on the compiled code.  The default is disabled.  The stack overflow checks included with the OSEK OS should provide the required overflow detection capability, so usage of this option seems unlikely.</w:t>
            </w:r>
          </w:p>
        </w:tc>
      </w:tr>
      <w:tr w:rsidR="00FD01E4" w:rsidRPr="00516BFA" w:rsidTr="009B0723">
        <w:trPr>
          <w:jc w:val="center"/>
        </w:trPr>
        <w:tc>
          <w:tcPr>
            <w:tcW w:w="1928" w:type="dxa"/>
          </w:tcPr>
          <w:p w:rsidR="00FD01E4" w:rsidRPr="00516BFA" w:rsidRDefault="00FD01E4" w:rsidP="00F4622C">
            <w:pPr>
              <w:rPr>
                <w:rFonts w:cs="Arial"/>
              </w:rPr>
            </w:pPr>
            <w:r>
              <w:rPr>
                <w:rFonts w:cs="Arial"/>
              </w:rPr>
              <w:t>Specify whether constants can be embedded in code sections</w:t>
            </w:r>
          </w:p>
        </w:tc>
        <w:tc>
          <w:tcPr>
            <w:tcW w:w="580" w:type="dxa"/>
          </w:tcPr>
          <w:p w:rsidR="00FD01E4" w:rsidRPr="00516BFA" w:rsidRDefault="00FD01E4" w:rsidP="009B0723">
            <w:pPr>
              <w:jc w:val="center"/>
              <w:rPr>
                <w:rFonts w:cs="Arial"/>
              </w:rPr>
            </w:pPr>
            <w:r>
              <w:rPr>
                <w:rFonts w:cs="Arial"/>
              </w:rPr>
              <w:t>A</w:t>
            </w:r>
          </w:p>
        </w:tc>
        <w:tc>
          <w:tcPr>
            <w:tcW w:w="0" w:type="auto"/>
          </w:tcPr>
          <w:p w:rsidR="00FD01E4" w:rsidRPr="00516BFA" w:rsidRDefault="00C0417C" w:rsidP="00F4622C">
            <w:pPr>
              <w:rPr>
                <w:rFonts w:cs="Arial"/>
              </w:rPr>
            </w:pPr>
            <w:r>
              <w:rPr>
                <w:rFonts w:cs="Arial"/>
              </w:rPr>
              <w:t>Not Selected</w:t>
            </w:r>
          </w:p>
        </w:tc>
        <w:tc>
          <w:tcPr>
            <w:tcW w:w="3808" w:type="dxa"/>
          </w:tcPr>
          <w:p w:rsidR="00FD01E4" w:rsidRPr="00516BFA" w:rsidRDefault="00FD01E4" w:rsidP="00F4622C">
            <w:pPr>
              <w:rPr>
                <w:rFonts w:cs="Arial"/>
              </w:rPr>
            </w:pPr>
            <w:r w:rsidRPr="00516BFA">
              <w:rPr>
                <w:rFonts w:cs="Arial"/>
              </w:rPr>
              <w:t>--</w:t>
            </w:r>
            <w:r>
              <w:rPr>
                <w:rFonts w:cs="Arial"/>
              </w:rPr>
              <w:t>embedded_constants</w:t>
            </w:r>
          </w:p>
        </w:tc>
        <w:tc>
          <w:tcPr>
            <w:tcW w:w="0" w:type="auto"/>
          </w:tcPr>
          <w:p w:rsidR="00FD01E4" w:rsidRPr="00516BFA" w:rsidRDefault="00FD01E4" w:rsidP="00F4622C">
            <w:pPr>
              <w:rPr>
                <w:rFonts w:cs="Arial"/>
              </w:rPr>
            </w:pPr>
            <w:r>
              <w:rPr>
                <w:rFonts w:cs="Arial"/>
              </w:rPr>
              <w:t xml:space="preserve">Can only be turned off for Cortex M devices. </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Generates SIMD instructions targeting Neon</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FD01E4" w:rsidP="00F4622C">
            <w:pPr>
              <w:rPr>
                <w:rFonts w:cs="Arial"/>
              </w:rPr>
            </w:pPr>
            <w:r>
              <w:rPr>
                <w:rFonts w:cs="Arial"/>
              </w:rPr>
              <w:t>--neon</w:t>
            </w:r>
          </w:p>
        </w:tc>
        <w:tc>
          <w:tcPr>
            <w:tcW w:w="0" w:type="auto"/>
          </w:tcPr>
          <w:p w:rsidR="00FD01E4" w:rsidRPr="009B0723" w:rsidRDefault="00FD01E4" w:rsidP="00F4622C">
            <w:pPr>
              <w:rPr>
                <w:rFonts w:cs="Arial"/>
              </w:rPr>
            </w:pPr>
            <w:r w:rsidRPr="009B0723">
              <w:rPr>
                <w:rFonts w:cs="Arial"/>
              </w:rPr>
              <w:t>Option is not applicable to TMS570.</w:t>
            </w:r>
          </w:p>
          <w:p w:rsidR="00FD01E4" w:rsidRPr="00516BFA" w:rsidRDefault="00FD01E4" w:rsidP="00F4622C">
            <w:pPr>
              <w:rPr>
                <w:rFonts w:cs="Arial"/>
              </w:rPr>
            </w:pPr>
            <w:r w:rsidRPr="009B0723">
              <w:rPr>
                <w:rFonts w:cs="Arial"/>
              </w:rPr>
              <w:t>Per ARM website “</w:t>
            </w:r>
            <w:r w:rsidRPr="009B0723">
              <w:rPr>
                <w:rStyle w:val="apple-style-span"/>
                <w:rFonts w:cs="Arial"/>
                <w:color w:val="000000"/>
              </w:rPr>
              <w:t>NEON technology is a 128 bit SIMD (Single Instruction, Multiple Data) architecture extension for the ARM</w:t>
            </w:r>
            <w:r w:rsidRPr="009B0723">
              <w:rPr>
                <w:rStyle w:val="apple-style-span"/>
              </w:rPr>
              <w:t> </w:t>
            </w:r>
            <w:hyperlink r:id="rId15" w:tgtFrame="_self" w:tooltip="Cortex-A series" w:history="1">
              <w:r w:rsidRPr="009B0723">
                <w:rPr>
                  <w:rStyle w:val="apple-style-span"/>
                  <w:color w:val="000000"/>
                </w:rPr>
                <w:t>Cortex™-A series</w:t>
              </w:r>
            </w:hyperlink>
            <w:r w:rsidRPr="009B0723">
              <w:rPr>
                <w:rStyle w:val="apple-style-span"/>
                <w:rFonts w:cs="Arial"/>
                <w:color w:val="000000"/>
              </w:rPr>
              <w:t> processors”.  The TMS 570 uses a Cortex™-R series processor.</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Specify how to treat plain chars</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Pr>
                <w:rFonts w:cs="Arial"/>
              </w:rPr>
              <w:t>u</w:t>
            </w:r>
            <w:r w:rsidRPr="00516BFA">
              <w:rPr>
                <w:rFonts w:cs="Arial"/>
              </w:rPr>
              <w:t>nsigned</w:t>
            </w:r>
          </w:p>
        </w:tc>
        <w:tc>
          <w:tcPr>
            <w:tcW w:w="3808" w:type="dxa"/>
          </w:tcPr>
          <w:p w:rsidR="00FD01E4" w:rsidRPr="00516BFA" w:rsidRDefault="00FD01E4" w:rsidP="00F4622C">
            <w:pPr>
              <w:rPr>
                <w:rFonts w:cs="Arial"/>
              </w:rPr>
            </w:pPr>
            <w:r w:rsidRPr="00516BFA">
              <w:rPr>
                <w:rFonts w:cs="Arial"/>
              </w:rPr>
              <w:t>--plain_char=unsigned</w:t>
            </w:r>
          </w:p>
        </w:tc>
        <w:tc>
          <w:tcPr>
            <w:tcW w:w="0" w:type="auto"/>
          </w:tcPr>
          <w:p w:rsidR="00FD01E4" w:rsidRPr="00516BFA" w:rsidRDefault="00FD01E4" w:rsidP="00F4622C">
            <w:pPr>
              <w:rPr>
                <w:rFonts w:cs="Arial"/>
              </w:rPr>
            </w:pPr>
            <w:r w:rsidRPr="00516BFA">
              <w:rPr>
                <w:rFonts w:cs="Arial"/>
              </w:rPr>
              <w:t>Treating chars as unsigned is the default behavior and is the behavior of the previous EPS project.</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Specify length of maximum branch chain</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FD01E4" w:rsidP="00F4622C">
            <w:pPr>
              <w:rPr>
                <w:rFonts w:cs="Arial"/>
              </w:rPr>
            </w:pPr>
            <w:r w:rsidRPr="00516BFA">
              <w:rPr>
                <w:rFonts w:cs="Arial"/>
              </w:rPr>
              <w:t>Not specified</w:t>
            </w:r>
          </w:p>
        </w:tc>
        <w:tc>
          <w:tcPr>
            <w:tcW w:w="3808" w:type="dxa"/>
          </w:tcPr>
          <w:p w:rsidR="00FD01E4" w:rsidRPr="00516BFA" w:rsidRDefault="00FD01E4" w:rsidP="00F4622C">
            <w:pPr>
              <w:rPr>
                <w:rFonts w:cs="Arial"/>
              </w:rPr>
            </w:pPr>
            <w:r>
              <w:rPr>
                <w:rFonts w:cs="Arial"/>
              </w:rPr>
              <w:t>--max_branch_chain, -ab</w:t>
            </w:r>
          </w:p>
        </w:tc>
        <w:tc>
          <w:tcPr>
            <w:tcW w:w="0" w:type="auto"/>
          </w:tcPr>
          <w:p w:rsidR="00FD01E4" w:rsidRPr="00516BFA" w:rsidRDefault="00FD01E4" w:rsidP="00F4622C">
            <w:pPr>
              <w:rPr>
                <w:rFonts w:cs="Arial"/>
              </w:rPr>
            </w:pPr>
            <w:r w:rsidRPr="00516BFA">
              <w:rPr>
                <w:rFonts w:cs="Arial"/>
              </w:rPr>
              <w:t>Branch chaining is supported in 16-BIS mode only, which is currently not enabled. The default length is 10.  Leaving this setting unspecified until it becomes applicable.</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lastRenderedPageBreak/>
              <w:t>Chars signed by default</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FD01E4" w:rsidP="00F4622C">
            <w:pPr>
              <w:rPr>
                <w:rFonts w:cs="Arial"/>
              </w:rPr>
            </w:pPr>
            <w:r>
              <w:rPr>
                <w:rFonts w:cs="Arial"/>
              </w:rPr>
              <w:t>--signed_chars, -mc</w:t>
            </w:r>
          </w:p>
        </w:tc>
        <w:tc>
          <w:tcPr>
            <w:tcW w:w="0" w:type="auto"/>
          </w:tcPr>
          <w:p w:rsidR="00FD01E4" w:rsidRPr="00516BFA" w:rsidRDefault="00FD01E4" w:rsidP="00F4622C">
            <w:pPr>
              <w:rPr>
                <w:rFonts w:cs="Arial"/>
              </w:rPr>
            </w:pPr>
            <w:r w:rsidRPr="00516BFA">
              <w:rPr>
                <w:rFonts w:cs="Arial"/>
              </w:rPr>
              <w:t>This option seems to be redundant with the –plain_char option.</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No dual state support</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9B0723" w:rsidP="00F4622C">
            <w:pPr>
              <w:rPr>
                <w:rFonts w:cs="Arial"/>
              </w:rPr>
            </w:pPr>
            <w:r>
              <w:rPr>
                <w:rFonts w:cs="Arial"/>
              </w:rPr>
              <w:t>--disable_dual_state, -md</w:t>
            </w:r>
          </w:p>
        </w:tc>
        <w:tc>
          <w:tcPr>
            <w:tcW w:w="0" w:type="auto"/>
          </w:tcPr>
          <w:p w:rsidR="00FD01E4" w:rsidRPr="00516BFA" w:rsidRDefault="00FD01E4" w:rsidP="00F4622C">
            <w:pPr>
              <w:rPr>
                <w:rFonts w:cs="Arial"/>
              </w:rPr>
            </w:pPr>
            <w:r w:rsidRPr="00516BFA">
              <w:rPr>
                <w:rFonts w:cs="Arial"/>
              </w:rPr>
              <w:t>This option is only applicable when using the TIABI.  It is not applicable to the EABI used for this project (See Application Binary Interface selection option rationale)</w:t>
            </w:r>
          </w:p>
        </w:tc>
      </w:tr>
      <w:tr w:rsidR="00FD01E4" w:rsidRPr="00516BFA" w:rsidTr="009B0723">
        <w:trPr>
          <w:jc w:val="center"/>
        </w:trPr>
        <w:tc>
          <w:tcPr>
            <w:tcW w:w="1928" w:type="dxa"/>
          </w:tcPr>
          <w:p w:rsidR="00FD01E4" w:rsidRPr="00516BFA" w:rsidRDefault="00FD01E4" w:rsidP="00F4622C">
            <w:pPr>
              <w:rPr>
                <w:rFonts w:cs="Arial"/>
              </w:rPr>
            </w:pPr>
            <w:r w:rsidRPr="00516BFA">
              <w:rPr>
                <w:rFonts w:cs="Arial"/>
              </w:rPr>
              <w:t>Prevent generation of branch chains in Thumb mode</w:t>
            </w:r>
          </w:p>
        </w:tc>
        <w:tc>
          <w:tcPr>
            <w:tcW w:w="580" w:type="dxa"/>
          </w:tcPr>
          <w:p w:rsidR="00FD01E4" w:rsidRPr="00516BFA" w:rsidRDefault="00FD01E4" w:rsidP="009B0723">
            <w:pPr>
              <w:jc w:val="center"/>
              <w:rPr>
                <w:rFonts w:cs="Arial"/>
              </w:rPr>
            </w:pPr>
            <w:r w:rsidRPr="00516BFA">
              <w:rPr>
                <w:rFonts w:cs="Arial"/>
              </w:rPr>
              <w:t>A</w:t>
            </w:r>
          </w:p>
        </w:tc>
        <w:tc>
          <w:tcPr>
            <w:tcW w:w="0" w:type="auto"/>
          </w:tcPr>
          <w:p w:rsidR="00FD01E4" w:rsidRPr="00516BFA" w:rsidRDefault="00C0417C" w:rsidP="00F4622C">
            <w:pPr>
              <w:rPr>
                <w:rFonts w:cs="Arial"/>
              </w:rPr>
            </w:pPr>
            <w:r w:rsidRPr="00516BFA">
              <w:rPr>
                <w:rFonts w:cs="Arial"/>
              </w:rPr>
              <w:t>No</w:t>
            </w:r>
            <w:r>
              <w:rPr>
                <w:rFonts w:cs="Arial"/>
              </w:rPr>
              <w:t>t Selected</w:t>
            </w:r>
          </w:p>
        </w:tc>
        <w:tc>
          <w:tcPr>
            <w:tcW w:w="3808" w:type="dxa"/>
          </w:tcPr>
          <w:p w:rsidR="00FD01E4" w:rsidRPr="00516BFA" w:rsidRDefault="009B0723" w:rsidP="00F4622C">
            <w:pPr>
              <w:rPr>
                <w:rFonts w:cs="Arial"/>
              </w:rPr>
            </w:pPr>
            <w:r>
              <w:rPr>
                <w:rFonts w:cs="Arial"/>
              </w:rPr>
              <w:t>--disable_branch_chaining</w:t>
            </w:r>
          </w:p>
        </w:tc>
        <w:tc>
          <w:tcPr>
            <w:tcW w:w="0" w:type="auto"/>
          </w:tcPr>
          <w:p w:rsidR="00FD01E4" w:rsidRPr="00516BFA" w:rsidRDefault="00FD01E4" w:rsidP="00F4622C">
            <w:pPr>
              <w:rPr>
                <w:rFonts w:cs="Arial"/>
              </w:rPr>
            </w:pPr>
            <w:r w:rsidRPr="00516BFA">
              <w:rPr>
                <w:rFonts w:cs="Arial"/>
              </w:rPr>
              <w:t xml:space="preserve">16-bit code is not enabled at the moment, so this option has no effect.  If 16-bit code is being used, then the usage of branch chains could be disabled in time critical code where execution time is more important that code density. </w:t>
            </w:r>
          </w:p>
        </w:tc>
      </w:tr>
      <w:tr w:rsidR="009B0723" w:rsidRPr="00516BFA" w:rsidTr="009B0723">
        <w:trPr>
          <w:jc w:val="center"/>
        </w:trPr>
        <w:tc>
          <w:tcPr>
            <w:tcW w:w="1928" w:type="dxa"/>
          </w:tcPr>
          <w:p w:rsidR="009B0723" w:rsidRPr="00516BFA" w:rsidRDefault="009B0723" w:rsidP="00F4622C">
            <w:pPr>
              <w:rPr>
                <w:rFonts w:cs="Arial"/>
              </w:rPr>
            </w:pPr>
            <w:r w:rsidRPr="00516BFA">
              <w:rPr>
                <w:rFonts w:cs="Arial"/>
              </w:rPr>
              <w:t>Compile for breakpoint-based profiling</w:t>
            </w:r>
          </w:p>
        </w:tc>
        <w:tc>
          <w:tcPr>
            <w:tcW w:w="580" w:type="dxa"/>
            <w:shd w:val="clear" w:color="auto" w:fill="FFFFFF" w:themeFill="background1"/>
          </w:tcPr>
          <w:p w:rsidR="009B0723" w:rsidRPr="00516BFA" w:rsidRDefault="009B0723" w:rsidP="009B0723">
            <w:pPr>
              <w:jc w:val="center"/>
              <w:rPr>
                <w:rFonts w:cs="Arial"/>
              </w:rPr>
            </w:pPr>
            <w:r w:rsidRPr="00516BFA">
              <w:rPr>
                <w:rFonts w:cs="Arial"/>
              </w:rPr>
              <w:t>A</w:t>
            </w:r>
          </w:p>
        </w:tc>
        <w:tc>
          <w:tcPr>
            <w:tcW w:w="0" w:type="auto"/>
            <w:shd w:val="clear" w:color="auto" w:fill="FFFFFF" w:themeFill="background1"/>
          </w:tcPr>
          <w:p w:rsidR="009B0723" w:rsidRPr="00516BFA" w:rsidRDefault="00C0417C" w:rsidP="00F4622C">
            <w:pPr>
              <w:rPr>
                <w:rFonts w:cs="Arial"/>
              </w:rPr>
            </w:pPr>
            <w:r w:rsidRPr="00516BFA">
              <w:rPr>
                <w:rFonts w:cs="Arial"/>
              </w:rPr>
              <w:t>No</w:t>
            </w:r>
            <w:r>
              <w:rPr>
                <w:rFonts w:cs="Arial"/>
              </w:rPr>
              <w:t>t Selected</w:t>
            </w:r>
          </w:p>
        </w:tc>
        <w:tc>
          <w:tcPr>
            <w:tcW w:w="3808" w:type="dxa"/>
            <w:shd w:val="clear" w:color="auto" w:fill="FFFFFF" w:themeFill="background1"/>
          </w:tcPr>
          <w:p w:rsidR="009B0723" w:rsidRPr="00516BFA" w:rsidRDefault="009B0723" w:rsidP="00F4622C">
            <w:pPr>
              <w:rPr>
                <w:rFonts w:cs="Arial"/>
              </w:rPr>
            </w:pPr>
            <w:r>
              <w:rPr>
                <w:rFonts w:cs="Arial"/>
              </w:rPr>
              <w:t>--profile:breakpt</w:t>
            </w:r>
          </w:p>
        </w:tc>
        <w:tc>
          <w:tcPr>
            <w:tcW w:w="0" w:type="auto"/>
            <w:shd w:val="clear" w:color="auto" w:fill="FFFFFF" w:themeFill="background1"/>
          </w:tcPr>
          <w:p w:rsidR="009B0723" w:rsidRPr="00516BFA" w:rsidRDefault="009B0723" w:rsidP="00F4622C">
            <w:pPr>
              <w:rPr>
                <w:rFonts w:cs="Arial"/>
              </w:rPr>
            </w:pPr>
            <w:r w:rsidRPr="00516BFA">
              <w:rPr>
                <w:rFonts w:cs="Arial"/>
              </w:rPr>
              <w:t>Disable the profiling option to allow full optimization of the compiled software.</w:t>
            </w:r>
          </w:p>
        </w:tc>
      </w:tr>
    </w:tbl>
    <w:p w:rsidR="003443BF" w:rsidRDefault="003443BF" w:rsidP="00A62E53"/>
    <w:p w:rsidR="009B0723" w:rsidRDefault="009B0723" w:rsidP="00434DED">
      <w:pPr>
        <w:pStyle w:val="Heading7"/>
      </w:pPr>
      <w:bookmarkStart w:id="79" w:name="_Toc364670286"/>
      <w:r>
        <w:t>Advanced Optimizations</w:t>
      </w:r>
      <w:bookmarkEnd w:id="79"/>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1198"/>
        <w:gridCol w:w="3808"/>
        <w:gridCol w:w="6819"/>
      </w:tblGrid>
      <w:tr w:rsidR="009B0723" w:rsidRPr="00516BFA" w:rsidTr="009B0723">
        <w:trPr>
          <w:jc w:val="center"/>
        </w:trPr>
        <w:tc>
          <w:tcPr>
            <w:tcW w:w="1928"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Attribute Name</w:t>
            </w:r>
          </w:p>
        </w:tc>
        <w:tc>
          <w:tcPr>
            <w:tcW w:w="580"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Cfg</w:t>
            </w:r>
          </w:p>
        </w:tc>
        <w:tc>
          <w:tcPr>
            <w:tcW w:w="0" w:type="auto"/>
            <w:shd w:val="clear" w:color="auto" w:fill="A6A6A6"/>
          </w:tcPr>
          <w:p w:rsidR="009B0723" w:rsidRPr="00516BFA" w:rsidRDefault="009B0723" w:rsidP="009B0723">
            <w:pPr>
              <w:spacing w:before="40" w:after="40"/>
              <w:rPr>
                <w:rFonts w:cs="Arial"/>
                <w:b/>
                <w:color w:val="FFFFFF"/>
              </w:rPr>
            </w:pPr>
            <w:r w:rsidRPr="00516BFA">
              <w:rPr>
                <w:rFonts w:cs="Arial"/>
                <w:b/>
                <w:color w:val="FFFFFF"/>
              </w:rPr>
              <w:t>Value</w:t>
            </w:r>
          </w:p>
        </w:tc>
        <w:tc>
          <w:tcPr>
            <w:tcW w:w="3808"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Cmd Line Opt</w:t>
            </w:r>
          </w:p>
        </w:tc>
        <w:tc>
          <w:tcPr>
            <w:tcW w:w="0" w:type="auto"/>
            <w:shd w:val="clear" w:color="auto" w:fill="A6A6A6"/>
          </w:tcPr>
          <w:p w:rsidR="009B0723" w:rsidRPr="00516BFA" w:rsidRDefault="009B0723" w:rsidP="009B0723">
            <w:pPr>
              <w:spacing w:before="40" w:after="40"/>
              <w:rPr>
                <w:rFonts w:cs="Arial"/>
                <w:b/>
                <w:color w:val="FFFFFF"/>
              </w:rPr>
            </w:pPr>
            <w:r w:rsidRPr="00516BFA">
              <w:rPr>
                <w:rFonts w:cs="Arial"/>
                <w:b/>
                <w:color w:val="FFFFFF"/>
              </w:rPr>
              <w:t>Rationale</w:t>
            </w:r>
          </w:p>
        </w:tc>
      </w:tr>
      <w:tr w:rsidR="009B0723" w:rsidRPr="00516BFA" w:rsidTr="009B0723">
        <w:trPr>
          <w:jc w:val="center"/>
        </w:trPr>
        <w:tc>
          <w:tcPr>
            <w:tcW w:w="1928" w:type="dxa"/>
            <w:shd w:val="clear" w:color="auto" w:fill="auto"/>
          </w:tcPr>
          <w:p w:rsidR="009B0723" w:rsidRPr="00516BFA" w:rsidRDefault="009B0723" w:rsidP="009B0723">
            <w:pPr>
              <w:spacing w:before="40" w:after="40"/>
              <w:rPr>
                <w:rFonts w:cs="Arial"/>
              </w:rPr>
            </w:pPr>
            <w:r w:rsidRPr="00516BFA">
              <w:rPr>
                <w:rFonts w:cs="Arial"/>
              </w:rPr>
              <w:t>Generate optimized source interlisted assembly</w:t>
            </w:r>
          </w:p>
        </w:tc>
        <w:tc>
          <w:tcPr>
            <w:tcW w:w="580" w:type="dxa"/>
            <w:shd w:val="clear" w:color="auto" w:fill="auto"/>
          </w:tcPr>
          <w:p w:rsidR="009B0723" w:rsidRPr="00516BFA" w:rsidRDefault="009B0723" w:rsidP="009B0723">
            <w:pPr>
              <w:spacing w:before="40" w:after="40"/>
              <w:jc w:val="center"/>
              <w:rPr>
                <w:rFonts w:cs="Arial"/>
              </w:rPr>
            </w:pPr>
            <w:r w:rsidRPr="00516BFA">
              <w:rPr>
                <w:rFonts w:cs="Arial"/>
              </w:rPr>
              <w:t>A</w:t>
            </w:r>
          </w:p>
        </w:tc>
        <w:tc>
          <w:tcPr>
            <w:tcW w:w="0" w:type="auto"/>
            <w:shd w:val="clear" w:color="auto" w:fill="auto"/>
          </w:tcPr>
          <w:p w:rsidR="009B0723" w:rsidRPr="00516BFA" w:rsidRDefault="00C0417C" w:rsidP="009B0723">
            <w:pPr>
              <w:spacing w:before="40" w:after="40"/>
              <w:rPr>
                <w:rFonts w:cs="Arial"/>
              </w:rPr>
            </w:pPr>
            <w:r w:rsidRPr="00516BFA">
              <w:rPr>
                <w:rFonts w:cs="Arial"/>
              </w:rPr>
              <w:t>No</w:t>
            </w:r>
            <w:r>
              <w:rPr>
                <w:rFonts w:cs="Arial"/>
              </w:rPr>
              <w:t>t Selected</w:t>
            </w:r>
          </w:p>
        </w:tc>
        <w:tc>
          <w:tcPr>
            <w:tcW w:w="3808" w:type="dxa"/>
            <w:shd w:val="clear" w:color="auto" w:fill="auto"/>
          </w:tcPr>
          <w:p w:rsidR="009B0723" w:rsidRPr="00516BFA" w:rsidRDefault="009B0723" w:rsidP="009B0723">
            <w:pPr>
              <w:spacing w:before="40" w:after="40"/>
              <w:rPr>
                <w:rFonts w:cs="Arial"/>
              </w:rPr>
            </w:pPr>
            <w:r>
              <w:rPr>
                <w:rFonts w:cs="Arial"/>
              </w:rPr>
              <w:t>--optimizer_interlist, -os</w:t>
            </w:r>
          </w:p>
        </w:tc>
        <w:tc>
          <w:tcPr>
            <w:tcW w:w="0" w:type="auto"/>
            <w:shd w:val="clear" w:color="auto" w:fill="auto"/>
          </w:tcPr>
          <w:p w:rsidR="009B0723" w:rsidRPr="00516BFA" w:rsidRDefault="009B0723" w:rsidP="009B0723">
            <w:pPr>
              <w:spacing w:before="40" w:after="40"/>
              <w:rPr>
                <w:rFonts w:cs="Arial"/>
              </w:rPr>
            </w:pPr>
            <w:r w:rsidRPr="00516BFA">
              <w:rPr>
                <w:rFonts w:cs="Arial"/>
              </w:rPr>
              <w:t xml:space="preserve">Enabling this option may prevent some optimizations from occurring.  For the Release build all optimizations for the selected optimization level are desired to be applied. </w:t>
            </w:r>
          </w:p>
          <w:p w:rsidR="009B0723" w:rsidRPr="009B0723" w:rsidRDefault="009B0723" w:rsidP="009B0723">
            <w:pPr>
              <w:spacing w:before="40" w:after="40"/>
              <w:rPr>
                <w:rFonts w:cs="Arial"/>
              </w:rPr>
            </w:pPr>
            <w:r w:rsidRPr="009B0723">
              <w:rPr>
                <w:rFonts w:cs="Arial"/>
              </w:rPr>
              <w:t xml:space="preserve">In an effort to reduce the Debug build </w:t>
            </w:r>
            <w:proofErr w:type="gramStart"/>
            <w:r w:rsidRPr="009B0723">
              <w:rPr>
                <w:rFonts w:cs="Arial"/>
              </w:rPr>
              <w:t>time,</w:t>
            </w:r>
            <w:proofErr w:type="gramEnd"/>
            <w:r w:rsidRPr="009B0723">
              <w:rPr>
                <w:rFonts w:cs="Arial"/>
              </w:rPr>
              <w:t xml:space="preserve"> this option is disabled because it is not normally needed when developing.  It can be enabled in a developer’s local build if a particular need arises.</w:t>
            </w:r>
          </w:p>
        </w:tc>
      </w:tr>
      <w:tr w:rsidR="009B0723" w:rsidRPr="00516BFA" w:rsidTr="009B0723">
        <w:trPr>
          <w:jc w:val="center"/>
        </w:trPr>
        <w:tc>
          <w:tcPr>
            <w:tcW w:w="1928" w:type="dxa"/>
          </w:tcPr>
          <w:p w:rsidR="009B0723" w:rsidRPr="00516BFA" w:rsidRDefault="009B0723" w:rsidP="009B0723">
            <w:pPr>
              <w:spacing w:before="40" w:after="40"/>
              <w:rPr>
                <w:rFonts w:cs="Arial"/>
              </w:rPr>
            </w:pPr>
            <w:r w:rsidRPr="00516BFA">
              <w:rPr>
                <w:rFonts w:cs="Arial"/>
              </w:rPr>
              <w:t>Specify call assumptions when optimizing</w:t>
            </w:r>
          </w:p>
        </w:tc>
        <w:tc>
          <w:tcPr>
            <w:tcW w:w="580" w:type="dxa"/>
          </w:tcPr>
          <w:p w:rsidR="009B0723" w:rsidRPr="00516BFA" w:rsidRDefault="009B0723" w:rsidP="009B0723">
            <w:pPr>
              <w:spacing w:before="40" w:after="40"/>
              <w:jc w:val="center"/>
              <w:rPr>
                <w:rFonts w:cs="Arial"/>
              </w:rPr>
            </w:pPr>
            <w:r w:rsidRPr="00516BFA">
              <w:rPr>
                <w:rFonts w:cs="Arial"/>
              </w:rPr>
              <w:t>A</w:t>
            </w:r>
          </w:p>
        </w:tc>
        <w:tc>
          <w:tcPr>
            <w:tcW w:w="0" w:type="auto"/>
          </w:tcPr>
          <w:p w:rsidR="009B0723" w:rsidRPr="00516BFA" w:rsidRDefault="009B0723" w:rsidP="009B0723">
            <w:pPr>
              <w:spacing w:before="40" w:after="40"/>
              <w:rPr>
                <w:rFonts w:cs="Arial"/>
              </w:rPr>
            </w:pPr>
            <w:r w:rsidRPr="00516BFA">
              <w:rPr>
                <w:rFonts w:cs="Arial"/>
              </w:rPr>
              <w:t>None selected</w:t>
            </w:r>
          </w:p>
        </w:tc>
        <w:tc>
          <w:tcPr>
            <w:tcW w:w="3808" w:type="dxa"/>
          </w:tcPr>
          <w:p w:rsidR="009B0723" w:rsidRPr="00516BFA" w:rsidRDefault="009B0723" w:rsidP="009B0723">
            <w:pPr>
              <w:spacing w:before="40" w:after="40"/>
              <w:rPr>
                <w:rFonts w:cs="Arial"/>
              </w:rPr>
            </w:pPr>
            <w:r>
              <w:rPr>
                <w:rFonts w:cs="Arial"/>
              </w:rPr>
              <w:t>--call_assumptions, -op</w:t>
            </w:r>
          </w:p>
        </w:tc>
        <w:tc>
          <w:tcPr>
            <w:tcW w:w="0" w:type="auto"/>
          </w:tcPr>
          <w:p w:rsidR="009B0723" w:rsidRPr="00516BFA" w:rsidRDefault="009B0723" w:rsidP="009B0723">
            <w:pPr>
              <w:spacing w:before="40" w:after="40"/>
              <w:rPr>
                <w:rFonts w:cs="Arial"/>
              </w:rPr>
            </w:pPr>
            <w:r w:rsidRPr="00516BFA">
              <w:rPr>
                <w:rFonts w:cs="Arial"/>
              </w:rPr>
              <w:t>This option is not applicable, unless using optimization level 3 (--opt_level=3).  This project is using optimization level 2 (See Optimization Level selection for more details)</w:t>
            </w:r>
          </w:p>
        </w:tc>
      </w:tr>
      <w:tr w:rsidR="009B0723" w:rsidRPr="00516BFA" w:rsidTr="009B0723">
        <w:trPr>
          <w:trHeight w:val="674"/>
          <w:jc w:val="center"/>
        </w:trPr>
        <w:tc>
          <w:tcPr>
            <w:tcW w:w="1928" w:type="dxa"/>
          </w:tcPr>
          <w:p w:rsidR="009B0723" w:rsidRPr="00516BFA" w:rsidRDefault="009B0723" w:rsidP="009B0723">
            <w:pPr>
              <w:spacing w:before="40" w:after="40"/>
              <w:rPr>
                <w:rFonts w:cs="Arial"/>
              </w:rPr>
            </w:pPr>
            <w:r w:rsidRPr="00516BFA">
              <w:rPr>
                <w:rFonts w:cs="Arial"/>
              </w:rPr>
              <w:t>Specify threshold for automatic inlining</w:t>
            </w:r>
          </w:p>
        </w:tc>
        <w:tc>
          <w:tcPr>
            <w:tcW w:w="580" w:type="dxa"/>
            <w:shd w:val="clear" w:color="auto" w:fill="FFFFFF" w:themeFill="background1"/>
          </w:tcPr>
          <w:p w:rsidR="009B0723" w:rsidRPr="00516BFA" w:rsidRDefault="009B0723" w:rsidP="009B0723">
            <w:pPr>
              <w:spacing w:before="40" w:after="40"/>
              <w:jc w:val="center"/>
              <w:rPr>
                <w:rFonts w:cs="Arial"/>
              </w:rPr>
            </w:pPr>
            <w:r>
              <w:rPr>
                <w:rFonts w:cs="Arial"/>
              </w:rPr>
              <w:t>A</w:t>
            </w:r>
          </w:p>
        </w:tc>
        <w:tc>
          <w:tcPr>
            <w:tcW w:w="0" w:type="auto"/>
            <w:shd w:val="clear" w:color="auto" w:fill="FFFFFF" w:themeFill="background1"/>
          </w:tcPr>
          <w:p w:rsidR="009B0723" w:rsidRPr="00516BFA" w:rsidRDefault="009B0723" w:rsidP="009B0723">
            <w:pPr>
              <w:spacing w:before="40" w:after="40"/>
              <w:rPr>
                <w:rFonts w:cs="Arial"/>
              </w:rPr>
            </w:pPr>
            <w:r>
              <w:rPr>
                <w:rFonts w:cs="Arial"/>
              </w:rPr>
              <w:t>Not Specified</w:t>
            </w:r>
          </w:p>
        </w:tc>
        <w:tc>
          <w:tcPr>
            <w:tcW w:w="3808" w:type="dxa"/>
            <w:shd w:val="clear" w:color="auto" w:fill="FFFFFF" w:themeFill="background1"/>
          </w:tcPr>
          <w:p w:rsidR="009B0723" w:rsidRPr="00516BFA" w:rsidRDefault="009B0723" w:rsidP="009B0723">
            <w:pPr>
              <w:spacing w:before="40" w:after="40"/>
              <w:rPr>
                <w:rFonts w:cs="Arial"/>
              </w:rPr>
            </w:pPr>
            <w:r>
              <w:rPr>
                <w:rFonts w:cs="Arial"/>
              </w:rPr>
              <w:t>--auto_inline, -oi</w:t>
            </w:r>
          </w:p>
        </w:tc>
        <w:tc>
          <w:tcPr>
            <w:tcW w:w="0" w:type="auto"/>
            <w:shd w:val="clear" w:color="auto" w:fill="FFFFFF" w:themeFill="background1"/>
          </w:tcPr>
          <w:p w:rsidR="009B0723" w:rsidRPr="00516BFA" w:rsidRDefault="009B0723" w:rsidP="009B0723">
            <w:pPr>
              <w:spacing w:before="40" w:after="40"/>
              <w:rPr>
                <w:rFonts w:cs="Arial"/>
              </w:rPr>
            </w:pPr>
            <w:r w:rsidRPr="00516BFA">
              <w:rPr>
                <w:rFonts w:cs="Arial"/>
              </w:rPr>
              <w:t>When no auto inline threshold is specified, the decision to inline a function at a particular call-site is based on an algorithm that attempts to optimize benefit and cost.</w:t>
            </w:r>
          </w:p>
        </w:tc>
      </w:tr>
      <w:tr w:rsidR="009B0723" w:rsidRPr="00516BFA" w:rsidTr="009B0723">
        <w:trPr>
          <w:jc w:val="center"/>
        </w:trPr>
        <w:tc>
          <w:tcPr>
            <w:tcW w:w="1928" w:type="dxa"/>
          </w:tcPr>
          <w:p w:rsidR="009B0723" w:rsidRPr="00516BFA" w:rsidRDefault="009B0723" w:rsidP="009B0723">
            <w:pPr>
              <w:spacing w:before="40" w:after="40"/>
              <w:rPr>
                <w:rFonts w:cs="Arial"/>
              </w:rPr>
            </w:pPr>
            <w:r w:rsidRPr="00516BFA">
              <w:rPr>
                <w:rFonts w:cs="Arial"/>
              </w:rPr>
              <w:t xml:space="preserve">Inline functions </w:t>
            </w:r>
            <w:r w:rsidRPr="00516BFA">
              <w:rPr>
                <w:rFonts w:cs="Arial"/>
              </w:rPr>
              <w:lastRenderedPageBreak/>
              <w:t>only called once</w:t>
            </w:r>
          </w:p>
        </w:tc>
        <w:tc>
          <w:tcPr>
            <w:tcW w:w="580" w:type="dxa"/>
            <w:shd w:val="clear" w:color="auto" w:fill="FFFFFF" w:themeFill="background1"/>
          </w:tcPr>
          <w:p w:rsidR="009B0723" w:rsidRPr="00516BFA" w:rsidRDefault="009B0723" w:rsidP="009B0723">
            <w:pPr>
              <w:spacing w:before="40" w:after="40"/>
              <w:jc w:val="center"/>
              <w:rPr>
                <w:rFonts w:cs="Arial"/>
              </w:rPr>
            </w:pPr>
            <w:r>
              <w:rPr>
                <w:rFonts w:cs="Arial"/>
              </w:rPr>
              <w:lastRenderedPageBreak/>
              <w:t>A</w:t>
            </w:r>
          </w:p>
        </w:tc>
        <w:tc>
          <w:tcPr>
            <w:tcW w:w="0" w:type="auto"/>
            <w:shd w:val="clear" w:color="auto" w:fill="FFFFFF" w:themeFill="background1"/>
          </w:tcPr>
          <w:p w:rsidR="009B0723" w:rsidRPr="00516BFA" w:rsidRDefault="00C0417C" w:rsidP="009B0723">
            <w:pPr>
              <w:spacing w:before="40" w:after="40"/>
              <w:rPr>
                <w:rFonts w:cs="Arial"/>
              </w:rPr>
            </w:pPr>
            <w:r>
              <w:rPr>
                <w:rFonts w:cs="Arial"/>
              </w:rPr>
              <w:t>Selected</w:t>
            </w:r>
          </w:p>
        </w:tc>
        <w:tc>
          <w:tcPr>
            <w:tcW w:w="3808" w:type="dxa"/>
            <w:shd w:val="clear" w:color="auto" w:fill="FFFFFF" w:themeFill="background1"/>
          </w:tcPr>
          <w:p w:rsidR="009B0723" w:rsidRPr="00516BFA" w:rsidRDefault="009B0723" w:rsidP="009B0723">
            <w:pPr>
              <w:spacing w:before="40" w:after="40"/>
              <w:rPr>
                <w:rFonts w:cs="Arial"/>
              </w:rPr>
            </w:pPr>
            <w:r w:rsidRPr="00516BFA">
              <w:rPr>
                <w:rFonts w:cs="Arial"/>
              </w:rPr>
              <w:t>--single_inline</w:t>
            </w:r>
          </w:p>
        </w:tc>
        <w:tc>
          <w:tcPr>
            <w:tcW w:w="0" w:type="auto"/>
            <w:shd w:val="clear" w:color="auto" w:fill="FFFFFF" w:themeFill="background1"/>
          </w:tcPr>
          <w:p w:rsidR="009B0723" w:rsidRPr="00516BFA" w:rsidRDefault="009B0723" w:rsidP="009B0723">
            <w:pPr>
              <w:spacing w:before="40" w:after="40"/>
              <w:rPr>
                <w:rFonts w:cs="Arial"/>
              </w:rPr>
            </w:pPr>
            <w:r w:rsidRPr="00516BFA">
              <w:rPr>
                <w:rFonts w:cs="Arial"/>
              </w:rPr>
              <w:t xml:space="preserve">Enabled during release build to save the calling/return overhead when </w:t>
            </w:r>
            <w:r w:rsidRPr="00516BFA">
              <w:rPr>
                <w:rFonts w:cs="Arial"/>
              </w:rPr>
              <w:lastRenderedPageBreak/>
              <w:t>source level debugging is less likely to be required.</w:t>
            </w:r>
          </w:p>
        </w:tc>
      </w:tr>
      <w:tr w:rsidR="009B0723" w:rsidRPr="00516BFA" w:rsidTr="009B0723">
        <w:trPr>
          <w:jc w:val="center"/>
        </w:trPr>
        <w:tc>
          <w:tcPr>
            <w:tcW w:w="1928" w:type="dxa"/>
          </w:tcPr>
          <w:p w:rsidR="009B0723" w:rsidRPr="00516BFA" w:rsidRDefault="009B0723" w:rsidP="009B0723">
            <w:pPr>
              <w:spacing w:before="40" w:after="40"/>
              <w:rPr>
                <w:rFonts w:cs="Arial"/>
              </w:rPr>
            </w:pPr>
            <w:r w:rsidRPr="00516BFA">
              <w:rPr>
                <w:rFonts w:cs="Arial"/>
              </w:rPr>
              <w:lastRenderedPageBreak/>
              <w:t>Remove entry/exit hooks from the inlined functions</w:t>
            </w:r>
          </w:p>
        </w:tc>
        <w:tc>
          <w:tcPr>
            <w:tcW w:w="580" w:type="dxa"/>
          </w:tcPr>
          <w:p w:rsidR="009B0723" w:rsidRPr="00516BFA" w:rsidRDefault="009B0723" w:rsidP="009B0723">
            <w:pPr>
              <w:spacing w:before="40" w:after="40"/>
              <w:jc w:val="center"/>
              <w:rPr>
                <w:rFonts w:cs="Arial"/>
              </w:rPr>
            </w:pPr>
            <w:r w:rsidRPr="00516BFA">
              <w:rPr>
                <w:rFonts w:cs="Arial"/>
              </w:rPr>
              <w:t>A</w:t>
            </w:r>
          </w:p>
        </w:tc>
        <w:tc>
          <w:tcPr>
            <w:tcW w:w="0" w:type="auto"/>
          </w:tcPr>
          <w:p w:rsidR="009B0723" w:rsidRPr="00516BFA" w:rsidRDefault="009B0723" w:rsidP="009B0723">
            <w:pPr>
              <w:spacing w:before="40" w:after="40"/>
              <w:rPr>
                <w:rFonts w:cs="Arial"/>
              </w:rPr>
            </w:pPr>
            <w:r w:rsidRPr="00516BFA">
              <w:rPr>
                <w:rFonts w:cs="Arial"/>
              </w:rPr>
              <w:t>No</w:t>
            </w:r>
          </w:p>
        </w:tc>
        <w:tc>
          <w:tcPr>
            <w:tcW w:w="3808" w:type="dxa"/>
          </w:tcPr>
          <w:p w:rsidR="009B0723" w:rsidRPr="00516BFA" w:rsidRDefault="009B0723" w:rsidP="009B0723">
            <w:pPr>
              <w:spacing w:before="40" w:after="40"/>
              <w:rPr>
                <w:rFonts w:cs="Arial"/>
              </w:rPr>
            </w:pPr>
            <w:r>
              <w:rPr>
                <w:rFonts w:cs="Arial"/>
              </w:rPr>
              <w:t>--remove_hooks_when_inlining</w:t>
            </w:r>
          </w:p>
        </w:tc>
        <w:tc>
          <w:tcPr>
            <w:tcW w:w="0" w:type="auto"/>
          </w:tcPr>
          <w:p w:rsidR="009B0723" w:rsidRPr="00516BFA" w:rsidRDefault="009B0723" w:rsidP="009B0723">
            <w:pPr>
              <w:spacing w:before="40" w:after="40"/>
              <w:rPr>
                <w:rFonts w:cs="Arial"/>
              </w:rPr>
            </w:pPr>
            <w:r w:rsidRPr="00516BFA">
              <w:rPr>
                <w:rFonts w:cs="Arial"/>
              </w:rPr>
              <w:t>Entry/Exit hooks are not being used in this project, so this option does not apply.  It is being left at is default value. (See Entry/Exit Hook Options for more info)</w:t>
            </w:r>
          </w:p>
        </w:tc>
      </w:tr>
      <w:tr w:rsidR="009B0723" w:rsidRPr="00516BFA" w:rsidTr="009B0723">
        <w:trPr>
          <w:jc w:val="center"/>
        </w:trPr>
        <w:tc>
          <w:tcPr>
            <w:tcW w:w="1928" w:type="dxa"/>
          </w:tcPr>
          <w:p w:rsidR="009B0723" w:rsidRPr="00516BFA" w:rsidRDefault="009B0723" w:rsidP="009B0723">
            <w:pPr>
              <w:spacing w:before="40" w:after="40"/>
              <w:rPr>
                <w:rFonts w:cs="Arial"/>
              </w:rPr>
            </w:pPr>
            <w:r w:rsidRPr="00516BFA">
              <w:rPr>
                <w:rFonts w:cs="Arial"/>
              </w:rPr>
              <w:t>Generate Optimizer information file at level[0-2]</w:t>
            </w:r>
          </w:p>
        </w:tc>
        <w:tc>
          <w:tcPr>
            <w:tcW w:w="580" w:type="dxa"/>
          </w:tcPr>
          <w:p w:rsidR="009B0723" w:rsidRPr="00516BFA" w:rsidRDefault="009B0723" w:rsidP="009B0723">
            <w:pPr>
              <w:spacing w:before="40" w:after="40"/>
              <w:jc w:val="center"/>
              <w:rPr>
                <w:rFonts w:cs="Arial"/>
              </w:rPr>
            </w:pPr>
            <w:r w:rsidRPr="00516BFA">
              <w:rPr>
                <w:rFonts w:cs="Arial"/>
              </w:rPr>
              <w:t>A</w:t>
            </w:r>
          </w:p>
        </w:tc>
        <w:tc>
          <w:tcPr>
            <w:tcW w:w="0" w:type="auto"/>
          </w:tcPr>
          <w:p w:rsidR="009B0723" w:rsidRPr="00516BFA" w:rsidRDefault="009B0723" w:rsidP="009B0723">
            <w:pPr>
              <w:spacing w:before="40" w:after="40"/>
              <w:rPr>
                <w:rFonts w:cs="Arial"/>
              </w:rPr>
            </w:pPr>
            <w:r w:rsidRPr="00516BFA">
              <w:rPr>
                <w:rFonts w:cs="Arial"/>
              </w:rPr>
              <w:t>None selected</w:t>
            </w:r>
          </w:p>
        </w:tc>
        <w:tc>
          <w:tcPr>
            <w:tcW w:w="3808" w:type="dxa"/>
          </w:tcPr>
          <w:p w:rsidR="009B0723" w:rsidRPr="00516BFA" w:rsidRDefault="009B0723" w:rsidP="009B0723">
            <w:pPr>
              <w:spacing w:before="40" w:after="40"/>
              <w:rPr>
                <w:rFonts w:cs="Arial"/>
              </w:rPr>
            </w:pPr>
            <w:r>
              <w:rPr>
                <w:rFonts w:cs="Arial"/>
              </w:rPr>
              <w:t>--gen_opt_info, -on</w:t>
            </w:r>
          </w:p>
        </w:tc>
        <w:tc>
          <w:tcPr>
            <w:tcW w:w="0" w:type="auto"/>
          </w:tcPr>
          <w:p w:rsidR="009B0723" w:rsidRPr="00516BFA" w:rsidRDefault="009B0723" w:rsidP="009B0723">
            <w:pPr>
              <w:spacing w:before="40" w:after="40"/>
              <w:rPr>
                <w:rFonts w:cs="Arial"/>
              </w:rPr>
            </w:pPr>
            <w:r w:rsidRPr="00516BFA">
              <w:rPr>
                <w:rFonts w:cs="Arial"/>
              </w:rPr>
              <w:t>This option only applies when Optimization Level 3 is selected (--opt_level=3).  This project is using Optimization Level 2 (see Optimization Level setting for more info)</w:t>
            </w:r>
          </w:p>
        </w:tc>
      </w:tr>
      <w:tr w:rsidR="009B0723" w:rsidRPr="00516BFA" w:rsidTr="009B0723">
        <w:trPr>
          <w:jc w:val="center"/>
        </w:trPr>
        <w:tc>
          <w:tcPr>
            <w:tcW w:w="1928" w:type="dxa"/>
          </w:tcPr>
          <w:p w:rsidR="009B0723" w:rsidRPr="00516BFA" w:rsidRDefault="009B0723" w:rsidP="009B0723">
            <w:pPr>
              <w:spacing w:before="40" w:after="40"/>
              <w:rPr>
                <w:rFonts w:cs="Arial"/>
              </w:rPr>
            </w:pPr>
            <w:r w:rsidRPr="00516BFA">
              <w:rPr>
                <w:rFonts w:cs="Arial"/>
              </w:rPr>
              <w:t>Assume called funcs hidden aliases(rare)</w:t>
            </w:r>
          </w:p>
        </w:tc>
        <w:tc>
          <w:tcPr>
            <w:tcW w:w="580" w:type="dxa"/>
          </w:tcPr>
          <w:p w:rsidR="009B0723" w:rsidRPr="00516BFA" w:rsidRDefault="009B0723" w:rsidP="009B0723">
            <w:pPr>
              <w:spacing w:before="40" w:after="40"/>
              <w:jc w:val="center"/>
              <w:rPr>
                <w:rFonts w:cs="Arial"/>
              </w:rPr>
            </w:pPr>
            <w:r w:rsidRPr="00516BFA">
              <w:rPr>
                <w:rFonts w:cs="Arial"/>
              </w:rPr>
              <w:t>A</w:t>
            </w:r>
          </w:p>
        </w:tc>
        <w:tc>
          <w:tcPr>
            <w:tcW w:w="0" w:type="auto"/>
          </w:tcPr>
          <w:p w:rsidR="009B0723" w:rsidRPr="00516BFA" w:rsidRDefault="009B0723" w:rsidP="009B0723">
            <w:pPr>
              <w:spacing w:before="40" w:after="40"/>
              <w:rPr>
                <w:rFonts w:cs="Arial"/>
              </w:rPr>
            </w:pPr>
            <w:r w:rsidRPr="00516BFA">
              <w:rPr>
                <w:rFonts w:cs="Arial"/>
              </w:rPr>
              <w:t>No</w:t>
            </w:r>
          </w:p>
        </w:tc>
        <w:tc>
          <w:tcPr>
            <w:tcW w:w="3808" w:type="dxa"/>
          </w:tcPr>
          <w:p w:rsidR="009B0723" w:rsidRPr="00516BFA" w:rsidRDefault="009B0723" w:rsidP="009B0723">
            <w:pPr>
              <w:spacing w:before="40" w:after="40"/>
              <w:rPr>
                <w:rFonts w:cs="Arial"/>
              </w:rPr>
            </w:pPr>
            <w:r>
              <w:rPr>
                <w:rFonts w:cs="Arial"/>
              </w:rPr>
              <w:t>--aliased_variables, -ma</w:t>
            </w:r>
          </w:p>
        </w:tc>
        <w:tc>
          <w:tcPr>
            <w:tcW w:w="0" w:type="auto"/>
          </w:tcPr>
          <w:p w:rsidR="009B0723" w:rsidRPr="00516BFA" w:rsidRDefault="009B0723" w:rsidP="009B0723">
            <w:pPr>
              <w:spacing w:before="40" w:after="40"/>
              <w:rPr>
                <w:rFonts w:cs="Arial"/>
              </w:rPr>
            </w:pPr>
            <w:r w:rsidRPr="00516BFA">
              <w:rPr>
                <w:rFonts w:cs="Arial"/>
              </w:rPr>
              <w:t xml:space="preserve">Based on the description of this option in §3.4 of </w:t>
            </w:r>
            <w:fldSimple w:instr=" REF _Ref266726832 \r \h  \* MERGEFORMAT ">
              <w:r>
                <w:rPr>
                  <w:rFonts w:cs="Arial"/>
                </w:rPr>
                <w:t>[1]</w:t>
              </w:r>
            </w:fldSimple>
            <w:r w:rsidRPr="00516BFA">
              <w:rPr>
                <w:rFonts w:cs="Arial"/>
              </w:rPr>
              <w:t xml:space="preserve">, this worst-case aliasing assumption does not need to be applied for this software project. </w:t>
            </w:r>
          </w:p>
        </w:tc>
      </w:tr>
    </w:tbl>
    <w:p w:rsidR="00FD01E4" w:rsidRDefault="00FD01E4" w:rsidP="00A62E53"/>
    <w:p w:rsidR="009B0723" w:rsidRDefault="009B0723" w:rsidP="00434DED">
      <w:pPr>
        <w:pStyle w:val="Heading7"/>
      </w:pPr>
      <w:bookmarkStart w:id="80" w:name="_Toc364670287"/>
      <w:r>
        <w:t>Entry/Exit Hook Options</w:t>
      </w:r>
      <w:bookmarkEnd w:id="80"/>
    </w:p>
    <w:tbl>
      <w:tblPr>
        <w:tblW w:w="1200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6"/>
        <w:gridCol w:w="622"/>
        <w:gridCol w:w="1410"/>
        <w:gridCol w:w="1684"/>
        <w:gridCol w:w="6218"/>
      </w:tblGrid>
      <w:tr w:rsidR="009B0723" w:rsidRPr="00516BFA" w:rsidTr="00472F7B">
        <w:trPr>
          <w:jc w:val="center"/>
        </w:trPr>
        <w:tc>
          <w:tcPr>
            <w:tcW w:w="2066"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Attribute Name</w:t>
            </w:r>
          </w:p>
        </w:tc>
        <w:tc>
          <w:tcPr>
            <w:tcW w:w="622"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Cfg</w:t>
            </w:r>
          </w:p>
        </w:tc>
        <w:tc>
          <w:tcPr>
            <w:tcW w:w="0" w:type="auto"/>
            <w:shd w:val="clear" w:color="auto" w:fill="A6A6A6"/>
          </w:tcPr>
          <w:p w:rsidR="009B0723" w:rsidRPr="00516BFA" w:rsidRDefault="009B0723" w:rsidP="009B0723">
            <w:pPr>
              <w:spacing w:before="40" w:after="40"/>
              <w:rPr>
                <w:rFonts w:cs="Arial"/>
                <w:b/>
                <w:color w:val="FFFFFF"/>
              </w:rPr>
            </w:pPr>
            <w:r w:rsidRPr="00516BFA">
              <w:rPr>
                <w:rFonts w:cs="Arial"/>
                <w:b/>
                <w:color w:val="FFFFFF"/>
              </w:rPr>
              <w:t>Value</w:t>
            </w:r>
          </w:p>
        </w:tc>
        <w:tc>
          <w:tcPr>
            <w:tcW w:w="1684" w:type="dxa"/>
            <w:shd w:val="clear" w:color="auto" w:fill="A6A6A6"/>
          </w:tcPr>
          <w:p w:rsidR="009B0723" w:rsidRPr="00516BFA" w:rsidRDefault="009B0723" w:rsidP="009B0723">
            <w:pPr>
              <w:spacing w:before="40" w:after="40"/>
              <w:rPr>
                <w:rFonts w:cs="Arial"/>
                <w:b/>
                <w:color w:val="FFFFFF"/>
              </w:rPr>
            </w:pPr>
            <w:r w:rsidRPr="00516BFA">
              <w:rPr>
                <w:rFonts w:cs="Arial"/>
                <w:b/>
                <w:color w:val="FFFFFF"/>
              </w:rPr>
              <w:t>Cmd Line Opt</w:t>
            </w:r>
          </w:p>
        </w:tc>
        <w:tc>
          <w:tcPr>
            <w:tcW w:w="0" w:type="auto"/>
            <w:shd w:val="clear" w:color="auto" w:fill="A6A6A6"/>
          </w:tcPr>
          <w:p w:rsidR="009B0723" w:rsidRPr="00516BFA" w:rsidRDefault="009B0723" w:rsidP="009B0723">
            <w:pPr>
              <w:spacing w:before="40" w:after="40"/>
              <w:rPr>
                <w:rFonts w:cs="Arial"/>
                <w:b/>
                <w:color w:val="FFFFFF"/>
              </w:rPr>
            </w:pPr>
            <w:r w:rsidRPr="00516BFA">
              <w:rPr>
                <w:rFonts w:cs="Arial"/>
                <w:b/>
                <w:color w:val="FFFFFF"/>
              </w:rPr>
              <w:t>Rationale</w:t>
            </w:r>
          </w:p>
        </w:tc>
      </w:tr>
      <w:tr w:rsidR="009B0723" w:rsidRPr="00516BFA" w:rsidTr="00472F7B">
        <w:trPr>
          <w:jc w:val="center"/>
        </w:trPr>
        <w:tc>
          <w:tcPr>
            <w:tcW w:w="2066" w:type="dxa"/>
          </w:tcPr>
          <w:p w:rsidR="009B0723" w:rsidRPr="00516BFA" w:rsidRDefault="009B0723" w:rsidP="009B0723">
            <w:pPr>
              <w:spacing w:before="40" w:after="40"/>
              <w:rPr>
                <w:rFonts w:cs="Arial"/>
              </w:rPr>
            </w:pPr>
            <w:r w:rsidRPr="00516BFA">
              <w:rPr>
                <w:rFonts w:cs="Arial"/>
              </w:rPr>
              <w:t>Insert this call at the entry to each function</w:t>
            </w:r>
          </w:p>
        </w:tc>
        <w:tc>
          <w:tcPr>
            <w:tcW w:w="622"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C0417C" w:rsidP="009B0723">
            <w:pPr>
              <w:spacing w:before="40" w:after="40"/>
              <w:rPr>
                <w:rFonts w:cs="Arial"/>
              </w:rPr>
            </w:pPr>
            <w:r>
              <w:rPr>
                <w:rFonts w:cs="Arial"/>
              </w:rPr>
              <w:t>Not specified</w:t>
            </w:r>
          </w:p>
        </w:tc>
        <w:tc>
          <w:tcPr>
            <w:tcW w:w="1684" w:type="dxa"/>
          </w:tcPr>
          <w:p w:rsidR="009B0723" w:rsidRPr="00516BFA" w:rsidRDefault="009B0723" w:rsidP="009B0723">
            <w:pPr>
              <w:spacing w:before="40" w:after="40"/>
              <w:rPr>
                <w:rFonts w:cs="Arial"/>
              </w:rPr>
            </w:pPr>
            <w:r>
              <w:rPr>
                <w:rFonts w:cs="Arial"/>
              </w:rPr>
              <w:t>--entry_hook</w:t>
            </w:r>
          </w:p>
        </w:tc>
        <w:tc>
          <w:tcPr>
            <w:tcW w:w="0" w:type="auto"/>
          </w:tcPr>
          <w:p w:rsidR="009B0723" w:rsidRPr="00516BFA" w:rsidRDefault="009B0723" w:rsidP="009B0723">
            <w:pPr>
              <w:spacing w:before="40" w:after="40"/>
              <w:rPr>
                <w:rFonts w:cs="Arial"/>
              </w:rPr>
            </w:pPr>
            <w:r w:rsidRPr="00516BFA">
              <w:rPr>
                <w:rFonts w:cs="Arial"/>
              </w:rPr>
              <w:t>No entry hook is currently being specified for this software project.</w:t>
            </w:r>
          </w:p>
        </w:tc>
      </w:tr>
      <w:tr w:rsidR="009B0723" w:rsidRPr="00516BFA" w:rsidTr="00472F7B">
        <w:trPr>
          <w:jc w:val="center"/>
        </w:trPr>
        <w:tc>
          <w:tcPr>
            <w:tcW w:w="2066" w:type="dxa"/>
          </w:tcPr>
          <w:p w:rsidR="009B0723" w:rsidRPr="00516BFA" w:rsidRDefault="009B0723" w:rsidP="009B0723">
            <w:pPr>
              <w:spacing w:before="40" w:after="40"/>
              <w:rPr>
                <w:rFonts w:cs="Arial"/>
              </w:rPr>
            </w:pPr>
            <w:r w:rsidRPr="00516BFA">
              <w:rPr>
                <w:rFonts w:cs="Arial"/>
              </w:rPr>
              <w:t>Pass caller’s name or address to entry hook</w:t>
            </w:r>
          </w:p>
        </w:tc>
        <w:tc>
          <w:tcPr>
            <w:tcW w:w="622"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9B0723" w:rsidP="00C0417C">
            <w:pPr>
              <w:spacing w:before="40" w:after="40"/>
              <w:rPr>
                <w:rFonts w:cs="Arial"/>
              </w:rPr>
            </w:pPr>
            <w:r w:rsidRPr="00516BFA">
              <w:rPr>
                <w:rFonts w:cs="Arial"/>
              </w:rPr>
              <w:t xml:space="preserve">Not </w:t>
            </w:r>
            <w:r w:rsidR="00C0417C">
              <w:rPr>
                <w:rFonts w:cs="Arial"/>
              </w:rPr>
              <w:t>selected</w:t>
            </w:r>
          </w:p>
        </w:tc>
        <w:tc>
          <w:tcPr>
            <w:tcW w:w="1684" w:type="dxa"/>
          </w:tcPr>
          <w:p w:rsidR="009B0723" w:rsidRPr="00516BFA" w:rsidRDefault="009B0723" w:rsidP="009B0723">
            <w:pPr>
              <w:spacing w:before="40" w:after="40"/>
              <w:rPr>
                <w:rFonts w:cs="Arial"/>
              </w:rPr>
            </w:pPr>
            <w:r>
              <w:rPr>
                <w:rFonts w:cs="Arial"/>
              </w:rPr>
              <w:t>--entry_parm</w:t>
            </w:r>
          </w:p>
        </w:tc>
        <w:tc>
          <w:tcPr>
            <w:tcW w:w="0" w:type="auto"/>
          </w:tcPr>
          <w:p w:rsidR="009B0723" w:rsidRPr="00516BFA" w:rsidRDefault="009B0723" w:rsidP="009B0723">
            <w:pPr>
              <w:spacing w:before="40" w:after="40"/>
              <w:rPr>
                <w:rFonts w:cs="Arial"/>
              </w:rPr>
            </w:pPr>
            <w:r w:rsidRPr="00516BFA">
              <w:rPr>
                <w:rFonts w:cs="Arial"/>
              </w:rPr>
              <w:t>No entry hook is currently being specified for this software project.</w:t>
            </w:r>
          </w:p>
        </w:tc>
      </w:tr>
      <w:tr w:rsidR="009B0723" w:rsidRPr="00516BFA" w:rsidTr="00472F7B">
        <w:trPr>
          <w:jc w:val="center"/>
        </w:trPr>
        <w:tc>
          <w:tcPr>
            <w:tcW w:w="2066" w:type="dxa"/>
          </w:tcPr>
          <w:p w:rsidR="009B0723" w:rsidRPr="00516BFA" w:rsidRDefault="009B0723" w:rsidP="009B0723">
            <w:pPr>
              <w:spacing w:before="40" w:after="40"/>
              <w:rPr>
                <w:rFonts w:cs="Arial"/>
              </w:rPr>
            </w:pPr>
            <w:r w:rsidRPr="00516BFA">
              <w:rPr>
                <w:rFonts w:cs="Arial"/>
              </w:rPr>
              <w:t>Insert this call at the exit from each function</w:t>
            </w:r>
          </w:p>
        </w:tc>
        <w:tc>
          <w:tcPr>
            <w:tcW w:w="622"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9B0723" w:rsidP="009B0723">
            <w:pPr>
              <w:spacing w:before="40" w:after="40"/>
              <w:rPr>
                <w:rFonts w:cs="Arial"/>
              </w:rPr>
            </w:pPr>
            <w:r w:rsidRPr="00516BFA">
              <w:rPr>
                <w:rFonts w:cs="Arial"/>
              </w:rPr>
              <w:t>No</w:t>
            </w:r>
            <w:r w:rsidR="00C0417C">
              <w:rPr>
                <w:rFonts w:cs="Arial"/>
              </w:rPr>
              <w:t>t specified</w:t>
            </w:r>
          </w:p>
        </w:tc>
        <w:tc>
          <w:tcPr>
            <w:tcW w:w="1684" w:type="dxa"/>
          </w:tcPr>
          <w:p w:rsidR="009B0723" w:rsidRPr="00516BFA" w:rsidRDefault="009B0723" w:rsidP="009B0723">
            <w:pPr>
              <w:spacing w:before="40" w:after="40"/>
              <w:rPr>
                <w:rFonts w:cs="Arial"/>
              </w:rPr>
            </w:pPr>
            <w:r>
              <w:rPr>
                <w:rFonts w:cs="Arial"/>
              </w:rPr>
              <w:t>--exit_hook</w:t>
            </w:r>
          </w:p>
        </w:tc>
        <w:tc>
          <w:tcPr>
            <w:tcW w:w="0" w:type="auto"/>
          </w:tcPr>
          <w:p w:rsidR="009B0723" w:rsidRPr="00516BFA" w:rsidRDefault="009B0723" w:rsidP="009B0723">
            <w:pPr>
              <w:spacing w:before="40" w:after="40"/>
              <w:rPr>
                <w:rFonts w:cs="Arial"/>
              </w:rPr>
            </w:pPr>
            <w:r w:rsidRPr="00516BFA">
              <w:rPr>
                <w:rFonts w:cs="Arial"/>
              </w:rPr>
              <w:t>No exit hook is currently being specified for this software project.</w:t>
            </w:r>
          </w:p>
        </w:tc>
      </w:tr>
      <w:tr w:rsidR="009B0723" w:rsidRPr="00516BFA" w:rsidTr="00472F7B">
        <w:trPr>
          <w:jc w:val="center"/>
        </w:trPr>
        <w:tc>
          <w:tcPr>
            <w:tcW w:w="2066" w:type="dxa"/>
          </w:tcPr>
          <w:p w:rsidR="009B0723" w:rsidRPr="00516BFA" w:rsidRDefault="009B0723" w:rsidP="009B0723">
            <w:pPr>
              <w:spacing w:before="40" w:after="40"/>
              <w:rPr>
                <w:rFonts w:cs="Arial"/>
              </w:rPr>
            </w:pPr>
            <w:r w:rsidRPr="00516BFA">
              <w:rPr>
                <w:rFonts w:cs="Arial"/>
              </w:rPr>
              <w:t>Pass caller’s name or address to exit hook</w:t>
            </w:r>
          </w:p>
        </w:tc>
        <w:tc>
          <w:tcPr>
            <w:tcW w:w="622"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9B0723" w:rsidP="00C0417C">
            <w:pPr>
              <w:spacing w:before="40" w:after="40"/>
              <w:rPr>
                <w:rFonts w:cs="Arial"/>
              </w:rPr>
            </w:pPr>
            <w:r w:rsidRPr="00516BFA">
              <w:rPr>
                <w:rFonts w:cs="Arial"/>
              </w:rPr>
              <w:t xml:space="preserve">Not </w:t>
            </w:r>
            <w:r w:rsidR="00C0417C">
              <w:rPr>
                <w:rFonts w:cs="Arial"/>
              </w:rPr>
              <w:t>selected</w:t>
            </w:r>
          </w:p>
        </w:tc>
        <w:tc>
          <w:tcPr>
            <w:tcW w:w="1684" w:type="dxa"/>
          </w:tcPr>
          <w:p w:rsidR="009B0723" w:rsidRPr="00516BFA" w:rsidRDefault="009B0723" w:rsidP="009B0723">
            <w:pPr>
              <w:spacing w:before="40" w:after="40"/>
              <w:rPr>
                <w:rFonts w:cs="Arial"/>
              </w:rPr>
            </w:pPr>
            <w:r>
              <w:rPr>
                <w:rFonts w:cs="Arial"/>
              </w:rPr>
              <w:t>--exit_parm</w:t>
            </w:r>
          </w:p>
        </w:tc>
        <w:tc>
          <w:tcPr>
            <w:tcW w:w="0" w:type="auto"/>
          </w:tcPr>
          <w:p w:rsidR="009B0723" w:rsidRPr="00516BFA" w:rsidRDefault="009B0723" w:rsidP="009B0723">
            <w:pPr>
              <w:spacing w:before="40" w:after="40"/>
              <w:rPr>
                <w:rFonts w:cs="Arial"/>
              </w:rPr>
            </w:pPr>
            <w:r w:rsidRPr="00516BFA">
              <w:rPr>
                <w:rFonts w:cs="Arial"/>
              </w:rPr>
              <w:t>No exit hook is currently being specified for this software project.</w:t>
            </w:r>
          </w:p>
        </w:tc>
      </w:tr>
    </w:tbl>
    <w:p w:rsidR="00FD01E4" w:rsidRDefault="00FD01E4" w:rsidP="00A62E53"/>
    <w:p w:rsidR="00472F7B" w:rsidRDefault="00472F7B">
      <w:pPr>
        <w:spacing w:after="0"/>
        <w:rPr>
          <w:i/>
          <w:sz w:val="22"/>
        </w:rPr>
      </w:pPr>
      <w:r>
        <w:br w:type="page"/>
      </w:r>
    </w:p>
    <w:p w:rsidR="009B0723" w:rsidRDefault="00EF657C" w:rsidP="00434DED">
      <w:pPr>
        <w:pStyle w:val="Heading7"/>
      </w:pPr>
      <w:bookmarkStart w:id="81" w:name="_Toc364670288"/>
      <w:r>
        <w:lastRenderedPageBreak/>
        <w:t>Library Function Assumptions</w:t>
      </w:r>
      <w:bookmarkEnd w:id="81"/>
    </w:p>
    <w:tbl>
      <w:tblPr>
        <w:tblW w:w="13655"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1245"/>
        <w:gridCol w:w="3130"/>
        <w:gridCol w:w="6772"/>
      </w:tblGrid>
      <w:tr w:rsidR="009B0723" w:rsidRPr="00516BFA" w:rsidTr="00EF657C">
        <w:trPr>
          <w:jc w:val="center"/>
        </w:trPr>
        <w:tc>
          <w:tcPr>
            <w:tcW w:w="1928" w:type="dxa"/>
            <w:shd w:val="clear" w:color="auto" w:fill="A6A6A6"/>
          </w:tcPr>
          <w:p w:rsidR="009B0723" w:rsidRPr="00516BFA" w:rsidRDefault="009B0723" w:rsidP="00EF657C">
            <w:pPr>
              <w:spacing w:before="40" w:after="40"/>
              <w:rPr>
                <w:rFonts w:cs="Arial"/>
                <w:b/>
                <w:color w:val="FFFFFF"/>
              </w:rPr>
            </w:pPr>
            <w:r w:rsidRPr="00516BFA">
              <w:rPr>
                <w:rFonts w:cs="Arial"/>
                <w:b/>
                <w:color w:val="FFFFFF"/>
              </w:rPr>
              <w:t>Attribute Name</w:t>
            </w:r>
          </w:p>
        </w:tc>
        <w:tc>
          <w:tcPr>
            <w:tcW w:w="580" w:type="dxa"/>
            <w:shd w:val="clear" w:color="auto" w:fill="A6A6A6"/>
          </w:tcPr>
          <w:p w:rsidR="009B0723" w:rsidRPr="00516BFA" w:rsidRDefault="009B0723" w:rsidP="00EF657C">
            <w:pPr>
              <w:spacing w:before="40" w:after="40"/>
              <w:rPr>
                <w:rFonts w:cs="Arial"/>
                <w:b/>
                <w:color w:val="FFFFFF"/>
              </w:rPr>
            </w:pPr>
            <w:r w:rsidRPr="00516BFA">
              <w:rPr>
                <w:rFonts w:cs="Arial"/>
                <w:b/>
                <w:color w:val="FFFFFF"/>
              </w:rPr>
              <w:t>Cfg</w:t>
            </w:r>
          </w:p>
        </w:tc>
        <w:tc>
          <w:tcPr>
            <w:tcW w:w="0" w:type="auto"/>
            <w:shd w:val="clear" w:color="auto" w:fill="A6A6A6"/>
          </w:tcPr>
          <w:p w:rsidR="009B0723" w:rsidRPr="00516BFA" w:rsidRDefault="009B0723" w:rsidP="00EF657C">
            <w:pPr>
              <w:spacing w:before="40" w:after="40"/>
              <w:rPr>
                <w:rFonts w:cs="Arial"/>
                <w:b/>
                <w:color w:val="FFFFFF"/>
              </w:rPr>
            </w:pPr>
            <w:r w:rsidRPr="00516BFA">
              <w:rPr>
                <w:rFonts w:cs="Arial"/>
                <w:b/>
                <w:color w:val="FFFFFF"/>
              </w:rPr>
              <w:t>Value</w:t>
            </w:r>
          </w:p>
        </w:tc>
        <w:tc>
          <w:tcPr>
            <w:tcW w:w="3130" w:type="dxa"/>
            <w:shd w:val="clear" w:color="auto" w:fill="A6A6A6"/>
          </w:tcPr>
          <w:p w:rsidR="009B0723" w:rsidRPr="00516BFA" w:rsidRDefault="009B0723" w:rsidP="00EF657C">
            <w:pPr>
              <w:spacing w:before="40" w:after="40"/>
              <w:rPr>
                <w:rFonts w:cs="Arial"/>
                <w:b/>
                <w:color w:val="FFFFFF"/>
              </w:rPr>
            </w:pPr>
            <w:r w:rsidRPr="00516BFA">
              <w:rPr>
                <w:rFonts w:cs="Arial"/>
                <w:b/>
                <w:color w:val="FFFFFF"/>
              </w:rPr>
              <w:t>Cmd Line Opt</w:t>
            </w:r>
          </w:p>
        </w:tc>
        <w:tc>
          <w:tcPr>
            <w:tcW w:w="0" w:type="auto"/>
            <w:shd w:val="clear" w:color="auto" w:fill="A6A6A6"/>
          </w:tcPr>
          <w:p w:rsidR="009B0723" w:rsidRPr="00516BFA" w:rsidRDefault="009B0723" w:rsidP="00EF657C">
            <w:pPr>
              <w:spacing w:before="40" w:after="40"/>
              <w:rPr>
                <w:rFonts w:cs="Arial"/>
                <w:b/>
                <w:color w:val="FFFFFF"/>
              </w:rPr>
            </w:pPr>
            <w:r w:rsidRPr="00516BFA">
              <w:rPr>
                <w:rFonts w:cs="Arial"/>
                <w:b/>
                <w:color w:val="FFFFFF"/>
              </w:rPr>
              <w:t>Rationale</w:t>
            </w:r>
          </w:p>
        </w:tc>
      </w:tr>
      <w:tr w:rsidR="009B0723" w:rsidRPr="00516BFA" w:rsidTr="00EF657C">
        <w:trPr>
          <w:jc w:val="center"/>
        </w:trPr>
        <w:tc>
          <w:tcPr>
            <w:tcW w:w="1928" w:type="dxa"/>
          </w:tcPr>
          <w:p w:rsidR="009B0723" w:rsidRPr="00516BFA" w:rsidRDefault="009B0723" w:rsidP="00EF657C">
            <w:pPr>
              <w:spacing w:before="40" w:after="40"/>
              <w:rPr>
                <w:rFonts w:cs="Arial"/>
              </w:rPr>
            </w:pPr>
            <w:r w:rsidRPr="00516BFA">
              <w:rPr>
                <w:rFonts w:cs="Arial"/>
              </w:rPr>
              <w:t>Level of printf support required</w:t>
            </w:r>
          </w:p>
        </w:tc>
        <w:tc>
          <w:tcPr>
            <w:tcW w:w="580"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9B0723" w:rsidP="00C0417C">
            <w:pPr>
              <w:spacing w:before="40" w:after="40"/>
              <w:rPr>
                <w:rFonts w:cs="Arial"/>
              </w:rPr>
            </w:pPr>
            <w:r w:rsidRPr="00516BFA">
              <w:rPr>
                <w:rFonts w:cs="Arial"/>
              </w:rPr>
              <w:t xml:space="preserve">None </w:t>
            </w:r>
            <w:r w:rsidR="00C0417C">
              <w:rPr>
                <w:rFonts w:cs="Arial"/>
              </w:rPr>
              <w:t>selected</w:t>
            </w:r>
          </w:p>
        </w:tc>
        <w:tc>
          <w:tcPr>
            <w:tcW w:w="3130" w:type="dxa"/>
          </w:tcPr>
          <w:p w:rsidR="009B0723" w:rsidRPr="00516BFA" w:rsidRDefault="00EF657C" w:rsidP="00EF657C">
            <w:pPr>
              <w:spacing w:before="40" w:after="40"/>
              <w:rPr>
                <w:rFonts w:cs="Arial"/>
              </w:rPr>
            </w:pPr>
            <w:r>
              <w:rPr>
                <w:rFonts w:cs="Arial"/>
              </w:rPr>
              <w:t>--printf_support</w:t>
            </w:r>
          </w:p>
        </w:tc>
        <w:tc>
          <w:tcPr>
            <w:tcW w:w="0" w:type="auto"/>
          </w:tcPr>
          <w:p w:rsidR="009B0723" w:rsidRPr="00516BFA" w:rsidRDefault="009B0723" w:rsidP="00EF657C">
            <w:pPr>
              <w:spacing w:before="40" w:after="40"/>
              <w:rPr>
                <w:rFonts w:cs="Arial"/>
              </w:rPr>
            </w:pPr>
            <w:r w:rsidRPr="00516BFA">
              <w:rPr>
                <w:rFonts w:cs="Arial"/>
              </w:rPr>
              <w:t>This option does not apply because printf support is not required in this project, thus the library is not linked in.</w:t>
            </w:r>
          </w:p>
        </w:tc>
      </w:tr>
      <w:tr w:rsidR="009B0723" w:rsidRPr="00516BFA" w:rsidTr="00EF657C">
        <w:trPr>
          <w:jc w:val="center"/>
        </w:trPr>
        <w:tc>
          <w:tcPr>
            <w:tcW w:w="1928" w:type="dxa"/>
          </w:tcPr>
          <w:p w:rsidR="009B0723" w:rsidRPr="00516BFA" w:rsidRDefault="009B0723" w:rsidP="00EF657C">
            <w:pPr>
              <w:spacing w:before="40" w:after="40"/>
              <w:rPr>
                <w:rFonts w:cs="Arial"/>
              </w:rPr>
            </w:pPr>
            <w:r w:rsidRPr="00516BFA">
              <w:rPr>
                <w:rFonts w:cs="Arial"/>
              </w:rPr>
              <w:t>File does not define any RTS library func(def.)</w:t>
            </w:r>
          </w:p>
        </w:tc>
        <w:tc>
          <w:tcPr>
            <w:tcW w:w="580"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C0417C" w:rsidP="00EF657C">
            <w:pPr>
              <w:spacing w:before="40" w:after="40"/>
              <w:rPr>
                <w:rFonts w:cs="Arial"/>
              </w:rPr>
            </w:pPr>
            <w:r w:rsidRPr="00516BFA">
              <w:rPr>
                <w:rFonts w:cs="Arial"/>
              </w:rPr>
              <w:t>No</w:t>
            </w:r>
            <w:r>
              <w:rPr>
                <w:rFonts w:cs="Arial"/>
              </w:rPr>
              <w:t>t Selected</w:t>
            </w:r>
          </w:p>
        </w:tc>
        <w:tc>
          <w:tcPr>
            <w:tcW w:w="3130" w:type="dxa"/>
          </w:tcPr>
          <w:p w:rsidR="009B0723" w:rsidRPr="00516BFA" w:rsidRDefault="00EF657C" w:rsidP="00EF657C">
            <w:pPr>
              <w:spacing w:before="40" w:after="40"/>
              <w:rPr>
                <w:rFonts w:cs="Arial"/>
              </w:rPr>
            </w:pPr>
            <w:r>
              <w:rPr>
                <w:rFonts w:cs="Arial"/>
              </w:rPr>
              <w:t>--std_lib_func_not_defined, -ol2</w:t>
            </w:r>
          </w:p>
        </w:tc>
        <w:tc>
          <w:tcPr>
            <w:tcW w:w="0" w:type="auto"/>
          </w:tcPr>
          <w:p w:rsidR="009B0723" w:rsidRPr="00516BFA" w:rsidRDefault="009B0723" w:rsidP="00EF657C">
            <w:pPr>
              <w:spacing w:before="40" w:after="40"/>
              <w:rPr>
                <w:rFonts w:cs="Arial"/>
              </w:rPr>
            </w:pPr>
            <w:r w:rsidRPr="00516BFA">
              <w:rPr>
                <w:rFonts w:cs="Arial"/>
              </w:rPr>
              <w:t xml:space="preserve">Per §3.2.1 of </w:t>
            </w:r>
            <w:fldSimple w:instr=" REF _Ref266726832 \r \h  \* MERGEFORMAT ">
              <w:r>
                <w:rPr>
                  <w:rFonts w:cs="Arial"/>
                </w:rPr>
                <w:t>[1]</w:t>
              </w:r>
            </w:fldSimple>
            <w:r w:rsidRPr="00516BFA">
              <w:rPr>
                <w:rFonts w:cs="Arial"/>
              </w:rPr>
              <w:t xml:space="preserve"> this option is only applicable when using Optimization level 3 (--opt_level=3).  This project is using Optimization level 2.</w:t>
            </w:r>
          </w:p>
        </w:tc>
      </w:tr>
      <w:tr w:rsidR="009B0723" w:rsidRPr="00516BFA" w:rsidTr="00EF657C">
        <w:trPr>
          <w:jc w:val="center"/>
        </w:trPr>
        <w:tc>
          <w:tcPr>
            <w:tcW w:w="1928" w:type="dxa"/>
          </w:tcPr>
          <w:p w:rsidR="009B0723" w:rsidRPr="00516BFA" w:rsidRDefault="009B0723" w:rsidP="00EF657C">
            <w:pPr>
              <w:spacing w:before="40" w:after="40"/>
              <w:rPr>
                <w:rFonts w:cs="Arial"/>
              </w:rPr>
            </w:pPr>
            <w:r w:rsidRPr="00516BFA">
              <w:rPr>
                <w:rFonts w:cs="Arial"/>
              </w:rPr>
              <w:t>File redefines an RTS library function.</w:t>
            </w:r>
          </w:p>
        </w:tc>
        <w:tc>
          <w:tcPr>
            <w:tcW w:w="580"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C0417C" w:rsidP="00EF657C">
            <w:pPr>
              <w:spacing w:before="40" w:after="40"/>
              <w:rPr>
                <w:rFonts w:cs="Arial"/>
              </w:rPr>
            </w:pPr>
            <w:r w:rsidRPr="00516BFA">
              <w:rPr>
                <w:rFonts w:cs="Arial"/>
              </w:rPr>
              <w:t>No</w:t>
            </w:r>
            <w:r>
              <w:rPr>
                <w:rFonts w:cs="Arial"/>
              </w:rPr>
              <w:t>t Selected</w:t>
            </w:r>
          </w:p>
        </w:tc>
        <w:tc>
          <w:tcPr>
            <w:tcW w:w="3130" w:type="dxa"/>
          </w:tcPr>
          <w:p w:rsidR="009B0723" w:rsidRPr="00516BFA" w:rsidRDefault="00EF657C" w:rsidP="00EF657C">
            <w:pPr>
              <w:spacing w:before="40" w:after="40"/>
              <w:rPr>
                <w:rFonts w:cs="Arial"/>
              </w:rPr>
            </w:pPr>
            <w:r>
              <w:rPr>
                <w:rFonts w:cs="Arial"/>
              </w:rPr>
              <w:t>--std_lib_func_redefined, -ol0</w:t>
            </w:r>
          </w:p>
        </w:tc>
        <w:tc>
          <w:tcPr>
            <w:tcW w:w="0" w:type="auto"/>
          </w:tcPr>
          <w:p w:rsidR="009B0723" w:rsidRPr="00516BFA" w:rsidRDefault="009B0723" w:rsidP="00EF657C">
            <w:pPr>
              <w:spacing w:before="40" w:after="40"/>
              <w:rPr>
                <w:rFonts w:cs="Arial"/>
              </w:rPr>
            </w:pPr>
            <w:r w:rsidRPr="00516BFA">
              <w:rPr>
                <w:rFonts w:cs="Arial"/>
              </w:rPr>
              <w:t xml:space="preserve">Per §3.2.1 of </w:t>
            </w:r>
            <w:fldSimple w:instr=" REF _Ref266726832 \r \h  \* MERGEFORMAT ">
              <w:r>
                <w:rPr>
                  <w:rFonts w:cs="Arial"/>
                </w:rPr>
                <w:t>[1]</w:t>
              </w:r>
            </w:fldSimple>
            <w:r w:rsidRPr="00516BFA">
              <w:rPr>
                <w:rFonts w:cs="Arial"/>
              </w:rPr>
              <w:t xml:space="preserve"> this option is only applicable when using Optimization level 3 (--opt_level=3).  This project is using Optimization level 2.</w:t>
            </w:r>
          </w:p>
        </w:tc>
      </w:tr>
      <w:tr w:rsidR="009B0723" w:rsidRPr="00516BFA" w:rsidTr="00EF657C">
        <w:trPr>
          <w:jc w:val="center"/>
        </w:trPr>
        <w:tc>
          <w:tcPr>
            <w:tcW w:w="1928" w:type="dxa"/>
          </w:tcPr>
          <w:p w:rsidR="009B0723" w:rsidRPr="00516BFA" w:rsidRDefault="009B0723" w:rsidP="00EF657C">
            <w:pPr>
              <w:spacing w:before="40" w:after="40"/>
              <w:rPr>
                <w:rFonts w:cs="Arial"/>
              </w:rPr>
            </w:pPr>
            <w:r w:rsidRPr="00516BFA">
              <w:rPr>
                <w:rFonts w:cs="Arial"/>
              </w:rPr>
              <w:t>File contains an RTS library function.</w:t>
            </w:r>
          </w:p>
        </w:tc>
        <w:tc>
          <w:tcPr>
            <w:tcW w:w="580" w:type="dxa"/>
          </w:tcPr>
          <w:p w:rsidR="009B0723" w:rsidRPr="00516BFA" w:rsidRDefault="009B0723" w:rsidP="00434DED">
            <w:pPr>
              <w:spacing w:before="40" w:after="40"/>
              <w:jc w:val="center"/>
              <w:rPr>
                <w:rFonts w:cs="Arial"/>
              </w:rPr>
            </w:pPr>
            <w:r w:rsidRPr="00516BFA">
              <w:rPr>
                <w:rFonts w:cs="Arial"/>
              </w:rPr>
              <w:t>A</w:t>
            </w:r>
          </w:p>
        </w:tc>
        <w:tc>
          <w:tcPr>
            <w:tcW w:w="0" w:type="auto"/>
          </w:tcPr>
          <w:p w:rsidR="009B0723" w:rsidRPr="00516BFA" w:rsidRDefault="00C0417C" w:rsidP="00EF657C">
            <w:pPr>
              <w:spacing w:before="40" w:after="40"/>
              <w:rPr>
                <w:rFonts w:cs="Arial"/>
              </w:rPr>
            </w:pPr>
            <w:r w:rsidRPr="00516BFA">
              <w:rPr>
                <w:rFonts w:cs="Arial"/>
              </w:rPr>
              <w:t>No</w:t>
            </w:r>
            <w:r>
              <w:rPr>
                <w:rFonts w:cs="Arial"/>
              </w:rPr>
              <w:t>t Selected</w:t>
            </w:r>
          </w:p>
        </w:tc>
        <w:tc>
          <w:tcPr>
            <w:tcW w:w="3130" w:type="dxa"/>
          </w:tcPr>
          <w:p w:rsidR="009B0723" w:rsidRPr="00516BFA" w:rsidRDefault="00EF657C" w:rsidP="00EF657C">
            <w:pPr>
              <w:spacing w:before="40" w:after="40"/>
              <w:rPr>
                <w:rFonts w:cs="Arial"/>
              </w:rPr>
            </w:pPr>
            <w:r>
              <w:rPr>
                <w:rFonts w:cs="Arial"/>
              </w:rPr>
              <w:t>--std_lib_func_defined, -ol1</w:t>
            </w:r>
          </w:p>
        </w:tc>
        <w:tc>
          <w:tcPr>
            <w:tcW w:w="0" w:type="auto"/>
          </w:tcPr>
          <w:p w:rsidR="009B0723" w:rsidRPr="00516BFA" w:rsidRDefault="009B0723" w:rsidP="00EF657C">
            <w:pPr>
              <w:spacing w:before="40" w:after="40"/>
              <w:rPr>
                <w:rFonts w:cs="Arial"/>
              </w:rPr>
            </w:pPr>
            <w:r w:rsidRPr="00516BFA">
              <w:rPr>
                <w:rFonts w:cs="Arial"/>
              </w:rPr>
              <w:t xml:space="preserve">Per §3.2.1 of </w:t>
            </w:r>
            <w:fldSimple w:instr=" REF _Ref266726832 \r \h  \* MERGEFORMAT ">
              <w:r>
                <w:rPr>
                  <w:rFonts w:cs="Arial"/>
                </w:rPr>
                <w:t>[1]</w:t>
              </w:r>
            </w:fldSimple>
            <w:r w:rsidRPr="00516BFA">
              <w:rPr>
                <w:rFonts w:cs="Arial"/>
              </w:rPr>
              <w:t xml:space="preserve"> this option is only applicable when using Optimization level 3 (--opt_level=3).  This project is using Optimization level 2.</w:t>
            </w:r>
          </w:p>
        </w:tc>
      </w:tr>
    </w:tbl>
    <w:p w:rsidR="00FD01E4" w:rsidRDefault="00FD01E4" w:rsidP="00A62E53"/>
    <w:p w:rsidR="00EF657C" w:rsidRDefault="00EF657C" w:rsidP="00434DED">
      <w:pPr>
        <w:pStyle w:val="Heading7"/>
      </w:pPr>
      <w:bookmarkStart w:id="82" w:name="_Toc364670289"/>
      <w:r>
        <w:t>Assembler Options</w:t>
      </w:r>
      <w:bookmarkEnd w:id="82"/>
    </w:p>
    <w:tbl>
      <w:tblPr>
        <w:tblW w:w="13076"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1152"/>
        <w:gridCol w:w="2551"/>
        <w:gridCol w:w="6865"/>
      </w:tblGrid>
      <w:tr w:rsidR="00EF657C" w:rsidRPr="00516BFA" w:rsidTr="00EF657C">
        <w:trPr>
          <w:jc w:val="center"/>
        </w:trPr>
        <w:tc>
          <w:tcPr>
            <w:tcW w:w="1928"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Attribute Name</w:t>
            </w:r>
          </w:p>
        </w:tc>
        <w:tc>
          <w:tcPr>
            <w:tcW w:w="580"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Cfg</w:t>
            </w:r>
          </w:p>
        </w:tc>
        <w:tc>
          <w:tcPr>
            <w:tcW w:w="0" w:type="auto"/>
            <w:shd w:val="clear" w:color="auto" w:fill="A6A6A6"/>
          </w:tcPr>
          <w:p w:rsidR="00EF657C" w:rsidRPr="00516BFA" w:rsidRDefault="00EF657C" w:rsidP="00EF657C">
            <w:pPr>
              <w:spacing w:before="40" w:after="40"/>
              <w:rPr>
                <w:rFonts w:cs="Arial"/>
                <w:b/>
                <w:color w:val="FFFFFF"/>
              </w:rPr>
            </w:pPr>
            <w:r w:rsidRPr="00516BFA">
              <w:rPr>
                <w:rFonts w:cs="Arial"/>
                <w:b/>
                <w:color w:val="FFFFFF"/>
              </w:rPr>
              <w:t>Value</w:t>
            </w:r>
          </w:p>
        </w:tc>
        <w:tc>
          <w:tcPr>
            <w:tcW w:w="2551"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Cmd Line Opt</w:t>
            </w:r>
          </w:p>
        </w:tc>
        <w:tc>
          <w:tcPr>
            <w:tcW w:w="0" w:type="auto"/>
            <w:shd w:val="clear" w:color="auto" w:fill="A6A6A6"/>
          </w:tcPr>
          <w:p w:rsidR="00EF657C" w:rsidRPr="00516BFA" w:rsidRDefault="00EF657C" w:rsidP="00EF657C">
            <w:pPr>
              <w:spacing w:before="40" w:after="40"/>
              <w:rPr>
                <w:rFonts w:cs="Arial"/>
                <w:b/>
                <w:color w:val="FFFFFF"/>
              </w:rPr>
            </w:pPr>
            <w:r w:rsidRPr="00516BFA">
              <w:rPr>
                <w:rFonts w:cs="Arial"/>
                <w:b/>
                <w:color w:val="FFFFFF"/>
              </w:rPr>
              <w:t>Rationale</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Keep the generated assembly language (.asm) file</w:t>
            </w:r>
          </w:p>
        </w:tc>
        <w:tc>
          <w:tcPr>
            <w:tcW w:w="580" w:type="dxa"/>
            <w:shd w:val="clear" w:color="auto" w:fill="auto"/>
          </w:tcPr>
          <w:p w:rsidR="00EF657C" w:rsidRPr="00516BFA" w:rsidRDefault="00EF657C" w:rsidP="00434DED">
            <w:pPr>
              <w:spacing w:before="40" w:after="40"/>
              <w:jc w:val="center"/>
              <w:rPr>
                <w:rFonts w:cs="Arial"/>
              </w:rPr>
            </w:pPr>
            <w:r>
              <w:rPr>
                <w:rFonts w:cs="Arial"/>
              </w:rPr>
              <w:t>A</w:t>
            </w:r>
          </w:p>
        </w:tc>
        <w:tc>
          <w:tcPr>
            <w:tcW w:w="0" w:type="auto"/>
            <w:shd w:val="clear" w:color="auto" w:fill="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shd w:val="clear" w:color="auto" w:fill="auto"/>
          </w:tcPr>
          <w:p w:rsidR="00EF657C" w:rsidRPr="00516BFA" w:rsidRDefault="00EF657C" w:rsidP="00EF657C">
            <w:pPr>
              <w:spacing w:before="40" w:after="40"/>
              <w:rPr>
                <w:rFonts w:cs="Arial"/>
              </w:rPr>
            </w:pPr>
            <w:r>
              <w:rPr>
                <w:rFonts w:cs="Arial"/>
              </w:rPr>
              <w:t>--keep_asm, -k</w:t>
            </w:r>
          </w:p>
        </w:tc>
        <w:tc>
          <w:tcPr>
            <w:tcW w:w="0" w:type="auto"/>
            <w:shd w:val="clear" w:color="auto" w:fill="auto"/>
          </w:tcPr>
          <w:p w:rsidR="00EF657C" w:rsidRDefault="00EF657C" w:rsidP="00EF657C">
            <w:pPr>
              <w:spacing w:before="40" w:after="40"/>
              <w:rPr>
                <w:rFonts w:cs="Arial"/>
              </w:rPr>
            </w:pPr>
            <w:r w:rsidRPr="00516BFA">
              <w:rPr>
                <w:rFonts w:cs="Arial"/>
              </w:rPr>
              <w:t xml:space="preserve">.asm files are not saved as part of the release build process and are generally not referenced after a build. </w:t>
            </w:r>
            <w:proofErr w:type="gramStart"/>
            <w:r w:rsidRPr="00516BFA">
              <w:rPr>
                <w:rFonts w:cs="Arial"/>
              </w:rPr>
              <w:t>unless</w:t>
            </w:r>
            <w:proofErr w:type="gramEnd"/>
            <w:r w:rsidRPr="00516BFA">
              <w:rPr>
                <w:rFonts w:cs="Arial"/>
              </w:rPr>
              <w:t xml:space="preserve"> debugging, so they are not generated for release build.</w:t>
            </w:r>
            <w:r>
              <w:rPr>
                <w:rFonts w:cs="Arial"/>
              </w:rPr>
              <w:t xml:space="preserve">  </w:t>
            </w:r>
          </w:p>
          <w:p w:rsidR="00EF657C" w:rsidRPr="00516BFA" w:rsidRDefault="00EF657C" w:rsidP="00EF657C">
            <w:pPr>
              <w:spacing w:before="40" w:after="40"/>
              <w:rPr>
                <w:rFonts w:cs="Arial"/>
              </w:rPr>
            </w:pPr>
            <w:r>
              <w:rPr>
                <w:rFonts w:cs="Arial"/>
              </w:rPr>
              <w:t>They are also not generated by the Debug build by default because they are generally not used and clutter the directory.  If they are required for Debugging a specific problem, then this option should be enabled in the developer’s workspace.</w:t>
            </w:r>
          </w:p>
        </w:tc>
      </w:tr>
      <w:tr w:rsidR="00EF657C" w:rsidRPr="00516BFA" w:rsidTr="00EF657C">
        <w:trPr>
          <w:jc w:val="center"/>
        </w:trPr>
        <w:tc>
          <w:tcPr>
            <w:tcW w:w="1928" w:type="dxa"/>
            <w:shd w:val="clear" w:color="auto" w:fill="auto"/>
          </w:tcPr>
          <w:p w:rsidR="00EF657C" w:rsidRPr="00516BFA" w:rsidRDefault="00EF657C" w:rsidP="00EF657C">
            <w:pPr>
              <w:spacing w:before="40" w:after="40"/>
              <w:rPr>
                <w:rFonts w:cs="Arial"/>
              </w:rPr>
            </w:pPr>
            <w:r w:rsidRPr="00516BFA">
              <w:rPr>
                <w:rFonts w:cs="Arial"/>
              </w:rPr>
              <w:t>Source interlist</w:t>
            </w:r>
          </w:p>
        </w:tc>
        <w:tc>
          <w:tcPr>
            <w:tcW w:w="580" w:type="dxa"/>
            <w:shd w:val="clear" w:color="auto" w:fill="auto"/>
          </w:tcPr>
          <w:p w:rsidR="00EF657C" w:rsidRPr="00516BFA" w:rsidRDefault="00EF657C" w:rsidP="00434DED">
            <w:pPr>
              <w:spacing w:before="40" w:after="40"/>
              <w:jc w:val="center"/>
              <w:rPr>
                <w:rFonts w:cs="Arial"/>
              </w:rPr>
            </w:pPr>
            <w:r w:rsidRPr="00516BFA">
              <w:rPr>
                <w:rFonts w:cs="Arial"/>
              </w:rPr>
              <w:t>A</w:t>
            </w:r>
          </w:p>
        </w:tc>
        <w:tc>
          <w:tcPr>
            <w:tcW w:w="0" w:type="auto"/>
            <w:shd w:val="clear" w:color="auto" w:fill="auto"/>
          </w:tcPr>
          <w:p w:rsidR="00EF657C" w:rsidRPr="00516BFA" w:rsidRDefault="00EF657C" w:rsidP="00EF657C">
            <w:pPr>
              <w:spacing w:before="40" w:after="40"/>
              <w:rPr>
                <w:rFonts w:cs="Arial"/>
              </w:rPr>
            </w:pPr>
            <w:r w:rsidRPr="00516BFA">
              <w:rPr>
                <w:rFonts w:cs="Arial"/>
              </w:rPr>
              <w:t>None selected</w:t>
            </w:r>
          </w:p>
        </w:tc>
        <w:tc>
          <w:tcPr>
            <w:tcW w:w="2551" w:type="dxa"/>
            <w:shd w:val="clear" w:color="auto" w:fill="auto"/>
          </w:tcPr>
          <w:p w:rsidR="00EF657C" w:rsidRPr="00516BFA" w:rsidRDefault="00EF657C" w:rsidP="00EF657C">
            <w:pPr>
              <w:spacing w:before="40" w:after="40"/>
              <w:rPr>
                <w:rFonts w:cs="Arial"/>
              </w:rPr>
            </w:pPr>
            <w:r>
              <w:rPr>
                <w:rFonts w:cs="Arial"/>
              </w:rPr>
              <w:t>--src_interlist</w:t>
            </w:r>
          </w:p>
        </w:tc>
        <w:tc>
          <w:tcPr>
            <w:tcW w:w="0" w:type="auto"/>
            <w:shd w:val="clear" w:color="auto" w:fill="auto"/>
          </w:tcPr>
          <w:p w:rsidR="00EF657C" w:rsidRPr="00516BFA" w:rsidRDefault="00EF657C" w:rsidP="00EF657C">
            <w:pPr>
              <w:spacing w:before="40" w:after="40"/>
              <w:rPr>
                <w:rFonts w:cs="Arial"/>
              </w:rPr>
            </w:pPr>
            <w:r w:rsidRPr="00516BFA">
              <w:rPr>
                <w:rFonts w:cs="Arial"/>
              </w:rPr>
              <w:t xml:space="preserve">Source interlisted files are only used for debug.  </w:t>
            </w:r>
          </w:p>
          <w:p w:rsidR="00EF657C" w:rsidRPr="00EF657C" w:rsidRDefault="00EF657C" w:rsidP="00EF657C">
            <w:pPr>
              <w:spacing w:before="40" w:after="40"/>
              <w:rPr>
                <w:rFonts w:cs="Arial"/>
              </w:rPr>
            </w:pPr>
            <w:r w:rsidRPr="00EF657C">
              <w:rPr>
                <w:rFonts w:cs="Arial"/>
              </w:rPr>
              <w:t xml:space="preserve">In an effort to reduce the Debug build </w:t>
            </w:r>
            <w:proofErr w:type="gramStart"/>
            <w:r w:rsidRPr="00EF657C">
              <w:rPr>
                <w:rFonts w:cs="Arial"/>
              </w:rPr>
              <w:t>time,</w:t>
            </w:r>
            <w:proofErr w:type="gramEnd"/>
            <w:r w:rsidRPr="00EF657C">
              <w:rPr>
                <w:rFonts w:cs="Arial"/>
              </w:rPr>
              <w:t xml:space="preserve"> this option is disabled because it is not normally needed when developing.  It can be enabled in a developer’s local build if a particular need arises.</w:t>
            </w:r>
          </w:p>
        </w:tc>
      </w:tr>
      <w:tr w:rsidR="00EF657C" w:rsidRPr="00516BFA" w:rsidTr="00EF657C">
        <w:trPr>
          <w:jc w:val="center"/>
        </w:trPr>
        <w:tc>
          <w:tcPr>
            <w:tcW w:w="1928" w:type="dxa"/>
            <w:shd w:val="clear" w:color="auto" w:fill="auto"/>
          </w:tcPr>
          <w:p w:rsidR="00EF657C" w:rsidRPr="00516BFA" w:rsidRDefault="00EF657C" w:rsidP="00EF657C">
            <w:pPr>
              <w:spacing w:before="40" w:after="40"/>
              <w:rPr>
                <w:rFonts w:cs="Arial"/>
              </w:rPr>
            </w:pPr>
            <w:r w:rsidRPr="00516BFA">
              <w:rPr>
                <w:rFonts w:cs="Arial"/>
              </w:rPr>
              <w:t>Generate listing file</w:t>
            </w:r>
          </w:p>
        </w:tc>
        <w:tc>
          <w:tcPr>
            <w:tcW w:w="580" w:type="dxa"/>
            <w:shd w:val="clear" w:color="auto" w:fill="auto"/>
          </w:tcPr>
          <w:p w:rsidR="00EF657C" w:rsidRPr="00516BFA" w:rsidRDefault="00EF657C" w:rsidP="00434DED">
            <w:pPr>
              <w:spacing w:before="40" w:after="40"/>
              <w:jc w:val="center"/>
              <w:rPr>
                <w:rFonts w:cs="Arial"/>
              </w:rPr>
            </w:pPr>
            <w:r w:rsidRPr="00516BFA">
              <w:rPr>
                <w:rFonts w:cs="Arial"/>
              </w:rPr>
              <w:t>A</w:t>
            </w:r>
          </w:p>
        </w:tc>
        <w:tc>
          <w:tcPr>
            <w:tcW w:w="0" w:type="auto"/>
            <w:shd w:val="clear" w:color="auto" w:fill="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shd w:val="clear" w:color="auto" w:fill="auto"/>
          </w:tcPr>
          <w:p w:rsidR="00EF657C" w:rsidRPr="00516BFA" w:rsidRDefault="00EF657C" w:rsidP="00EF657C">
            <w:pPr>
              <w:spacing w:before="40" w:after="40"/>
              <w:rPr>
                <w:rFonts w:cs="Arial"/>
              </w:rPr>
            </w:pPr>
            <w:r>
              <w:rPr>
                <w:rFonts w:cs="Arial"/>
              </w:rPr>
              <w:t>--asm_listing, -al</w:t>
            </w:r>
          </w:p>
        </w:tc>
        <w:tc>
          <w:tcPr>
            <w:tcW w:w="0" w:type="auto"/>
            <w:shd w:val="clear" w:color="auto" w:fill="auto"/>
          </w:tcPr>
          <w:p w:rsidR="00EF657C" w:rsidRPr="00516BFA" w:rsidRDefault="00EF657C" w:rsidP="00EF657C">
            <w:pPr>
              <w:spacing w:before="40" w:after="40"/>
              <w:rPr>
                <w:rFonts w:cs="Arial"/>
              </w:rPr>
            </w:pPr>
            <w:proofErr w:type="gramStart"/>
            <w:r w:rsidRPr="00516BFA">
              <w:rPr>
                <w:rFonts w:cs="Arial"/>
              </w:rPr>
              <w:t>listing</w:t>
            </w:r>
            <w:proofErr w:type="gramEnd"/>
            <w:r w:rsidRPr="00516BFA">
              <w:rPr>
                <w:rFonts w:cs="Arial"/>
              </w:rPr>
              <w:t xml:space="preserve"> files are  not saved as part of the release build process and are generally not referenced, unless debugging, so they are not generated for </w:t>
            </w:r>
            <w:r w:rsidRPr="00516BFA">
              <w:rPr>
                <w:rFonts w:cs="Arial"/>
              </w:rPr>
              <w:lastRenderedPageBreak/>
              <w:t xml:space="preserve">release build.  </w:t>
            </w:r>
          </w:p>
          <w:p w:rsidR="00EF657C" w:rsidRPr="00EF657C" w:rsidRDefault="00EF657C" w:rsidP="00EF657C">
            <w:pPr>
              <w:spacing w:before="40" w:after="40"/>
              <w:rPr>
                <w:rFonts w:cs="Arial"/>
              </w:rPr>
            </w:pPr>
            <w:r w:rsidRPr="00EF657C">
              <w:rPr>
                <w:rFonts w:cs="Arial"/>
              </w:rPr>
              <w:t xml:space="preserve">In an effort to reduce the Debug build </w:t>
            </w:r>
            <w:proofErr w:type="gramStart"/>
            <w:r w:rsidRPr="00EF657C">
              <w:rPr>
                <w:rFonts w:cs="Arial"/>
              </w:rPr>
              <w:t>time,</w:t>
            </w:r>
            <w:proofErr w:type="gramEnd"/>
            <w:r w:rsidRPr="00EF657C">
              <w:rPr>
                <w:rFonts w:cs="Arial"/>
              </w:rPr>
              <w:t xml:space="preserve"> this option is disabled because it is not normally needed when developing.  It can be enabled in a developer’s local build if a particular need arises.</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lastRenderedPageBreak/>
              <w:t>Keep local symbols in output file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--output_all_syms, -as</w:t>
            </w:r>
          </w:p>
        </w:tc>
        <w:tc>
          <w:tcPr>
            <w:tcW w:w="0" w:type="auto"/>
          </w:tcPr>
          <w:p w:rsidR="00EF657C" w:rsidRPr="00516BFA" w:rsidRDefault="00EF657C" w:rsidP="00EF657C">
            <w:pPr>
              <w:spacing w:before="40" w:after="40"/>
              <w:rPr>
                <w:rFonts w:cs="Arial"/>
              </w:rPr>
            </w:pPr>
            <w:r w:rsidRPr="00516BFA">
              <w:rPr>
                <w:rFonts w:cs="Arial"/>
              </w:rPr>
              <w:t>This option puts labels in the symbol table.  At this time the benefit from that the additional label information provides is not know to be used, therefore this option is left at its default value so as to not increase the size of the output file.</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Do no generate .clink for .const sections</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--no_const_clink</w:t>
            </w:r>
          </w:p>
        </w:tc>
        <w:tc>
          <w:tcPr>
            <w:tcW w:w="0" w:type="auto"/>
          </w:tcPr>
          <w:p w:rsidR="00EF657C" w:rsidRPr="00516BFA" w:rsidRDefault="00EF657C" w:rsidP="00EF657C">
            <w:pPr>
              <w:spacing w:before="40" w:after="40"/>
              <w:rPr>
                <w:rFonts w:cs="Arial"/>
              </w:rPr>
            </w:pPr>
            <w:r w:rsidRPr="00516BFA">
              <w:rPr>
                <w:rFonts w:cs="Arial"/>
              </w:rPr>
              <w:t>The default behavior is to remove unreferenced global constant arrays at link time.</w:t>
            </w:r>
          </w:p>
          <w:p w:rsidR="00EF657C" w:rsidRPr="00516BFA" w:rsidRDefault="00EF657C" w:rsidP="00EF657C">
            <w:pPr>
              <w:spacing w:before="40" w:after="40"/>
              <w:rPr>
                <w:rFonts w:cs="Arial"/>
              </w:rPr>
            </w:pPr>
            <w:r w:rsidRPr="00516BFA">
              <w:rPr>
                <w:rFonts w:cs="Arial"/>
                <w:b/>
                <w:color w:val="FF0000"/>
              </w:rPr>
              <w:t>CAUTION:</w:t>
            </w:r>
            <w:r w:rsidRPr="00516BFA">
              <w:rPr>
                <w:rFonts w:cs="Arial"/>
              </w:rPr>
              <w:t xml:space="preserve">  A potential issue that could arise from this optimization is that if any part identification information is intended to be defined in the software and never referenced, the constant data will be optimized out. </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Simulate source ‘.copy filename’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2551" w:type="dxa"/>
          </w:tcPr>
          <w:p w:rsidR="00EF657C" w:rsidRPr="00516BFA" w:rsidRDefault="00EF657C" w:rsidP="00EF657C">
            <w:pPr>
              <w:spacing w:before="40" w:after="40"/>
              <w:rPr>
                <w:rFonts w:cs="Arial"/>
              </w:rPr>
            </w:pPr>
            <w:r>
              <w:rPr>
                <w:rFonts w:cs="Arial"/>
              </w:rPr>
              <w:t>--copy_file, -ahc</w:t>
            </w:r>
          </w:p>
        </w:tc>
        <w:tc>
          <w:tcPr>
            <w:tcW w:w="0" w:type="auto"/>
          </w:tcPr>
          <w:p w:rsidR="00EF657C" w:rsidRPr="00516BFA" w:rsidRDefault="00EF657C" w:rsidP="00EF657C">
            <w:pPr>
              <w:spacing w:before="40" w:after="40"/>
              <w:rPr>
                <w:rFonts w:cs="Arial"/>
              </w:rPr>
            </w:pPr>
            <w:r w:rsidRPr="00516BFA">
              <w:rPr>
                <w:rFonts w:cs="Arial"/>
              </w:rPr>
              <w:t>There is no need to insert special assembly instructions into the beginning of the assembly files.</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Symbol names are not case-significant</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--syms_ignore_case, -ac</w:t>
            </w:r>
          </w:p>
        </w:tc>
        <w:tc>
          <w:tcPr>
            <w:tcW w:w="0" w:type="auto"/>
          </w:tcPr>
          <w:p w:rsidR="00EF657C" w:rsidRPr="00516BFA" w:rsidRDefault="00EF657C" w:rsidP="00EF657C">
            <w:pPr>
              <w:spacing w:before="40" w:after="40"/>
              <w:rPr>
                <w:rFonts w:cs="Arial"/>
              </w:rPr>
            </w:pPr>
            <w:r w:rsidRPr="00516BFA">
              <w:rPr>
                <w:rFonts w:cs="Arial"/>
              </w:rPr>
              <w:t>Default behavior is that symbol names are case significant.  There is no reason to ignore symbol case.</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Use unified assembly language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--ual</w:t>
            </w:r>
          </w:p>
        </w:tc>
        <w:tc>
          <w:tcPr>
            <w:tcW w:w="0" w:type="auto"/>
          </w:tcPr>
          <w:p w:rsidR="00EF657C" w:rsidRPr="00516BFA" w:rsidRDefault="00EF657C" w:rsidP="00EF657C">
            <w:pPr>
              <w:spacing w:before="40" w:after="40"/>
              <w:rPr>
                <w:rFonts w:cs="Arial"/>
              </w:rPr>
            </w:pPr>
            <w:r w:rsidRPr="00516BFA">
              <w:rPr>
                <w:rFonts w:cs="Arial"/>
              </w:rPr>
              <w:t>This option doesn’t apply to the TMS570 because it is using an ARMv7 core for which UAL syntax is the default. Leaving this value at its default of not selected.</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Undefine assembly symbol NAME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2551" w:type="dxa"/>
          </w:tcPr>
          <w:p w:rsidR="00EF657C" w:rsidRPr="00516BFA" w:rsidRDefault="00EF657C" w:rsidP="00EF657C">
            <w:pPr>
              <w:spacing w:before="40" w:after="40"/>
              <w:rPr>
                <w:rFonts w:cs="Arial"/>
              </w:rPr>
            </w:pPr>
            <w:r>
              <w:rPr>
                <w:rFonts w:cs="Arial"/>
              </w:rPr>
              <w:t>--asm_undefine, -au</w:t>
            </w:r>
          </w:p>
        </w:tc>
        <w:tc>
          <w:tcPr>
            <w:tcW w:w="0" w:type="auto"/>
          </w:tcPr>
          <w:p w:rsidR="00EF657C" w:rsidRPr="00516BFA" w:rsidRDefault="00EF657C" w:rsidP="00EF657C">
            <w:pPr>
              <w:spacing w:before="40" w:after="40"/>
              <w:rPr>
                <w:rFonts w:cs="Arial"/>
              </w:rPr>
            </w:pPr>
            <w:r w:rsidRPr="00516BFA">
              <w:rPr>
                <w:rFonts w:cs="Arial"/>
              </w:rPr>
              <w:t>This project does not require undefining assembly defines.</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Simulate source ‘.include filename’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2551" w:type="dxa"/>
          </w:tcPr>
          <w:p w:rsidR="00EF657C" w:rsidRPr="00516BFA" w:rsidRDefault="00EF657C" w:rsidP="00EF657C">
            <w:pPr>
              <w:spacing w:before="40" w:after="40"/>
              <w:rPr>
                <w:rFonts w:cs="Arial"/>
              </w:rPr>
            </w:pPr>
            <w:r>
              <w:rPr>
                <w:rFonts w:cs="Arial"/>
              </w:rPr>
              <w:t>--include_file, -ahi</w:t>
            </w:r>
          </w:p>
        </w:tc>
        <w:tc>
          <w:tcPr>
            <w:tcW w:w="0" w:type="auto"/>
          </w:tcPr>
          <w:p w:rsidR="00EF657C" w:rsidRPr="00516BFA" w:rsidRDefault="00EF657C" w:rsidP="00EF657C">
            <w:pPr>
              <w:spacing w:before="40" w:after="40"/>
              <w:rPr>
                <w:rFonts w:cs="Arial"/>
              </w:rPr>
            </w:pPr>
            <w:r w:rsidRPr="00516BFA">
              <w:rPr>
                <w:rFonts w:cs="Arial"/>
              </w:rPr>
              <w:t>This project does not require including a generic include into all assembly files.</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Pre-define assembly symbol NAME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2551" w:type="dxa"/>
          </w:tcPr>
          <w:p w:rsidR="00EF657C" w:rsidRPr="00516BFA" w:rsidRDefault="00EF657C" w:rsidP="00EF657C">
            <w:pPr>
              <w:spacing w:before="40" w:after="40"/>
              <w:rPr>
                <w:rFonts w:cs="Arial"/>
              </w:rPr>
            </w:pPr>
            <w:r>
              <w:rPr>
                <w:rFonts w:cs="Arial"/>
              </w:rPr>
              <w:t>--asm_define, -ad</w:t>
            </w:r>
          </w:p>
        </w:tc>
        <w:tc>
          <w:tcPr>
            <w:tcW w:w="0" w:type="auto"/>
          </w:tcPr>
          <w:p w:rsidR="00EF657C" w:rsidRPr="00516BFA" w:rsidRDefault="00EF657C" w:rsidP="00EF657C">
            <w:pPr>
              <w:spacing w:before="40" w:after="40"/>
              <w:rPr>
                <w:rFonts w:cs="Arial"/>
              </w:rPr>
            </w:pPr>
            <w:r w:rsidRPr="00516BFA">
              <w:rPr>
                <w:rFonts w:cs="Arial"/>
              </w:rPr>
              <w:t>This project does not require defining assembly defines.</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 xml:space="preserve">Generate first-level assembly include </w:t>
            </w:r>
            <w:r w:rsidRPr="00516BFA">
              <w:rPr>
                <w:rFonts w:cs="Arial"/>
              </w:rPr>
              <w:lastRenderedPageBreak/>
              <w:t>file list</w:t>
            </w:r>
          </w:p>
        </w:tc>
        <w:tc>
          <w:tcPr>
            <w:tcW w:w="580" w:type="dxa"/>
          </w:tcPr>
          <w:p w:rsidR="00EF657C" w:rsidRPr="00516BFA" w:rsidRDefault="00EF657C" w:rsidP="00434DED">
            <w:pPr>
              <w:spacing w:before="40" w:after="40"/>
              <w:jc w:val="center"/>
              <w:rPr>
                <w:rFonts w:cs="Arial"/>
              </w:rPr>
            </w:pPr>
            <w:r w:rsidRPr="00516BFA">
              <w:rPr>
                <w:rFonts w:cs="Arial"/>
              </w:rPr>
              <w:lastRenderedPageBreak/>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--asm_includes, -api</w:t>
            </w:r>
          </w:p>
        </w:tc>
        <w:tc>
          <w:tcPr>
            <w:tcW w:w="0" w:type="auto"/>
          </w:tcPr>
          <w:p w:rsidR="00EF657C" w:rsidRPr="00516BFA" w:rsidRDefault="00EF657C" w:rsidP="00EF657C">
            <w:pPr>
              <w:spacing w:before="40" w:after="40"/>
              <w:rPr>
                <w:rFonts w:cs="Arial"/>
              </w:rPr>
            </w:pPr>
            <w:r w:rsidRPr="00516BFA">
              <w:rPr>
                <w:rFonts w:cs="Arial"/>
              </w:rPr>
              <w:t>This file is not required for the release build and is not foreseen to be used for typical debugging.</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lastRenderedPageBreak/>
              <w:t>Generate cross reference file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C0417C" w:rsidP="00EF657C">
            <w:pPr>
              <w:spacing w:before="40" w:after="40"/>
              <w:rPr>
                <w:rFonts w:cs="Arial"/>
              </w:rPr>
            </w:pPr>
            <w:r w:rsidRPr="00516BFA">
              <w:rPr>
                <w:rFonts w:cs="Arial"/>
              </w:rPr>
              <w:t>No</w:t>
            </w:r>
            <w:r>
              <w:rPr>
                <w:rFonts w:cs="Arial"/>
              </w:rPr>
              <w:t>t Selected</w:t>
            </w:r>
          </w:p>
        </w:tc>
        <w:tc>
          <w:tcPr>
            <w:tcW w:w="2551" w:type="dxa"/>
          </w:tcPr>
          <w:p w:rsidR="00EF657C" w:rsidRPr="00516BFA" w:rsidRDefault="00EF657C" w:rsidP="00EF657C">
            <w:pPr>
              <w:spacing w:before="40" w:after="40"/>
              <w:rPr>
                <w:rFonts w:cs="Arial"/>
              </w:rPr>
            </w:pPr>
            <w:r>
              <w:rPr>
                <w:rFonts w:cs="Arial"/>
              </w:rPr>
              <w:t>--cross_reference, -ax</w:t>
            </w:r>
          </w:p>
        </w:tc>
        <w:tc>
          <w:tcPr>
            <w:tcW w:w="0" w:type="auto"/>
          </w:tcPr>
          <w:p w:rsidR="00EF657C" w:rsidRPr="00516BFA" w:rsidRDefault="00EF657C" w:rsidP="00EF657C">
            <w:pPr>
              <w:spacing w:before="40" w:after="40"/>
              <w:rPr>
                <w:rFonts w:cs="Arial"/>
              </w:rPr>
            </w:pPr>
            <w:r w:rsidRPr="00516BFA">
              <w:rPr>
                <w:rFonts w:cs="Arial"/>
              </w:rPr>
              <w:t>This file is not required for the release build and is not foreseen to be used for typical debugging.</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Generate assembly dependency information</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w:t>
            </w:r>
            <w:r w:rsidR="00C0417C">
              <w:rPr>
                <w:rFonts w:cs="Arial"/>
              </w:rPr>
              <w:t>t specified</w:t>
            </w:r>
          </w:p>
        </w:tc>
        <w:tc>
          <w:tcPr>
            <w:tcW w:w="2551" w:type="dxa"/>
          </w:tcPr>
          <w:p w:rsidR="00EF657C" w:rsidRPr="00516BFA" w:rsidRDefault="00EF657C" w:rsidP="00EF657C">
            <w:pPr>
              <w:spacing w:before="40" w:after="40"/>
              <w:rPr>
                <w:rFonts w:cs="Arial"/>
              </w:rPr>
            </w:pPr>
            <w:r>
              <w:rPr>
                <w:rFonts w:cs="Arial"/>
              </w:rPr>
              <w:t>--asm_dependency, -apd</w:t>
            </w:r>
          </w:p>
        </w:tc>
        <w:tc>
          <w:tcPr>
            <w:tcW w:w="0" w:type="auto"/>
          </w:tcPr>
          <w:p w:rsidR="00EF657C" w:rsidRPr="00516BFA" w:rsidRDefault="00EF657C" w:rsidP="00EF657C">
            <w:pPr>
              <w:spacing w:before="40" w:after="40"/>
              <w:rPr>
                <w:rFonts w:cs="Arial"/>
              </w:rPr>
            </w:pPr>
            <w:r w:rsidRPr="00516BFA">
              <w:rPr>
                <w:rFonts w:cs="Arial"/>
              </w:rPr>
              <w:t>This file contains information suitable for input to a standard make utility.  At the moment, the make process is controlled by the managed make process, so this file is not required.</w:t>
            </w:r>
          </w:p>
        </w:tc>
      </w:tr>
    </w:tbl>
    <w:p w:rsidR="00FD01E4" w:rsidRDefault="00FD01E4" w:rsidP="00A62E53"/>
    <w:p w:rsidR="00EF657C" w:rsidRDefault="00EF657C" w:rsidP="00434DED">
      <w:pPr>
        <w:pStyle w:val="Heading7"/>
      </w:pPr>
      <w:bookmarkStart w:id="83" w:name="_Toc364670290"/>
      <w:r>
        <w:t>File Type Specifier</w:t>
      </w:r>
      <w:bookmarkEnd w:id="83"/>
      <w:r>
        <w:t xml:space="preserve"> </w:t>
      </w:r>
    </w:p>
    <w:tbl>
      <w:tblPr>
        <w:tblW w:w="1216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1321"/>
        <w:gridCol w:w="1639"/>
        <w:gridCol w:w="6696"/>
      </w:tblGrid>
      <w:tr w:rsidR="00EF657C" w:rsidRPr="00516BFA" w:rsidTr="00EF657C">
        <w:trPr>
          <w:jc w:val="center"/>
        </w:trPr>
        <w:tc>
          <w:tcPr>
            <w:tcW w:w="1928"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Attribute Name</w:t>
            </w:r>
          </w:p>
        </w:tc>
        <w:tc>
          <w:tcPr>
            <w:tcW w:w="580"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Cfg</w:t>
            </w:r>
          </w:p>
        </w:tc>
        <w:tc>
          <w:tcPr>
            <w:tcW w:w="0" w:type="auto"/>
            <w:shd w:val="clear" w:color="auto" w:fill="A6A6A6"/>
          </w:tcPr>
          <w:p w:rsidR="00EF657C" w:rsidRPr="00516BFA" w:rsidRDefault="00EF657C" w:rsidP="00EF657C">
            <w:pPr>
              <w:spacing w:before="40" w:after="40"/>
              <w:rPr>
                <w:rFonts w:cs="Arial"/>
                <w:b/>
                <w:color w:val="FFFFFF"/>
              </w:rPr>
            </w:pPr>
            <w:r w:rsidRPr="00516BFA">
              <w:rPr>
                <w:rFonts w:cs="Arial"/>
                <w:b/>
                <w:color w:val="FFFFFF"/>
              </w:rPr>
              <w:t>Value</w:t>
            </w:r>
          </w:p>
        </w:tc>
        <w:tc>
          <w:tcPr>
            <w:tcW w:w="1639" w:type="dxa"/>
            <w:shd w:val="clear" w:color="auto" w:fill="A6A6A6"/>
          </w:tcPr>
          <w:p w:rsidR="00EF657C" w:rsidRPr="00516BFA" w:rsidRDefault="00EF657C" w:rsidP="00EF657C">
            <w:pPr>
              <w:spacing w:before="40" w:after="40"/>
              <w:rPr>
                <w:rFonts w:cs="Arial"/>
                <w:b/>
                <w:color w:val="FFFFFF"/>
              </w:rPr>
            </w:pPr>
            <w:r w:rsidRPr="00516BFA">
              <w:rPr>
                <w:rFonts w:cs="Arial"/>
                <w:b/>
                <w:color w:val="FFFFFF"/>
              </w:rPr>
              <w:t>Cmd Line Opt</w:t>
            </w:r>
          </w:p>
        </w:tc>
        <w:tc>
          <w:tcPr>
            <w:tcW w:w="0" w:type="auto"/>
            <w:shd w:val="clear" w:color="auto" w:fill="A6A6A6"/>
          </w:tcPr>
          <w:p w:rsidR="00EF657C" w:rsidRPr="00516BFA" w:rsidRDefault="00EF657C" w:rsidP="00EF657C">
            <w:pPr>
              <w:spacing w:before="40" w:after="40"/>
              <w:rPr>
                <w:rFonts w:cs="Arial"/>
                <w:b/>
                <w:color w:val="FFFFFF"/>
              </w:rPr>
            </w:pPr>
            <w:r w:rsidRPr="00516BFA">
              <w:rPr>
                <w:rFonts w:cs="Arial"/>
                <w:b/>
                <w:color w:val="FFFFFF"/>
              </w:rPr>
              <w:t>Rationale</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File is a C file (default for .c/no ext)</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1639" w:type="dxa"/>
          </w:tcPr>
          <w:p w:rsidR="00EF657C" w:rsidRPr="00516BFA" w:rsidRDefault="00EF657C" w:rsidP="00EF657C">
            <w:pPr>
              <w:spacing w:before="40" w:after="40"/>
              <w:rPr>
                <w:rFonts w:cs="Arial"/>
              </w:rPr>
            </w:pPr>
            <w:r>
              <w:rPr>
                <w:rFonts w:cs="Arial"/>
              </w:rPr>
              <w:t>--c_file, -fc</w:t>
            </w:r>
          </w:p>
        </w:tc>
        <w:tc>
          <w:tcPr>
            <w:tcW w:w="0" w:type="auto"/>
          </w:tcPr>
          <w:p w:rsidR="00EF657C" w:rsidRPr="00516BFA" w:rsidRDefault="00EF657C" w:rsidP="00EF657C">
            <w:pPr>
              <w:spacing w:before="40" w:after="40"/>
              <w:rPr>
                <w:rFonts w:cs="Arial"/>
              </w:rPr>
            </w:pPr>
            <w:r w:rsidRPr="00516BFA">
              <w:rPr>
                <w:rFonts w:cs="Arial"/>
              </w:rPr>
              <w:t>Default behavior of .c as a C source file is desired for this project.</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File is an assembly file (default for .asm)</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1639" w:type="dxa"/>
          </w:tcPr>
          <w:p w:rsidR="00EF657C" w:rsidRPr="00516BFA" w:rsidRDefault="00EF657C" w:rsidP="00EF657C">
            <w:pPr>
              <w:spacing w:before="40" w:after="40"/>
              <w:rPr>
                <w:rFonts w:cs="Arial"/>
              </w:rPr>
            </w:pPr>
            <w:r>
              <w:rPr>
                <w:rFonts w:cs="Arial"/>
              </w:rPr>
              <w:t>--asm_file, -fa</w:t>
            </w:r>
          </w:p>
        </w:tc>
        <w:tc>
          <w:tcPr>
            <w:tcW w:w="0" w:type="auto"/>
          </w:tcPr>
          <w:p w:rsidR="00EF657C" w:rsidRPr="00516BFA" w:rsidRDefault="00EF657C" w:rsidP="00EF657C">
            <w:pPr>
              <w:spacing w:before="40" w:after="40"/>
              <w:rPr>
                <w:rFonts w:cs="Arial"/>
              </w:rPr>
            </w:pPr>
            <w:r w:rsidRPr="00516BFA">
              <w:rPr>
                <w:rFonts w:cs="Arial"/>
              </w:rPr>
              <w:t xml:space="preserve">Default behavior of .asm as </w:t>
            </w:r>
            <w:proofErr w:type="gramStart"/>
            <w:r w:rsidRPr="00516BFA">
              <w:rPr>
                <w:rFonts w:cs="Arial"/>
              </w:rPr>
              <w:t>a</w:t>
            </w:r>
            <w:proofErr w:type="gramEnd"/>
            <w:r w:rsidRPr="00516BFA">
              <w:rPr>
                <w:rFonts w:cs="Arial"/>
              </w:rPr>
              <w:t xml:space="preserve"> assembly source file is desired for this project.</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File is an object file (default for .obj)</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1639" w:type="dxa"/>
          </w:tcPr>
          <w:p w:rsidR="00EF657C" w:rsidRPr="00516BFA" w:rsidRDefault="00EF657C" w:rsidP="00EF657C">
            <w:pPr>
              <w:spacing w:before="40" w:after="40"/>
              <w:rPr>
                <w:rFonts w:cs="Arial"/>
              </w:rPr>
            </w:pPr>
            <w:r>
              <w:rPr>
                <w:rFonts w:cs="Arial"/>
              </w:rPr>
              <w:t>--obj_file, -fo</w:t>
            </w:r>
          </w:p>
        </w:tc>
        <w:tc>
          <w:tcPr>
            <w:tcW w:w="0" w:type="auto"/>
          </w:tcPr>
          <w:p w:rsidR="00EF657C" w:rsidRPr="00516BFA" w:rsidRDefault="00EF657C" w:rsidP="00EF657C">
            <w:pPr>
              <w:spacing w:before="40" w:after="40"/>
              <w:rPr>
                <w:rFonts w:cs="Arial"/>
              </w:rPr>
            </w:pPr>
            <w:r w:rsidRPr="00516BFA">
              <w:rPr>
                <w:rFonts w:cs="Arial"/>
              </w:rPr>
              <w:t>Default behavior of .obj as an object file is desired for this project.</w:t>
            </w:r>
          </w:p>
        </w:tc>
      </w:tr>
      <w:tr w:rsidR="00EF657C" w:rsidRPr="00516BFA" w:rsidTr="00EF657C">
        <w:trPr>
          <w:jc w:val="center"/>
        </w:trPr>
        <w:tc>
          <w:tcPr>
            <w:tcW w:w="1928" w:type="dxa"/>
          </w:tcPr>
          <w:p w:rsidR="00EF657C" w:rsidRPr="00516BFA" w:rsidRDefault="00EF657C" w:rsidP="00EF657C">
            <w:pPr>
              <w:spacing w:before="40" w:after="40"/>
              <w:rPr>
                <w:rFonts w:cs="Arial"/>
              </w:rPr>
            </w:pPr>
            <w:r w:rsidRPr="00516BFA">
              <w:rPr>
                <w:rFonts w:cs="Arial"/>
              </w:rPr>
              <w:t>File is a C++ file (default for .C .cpp. cc)</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EF657C">
            <w:pPr>
              <w:spacing w:before="40" w:after="40"/>
              <w:rPr>
                <w:rFonts w:cs="Arial"/>
              </w:rPr>
            </w:pPr>
            <w:r w:rsidRPr="00516BFA">
              <w:rPr>
                <w:rFonts w:cs="Arial"/>
              </w:rPr>
              <w:t>None specified</w:t>
            </w:r>
          </w:p>
        </w:tc>
        <w:tc>
          <w:tcPr>
            <w:tcW w:w="1639" w:type="dxa"/>
          </w:tcPr>
          <w:p w:rsidR="00EF657C" w:rsidRPr="00516BFA" w:rsidRDefault="00EF657C" w:rsidP="00EF657C">
            <w:pPr>
              <w:spacing w:before="40" w:after="40"/>
              <w:rPr>
                <w:rFonts w:cs="Arial"/>
              </w:rPr>
            </w:pPr>
            <w:r>
              <w:rPr>
                <w:rFonts w:cs="Arial"/>
              </w:rPr>
              <w:t>--cpp_file, -fp</w:t>
            </w:r>
          </w:p>
        </w:tc>
        <w:tc>
          <w:tcPr>
            <w:tcW w:w="0" w:type="auto"/>
          </w:tcPr>
          <w:p w:rsidR="00EF657C" w:rsidRPr="00516BFA" w:rsidRDefault="00EF657C" w:rsidP="00EF657C">
            <w:pPr>
              <w:spacing w:before="40" w:after="40"/>
              <w:rPr>
                <w:rFonts w:cs="Arial"/>
              </w:rPr>
            </w:pPr>
            <w:r w:rsidRPr="00516BFA">
              <w:rPr>
                <w:rFonts w:cs="Arial"/>
              </w:rPr>
              <w:t>This option does not apply to this project since C++ is not being used.  Default behavior is acceptable for this project.</w:t>
            </w:r>
          </w:p>
        </w:tc>
      </w:tr>
    </w:tbl>
    <w:p w:rsidR="00FD01E4" w:rsidRDefault="00FD01E4" w:rsidP="00A62E53"/>
    <w:p w:rsidR="00EF657C" w:rsidRDefault="00EF657C" w:rsidP="00434DED">
      <w:pPr>
        <w:pStyle w:val="Heading7"/>
      </w:pPr>
      <w:bookmarkStart w:id="84" w:name="_Toc364670291"/>
      <w:r>
        <w:t>Directory Specifier</w:t>
      </w:r>
      <w:bookmarkEnd w:id="84"/>
    </w:p>
    <w:tbl>
      <w:tblPr>
        <w:tblW w:w="12598"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1499"/>
        <w:gridCol w:w="2073"/>
        <w:gridCol w:w="6518"/>
      </w:tblGrid>
      <w:tr w:rsidR="00EF657C" w:rsidRPr="00516BFA" w:rsidTr="00472F7B">
        <w:trPr>
          <w:jc w:val="center"/>
        </w:trPr>
        <w:tc>
          <w:tcPr>
            <w:tcW w:w="1928" w:type="dxa"/>
            <w:shd w:val="clear" w:color="auto" w:fill="A6A6A6"/>
          </w:tcPr>
          <w:p w:rsidR="00EF657C" w:rsidRPr="00516BFA" w:rsidRDefault="00EF657C" w:rsidP="00472F7B">
            <w:pPr>
              <w:spacing w:before="40" w:after="40"/>
              <w:rPr>
                <w:rFonts w:cs="Arial"/>
                <w:b/>
                <w:color w:val="FFFFFF"/>
              </w:rPr>
            </w:pPr>
            <w:r w:rsidRPr="00516BFA">
              <w:rPr>
                <w:rFonts w:cs="Arial"/>
                <w:b/>
                <w:color w:val="FFFFFF"/>
              </w:rPr>
              <w:t>Attribute Name</w:t>
            </w:r>
          </w:p>
        </w:tc>
        <w:tc>
          <w:tcPr>
            <w:tcW w:w="580" w:type="dxa"/>
            <w:shd w:val="clear" w:color="auto" w:fill="A6A6A6"/>
          </w:tcPr>
          <w:p w:rsidR="00EF657C" w:rsidRPr="00516BFA" w:rsidRDefault="00EF657C" w:rsidP="00472F7B">
            <w:pPr>
              <w:spacing w:before="40" w:after="40"/>
              <w:rPr>
                <w:rFonts w:cs="Arial"/>
                <w:b/>
                <w:color w:val="FFFFFF"/>
              </w:rPr>
            </w:pPr>
            <w:r w:rsidRPr="00516BFA">
              <w:rPr>
                <w:rFonts w:cs="Arial"/>
                <w:b/>
                <w:color w:val="FFFFFF"/>
              </w:rPr>
              <w:t>Cfg</w:t>
            </w:r>
          </w:p>
        </w:tc>
        <w:tc>
          <w:tcPr>
            <w:tcW w:w="0" w:type="auto"/>
            <w:shd w:val="clear" w:color="auto" w:fill="A6A6A6"/>
          </w:tcPr>
          <w:p w:rsidR="00EF657C" w:rsidRPr="00516BFA" w:rsidRDefault="00EF657C" w:rsidP="00472F7B">
            <w:pPr>
              <w:spacing w:before="40" w:after="40"/>
              <w:rPr>
                <w:rFonts w:cs="Arial"/>
                <w:b/>
                <w:color w:val="FFFFFF"/>
              </w:rPr>
            </w:pPr>
            <w:r w:rsidRPr="00516BFA">
              <w:rPr>
                <w:rFonts w:cs="Arial"/>
                <w:b/>
                <w:color w:val="FFFFFF"/>
              </w:rPr>
              <w:t>Value</w:t>
            </w:r>
          </w:p>
        </w:tc>
        <w:tc>
          <w:tcPr>
            <w:tcW w:w="2073" w:type="dxa"/>
            <w:shd w:val="clear" w:color="auto" w:fill="A6A6A6"/>
          </w:tcPr>
          <w:p w:rsidR="00EF657C" w:rsidRPr="00516BFA" w:rsidRDefault="00EF657C" w:rsidP="00472F7B">
            <w:pPr>
              <w:spacing w:before="40" w:after="40"/>
              <w:rPr>
                <w:rFonts w:cs="Arial"/>
                <w:b/>
                <w:color w:val="FFFFFF"/>
              </w:rPr>
            </w:pPr>
            <w:r w:rsidRPr="00516BFA">
              <w:rPr>
                <w:rFonts w:cs="Arial"/>
                <w:b/>
                <w:color w:val="FFFFFF"/>
              </w:rPr>
              <w:t>Cmd Line Opt</w:t>
            </w:r>
          </w:p>
        </w:tc>
        <w:tc>
          <w:tcPr>
            <w:tcW w:w="0" w:type="auto"/>
            <w:shd w:val="clear" w:color="auto" w:fill="A6A6A6"/>
          </w:tcPr>
          <w:p w:rsidR="00EF657C" w:rsidRPr="00516BFA" w:rsidRDefault="00EF657C" w:rsidP="00472F7B">
            <w:pPr>
              <w:spacing w:before="40" w:after="40"/>
              <w:rPr>
                <w:rFonts w:cs="Arial"/>
                <w:b/>
                <w:color w:val="FFFFFF"/>
              </w:rPr>
            </w:pPr>
            <w:r w:rsidRPr="00516BFA">
              <w:rPr>
                <w:rFonts w:cs="Arial"/>
                <w:b/>
                <w:color w:val="FFFFFF"/>
              </w:rPr>
              <w:t>Rationale</w:t>
            </w:r>
          </w:p>
        </w:tc>
      </w:tr>
      <w:tr w:rsidR="00EF657C" w:rsidRPr="00516BFA" w:rsidTr="00472F7B">
        <w:trPr>
          <w:jc w:val="center"/>
        </w:trPr>
        <w:tc>
          <w:tcPr>
            <w:tcW w:w="1928" w:type="dxa"/>
          </w:tcPr>
          <w:p w:rsidR="00EF657C" w:rsidRPr="00516BFA" w:rsidRDefault="00EF657C" w:rsidP="00472F7B">
            <w:pPr>
              <w:spacing w:before="40" w:after="40"/>
              <w:rPr>
                <w:rFonts w:cs="Arial"/>
              </w:rPr>
            </w:pPr>
            <w:r w:rsidRPr="00516BFA">
              <w:rPr>
                <w:rFonts w:cs="Arial"/>
              </w:rPr>
              <w:t>Mode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Automatic</w:t>
            </w:r>
          </w:p>
        </w:tc>
        <w:tc>
          <w:tcPr>
            <w:tcW w:w="2073" w:type="dxa"/>
          </w:tcPr>
          <w:p w:rsidR="00EF657C" w:rsidRPr="00516BFA" w:rsidRDefault="00EF657C" w:rsidP="00472F7B">
            <w:pPr>
              <w:spacing w:before="40" w:after="40"/>
              <w:rPr>
                <w:rFonts w:cs="Arial"/>
              </w:rPr>
            </w:pPr>
          </w:p>
        </w:tc>
        <w:tc>
          <w:tcPr>
            <w:tcW w:w="0" w:type="auto"/>
          </w:tcPr>
          <w:p w:rsidR="00EF657C" w:rsidRPr="00516BFA" w:rsidRDefault="00EF657C" w:rsidP="00472F7B">
            <w:pPr>
              <w:spacing w:before="40" w:after="40"/>
              <w:rPr>
                <w:rFonts w:cs="Arial"/>
              </w:rPr>
            </w:pPr>
            <w:r w:rsidRPr="00516BFA">
              <w:rPr>
                <w:rFonts w:cs="Arial"/>
              </w:rPr>
              <w:t>Default is Automatic Mode.  There is no reason to change from the 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sidRPr="00516BFA">
              <w:rPr>
                <w:rFonts w:cs="Arial"/>
              </w:rPr>
              <w:t xml:space="preserve">Temporary file </w:t>
            </w:r>
            <w:r w:rsidRPr="00516BFA">
              <w:rPr>
                <w:rFonts w:cs="Arial"/>
              </w:rPr>
              <w:lastRenderedPageBreak/>
              <w:t>directory</w:t>
            </w:r>
          </w:p>
        </w:tc>
        <w:tc>
          <w:tcPr>
            <w:tcW w:w="580" w:type="dxa"/>
          </w:tcPr>
          <w:p w:rsidR="00EF657C" w:rsidRPr="00516BFA" w:rsidRDefault="00EF657C" w:rsidP="00434DED">
            <w:pPr>
              <w:spacing w:before="40" w:after="40"/>
              <w:jc w:val="center"/>
              <w:rPr>
                <w:rFonts w:cs="Arial"/>
              </w:rPr>
            </w:pPr>
            <w:r w:rsidRPr="00516BFA">
              <w:rPr>
                <w:rFonts w:cs="Arial"/>
              </w:rPr>
              <w:lastRenderedPageBreak/>
              <w:t>A</w:t>
            </w:r>
          </w:p>
        </w:tc>
        <w:tc>
          <w:tcPr>
            <w:tcW w:w="0" w:type="auto"/>
          </w:tcPr>
          <w:p w:rsidR="00EF657C" w:rsidRPr="00516BFA" w:rsidRDefault="00EF657C" w:rsidP="00472F7B">
            <w:pPr>
              <w:spacing w:before="40" w:after="40"/>
              <w:rPr>
                <w:rFonts w:cs="Arial"/>
              </w:rPr>
            </w:pPr>
            <w:r w:rsidRPr="00516BFA">
              <w:rPr>
                <w:rFonts w:cs="Arial"/>
              </w:rPr>
              <w:t xml:space="preserve">None </w:t>
            </w:r>
            <w:r w:rsidRPr="00516BFA">
              <w:rPr>
                <w:rFonts w:cs="Arial"/>
              </w:rPr>
              <w:lastRenderedPageBreak/>
              <w:t>specified</w:t>
            </w:r>
          </w:p>
        </w:tc>
        <w:tc>
          <w:tcPr>
            <w:tcW w:w="2073" w:type="dxa"/>
          </w:tcPr>
          <w:p w:rsidR="00EF657C" w:rsidRPr="00516BFA" w:rsidRDefault="00472F7B" w:rsidP="00472F7B">
            <w:pPr>
              <w:spacing w:before="40" w:after="40"/>
              <w:rPr>
                <w:rFonts w:cs="Arial"/>
              </w:rPr>
            </w:pPr>
            <w:r>
              <w:rPr>
                <w:rFonts w:cs="Arial"/>
              </w:rPr>
              <w:lastRenderedPageBreak/>
              <w:t>--temp_directory, -ft</w:t>
            </w:r>
          </w:p>
        </w:tc>
        <w:tc>
          <w:tcPr>
            <w:tcW w:w="0" w:type="auto"/>
          </w:tcPr>
          <w:p w:rsidR="00EF657C" w:rsidRPr="00516BFA" w:rsidRDefault="00EF657C" w:rsidP="00472F7B">
            <w:pPr>
              <w:spacing w:before="40" w:after="40"/>
              <w:rPr>
                <w:rFonts w:cs="Arial"/>
              </w:rPr>
            </w:pPr>
            <w:r w:rsidRPr="00516BFA">
              <w:rPr>
                <w:rFonts w:cs="Arial"/>
              </w:rPr>
              <w:t xml:space="preserve">Default is current directory.  There is no reason to change from the </w:t>
            </w:r>
            <w:r w:rsidRPr="00516BFA">
              <w:rPr>
                <w:rFonts w:cs="Arial"/>
              </w:rPr>
              <w:lastRenderedPageBreak/>
              <w:t>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sidRPr="00516BFA">
              <w:rPr>
                <w:rFonts w:cs="Arial"/>
              </w:rPr>
              <w:lastRenderedPageBreak/>
              <w:t>Assembly file directory</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None specified</w:t>
            </w:r>
          </w:p>
        </w:tc>
        <w:tc>
          <w:tcPr>
            <w:tcW w:w="2073" w:type="dxa"/>
          </w:tcPr>
          <w:p w:rsidR="00EF657C" w:rsidRPr="00516BFA" w:rsidRDefault="00472F7B" w:rsidP="00472F7B">
            <w:pPr>
              <w:spacing w:before="40" w:after="40"/>
              <w:rPr>
                <w:rFonts w:cs="Arial"/>
              </w:rPr>
            </w:pPr>
            <w:r>
              <w:rPr>
                <w:rFonts w:cs="Arial"/>
              </w:rPr>
              <w:t>--asm_directory, -fs</w:t>
            </w:r>
          </w:p>
        </w:tc>
        <w:tc>
          <w:tcPr>
            <w:tcW w:w="0" w:type="auto"/>
          </w:tcPr>
          <w:p w:rsidR="00EF657C" w:rsidRPr="00516BFA" w:rsidRDefault="00EF657C" w:rsidP="00472F7B">
            <w:pPr>
              <w:spacing w:before="40" w:after="40"/>
              <w:rPr>
                <w:rFonts w:cs="Arial"/>
              </w:rPr>
            </w:pPr>
            <w:r w:rsidRPr="00516BFA">
              <w:rPr>
                <w:rFonts w:cs="Arial"/>
              </w:rPr>
              <w:t>Default is current directory.  There is no reason to change from the 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Pr>
                <w:rFonts w:cs="Arial"/>
              </w:rPr>
              <w:t>Preprocessor</w:t>
            </w:r>
            <w:r w:rsidRPr="00516BFA">
              <w:rPr>
                <w:rFonts w:cs="Arial"/>
              </w:rPr>
              <w:t xml:space="preserve"> file directory</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None specified</w:t>
            </w:r>
          </w:p>
        </w:tc>
        <w:tc>
          <w:tcPr>
            <w:tcW w:w="2073" w:type="dxa"/>
          </w:tcPr>
          <w:p w:rsidR="00EF657C" w:rsidRPr="00516BFA" w:rsidRDefault="00472F7B" w:rsidP="00472F7B">
            <w:pPr>
              <w:spacing w:before="40" w:after="40"/>
              <w:rPr>
                <w:rFonts w:cs="Arial"/>
              </w:rPr>
            </w:pPr>
            <w:r>
              <w:rPr>
                <w:rFonts w:cs="Arial"/>
              </w:rPr>
              <w:t>--pp_directory</w:t>
            </w:r>
          </w:p>
        </w:tc>
        <w:tc>
          <w:tcPr>
            <w:tcW w:w="0" w:type="auto"/>
          </w:tcPr>
          <w:p w:rsidR="00EF657C" w:rsidRPr="00516BFA" w:rsidRDefault="00EF657C" w:rsidP="00472F7B">
            <w:pPr>
              <w:spacing w:before="40" w:after="40"/>
              <w:rPr>
                <w:rFonts w:cs="Arial"/>
              </w:rPr>
            </w:pPr>
            <w:r w:rsidRPr="00516BFA">
              <w:rPr>
                <w:rFonts w:cs="Arial"/>
              </w:rPr>
              <w:t>Default is current directory.  There is no reason to change from the 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Pr>
                <w:rFonts w:cs="Arial"/>
              </w:rPr>
              <w:t>Compilation output file name, can override</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None specified</w:t>
            </w:r>
          </w:p>
        </w:tc>
        <w:tc>
          <w:tcPr>
            <w:tcW w:w="2073" w:type="dxa"/>
          </w:tcPr>
          <w:p w:rsidR="00EF657C" w:rsidRPr="00516BFA" w:rsidRDefault="00472F7B" w:rsidP="00472F7B">
            <w:pPr>
              <w:spacing w:before="40" w:after="40"/>
              <w:rPr>
                <w:rFonts w:cs="Arial"/>
              </w:rPr>
            </w:pPr>
            <w:r>
              <w:rPr>
                <w:rFonts w:cs="Arial"/>
              </w:rPr>
              <w:t>--output_file, -fe</w:t>
            </w:r>
          </w:p>
        </w:tc>
        <w:tc>
          <w:tcPr>
            <w:tcW w:w="0" w:type="auto"/>
          </w:tcPr>
          <w:p w:rsidR="00EF657C" w:rsidRPr="00516BFA" w:rsidRDefault="00EF657C" w:rsidP="00472F7B">
            <w:pPr>
              <w:spacing w:before="40" w:after="40"/>
              <w:rPr>
                <w:rFonts w:cs="Arial"/>
              </w:rPr>
            </w:pPr>
            <w:r w:rsidRPr="00516BFA">
              <w:rPr>
                <w:rFonts w:cs="Arial"/>
              </w:rPr>
              <w:t>Default is current directory.  There is no reason to change from the 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sidRPr="00516BFA">
              <w:rPr>
                <w:rFonts w:cs="Arial"/>
              </w:rPr>
              <w:t>Object file directory</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None specified</w:t>
            </w:r>
          </w:p>
        </w:tc>
        <w:tc>
          <w:tcPr>
            <w:tcW w:w="2073" w:type="dxa"/>
          </w:tcPr>
          <w:p w:rsidR="00EF657C" w:rsidRPr="00516BFA" w:rsidRDefault="00472F7B" w:rsidP="00472F7B">
            <w:pPr>
              <w:spacing w:before="40" w:after="40"/>
              <w:rPr>
                <w:rFonts w:cs="Arial"/>
              </w:rPr>
            </w:pPr>
            <w:r>
              <w:rPr>
                <w:rFonts w:cs="Arial"/>
              </w:rPr>
              <w:t>--obj_directory, -fr</w:t>
            </w:r>
          </w:p>
        </w:tc>
        <w:tc>
          <w:tcPr>
            <w:tcW w:w="0" w:type="auto"/>
          </w:tcPr>
          <w:p w:rsidR="00EF657C" w:rsidRPr="00516BFA" w:rsidRDefault="00EF657C" w:rsidP="00472F7B">
            <w:pPr>
              <w:spacing w:before="40" w:after="40"/>
              <w:rPr>
                <w:rFonts w:cs="Arial"/>
              </w:rPr>
            </w:pPr>
            <w:r w:rsidRPr="00516BFA">
              <w:rPr>
                <w:rFonts w:cs="Arial"/>
              </w:rPr>
              <w:t>Default is current directory.  There is no reason to change from the default.</w:t>
            </w:r>
          </w:p>
        </w:tc>
      </w:tr>
      <w:tr w:rsidR="00EF657C" w:rsidRPr="00516BFA" w:rsidTr="00472F7B">
        <w:trPr>
          <w:jc w:val="center"/>
        </w:trPr>
        <w:tc>
          <w:tcPr>
            <w:tcW w:w="1928" w:type="dxa"/>
          </w:tcPr>
          <w:p w:rsidR="00EF657C" w:rsidRPr="00516BFA" w:rsidRDefault="00EF657C" w:rsidP="00472F7B">
            <w:pPr>
              <w:spacing w:before="40" w:after="40"/>
              <w:rPr>
                <w:rFonts w:cs="Arial"/>
              </w:rPr>
            </w:pPr>
            <w:r w:rsidRPr="00516BFA">
              <w:rPr>
                <w:rFonts w:cs="Arial"/>
              </w:rPr>
              <w:t xml:space="preserve">Listing/xref file directory </w:t>
            </w:r>
          </w:p>
        </w:tc>
        <w:tc>
          <w:tcPr>
            <w:tcW w:w="580" w:type="dxa"/>
          </w:tcPr>
          <w:p w:rsidR="00EF657C" w:rsidRPr="00516BFA" w:rsidRDefault="00EF657C" w:rsidP="00434DED">
            <w:pPr>
              <w:spacing w:before="40" w:after="40"/>
              <w:jc w:val="center"/>
              <w:rPr>
                <w:rFonts w:cs="Arial"/>
              </w:rPr>
            </w:pPr>
            <w:r w:rsidRPr="00516BFA">
              <w:rPr>
                <w:rFonts w:cs="Arial"/>
              </w:rPr>
              <w:t>A</w:t>
            </w:r>
          </w:p>
        </w:tc>
        <w:tc>
          <w:tcPr>
            <w:tcW w:w="0" w:type="auto"/>
          </w:tcPr>
          <w:p w:rsidR="00EF657C" w:rsidRPr="00516BFA" w:rsidRDefault="00EF657C" w:rsidP="00472F7B">
            <w:pPr>
              <w:spacing w:before="40" w:after="40"/>
              <w:rPr>
                <w:rFonts w:cs="Arial"/>
              </w:rPr>
            </w:pPr>
            <w:r w:rsidRPr="00516BFA">
              <w:rPr>
                <w:rFonts w:cs="Arial"/>
              </w:rPr>
              <w:t>None specified</w:t>
            </w:r>
          </w:p>
        </w:tc>
        <w:tc>
          <w:tcPr>
            <w:tcW w:w="2073" w:type="dxa"/>
          </w:tcPr>
          <w:p w:rsidR="00EF657C" w:rsidRPr="00516BFA" w:rsidRDefault="00472F7B" w:rsidP="00472F7B">
            <w:pPr>
              <w:spacing w:before="40" w:after="40"/>
              <w:rPr>
                <w:rFonts w:cs="Arial"/>
              </w:rPr>
            </w:pPr>
            <w:r>
              <w:rPr>
                <w:rFonts w:cs="Arial"/>
              </w:rPr>
              <w:t>--list_directory, -ff</w:t>
            </w:r>
          </w:p>
        </w:tc>
        <w:tc>
          <w:tcPr>
            <w:tcW w:w="0" w:type="auto"/>
          </w:tcPr>
          <w:p w:rsidR="00EF657C" w:rsidRPr="00516BFA" w:rsidRDefault="00EF657C" w:rsidP="00472F7B">
            <w:pPr>
              <w:spacing w:before="40" w:after="40"/>
              <w:rPr>
                <w:rFonts w:cs="Arial"/>
              </w:rPr>
            </w:pPr>
            <w:r w:rsidRPr="00516BFA">
              <w:rPr>
                <w:rFonts w:cs="Arial"/>
              </w:rPr>
              <w:t>Default is Object file directory.  There is no reason to change from the default.</w:t>
            </w:r>
          </w:p>
        </w:tc>
      </w:tr>
    </w:tbl>
    <w:p w:rsidR="00EF657C" w:rsidRPr="00EF657C" w:rsidRDefault="00EF657C" w:rsidP="00EF657C"/>
    <w:p w:rsidR="00472F7B" w:rsidRDefault="00472F7B" w:rsidP="00434DED">
      <w:pPr>
        <w:pStyle w:val="Heading7"/>
      </w:pPr>
      <w:bookmarkStart w:id="85" w:name="_Toc364670292"/>
      <w:r>
        <w:t>Default File Extensions</w:t>
      </w:r>
      <w:bookmarkEnd w:id="85"/>
    </w:p>
    <w:tbl>
      <w:tblPr>
        <w:tblW w:w="1285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1497"/>
        <w:gridCol w:w="2329"/>
        <w:gridCol w:w="6520"/>
      </w:tblGrid>
      <w:tr w:rsidR="00472F7B" w:rsidRPr="00516BFA" w:rsidTr="00472F7B">
        <w:trPr>
          <w:jc w:val="center"/>
        </w:trPr>
        <w:tc>
          <w:tcPr>
            <w:tcW w:w="1928" w:type="dxa"/>
            <w:shd w:val="clear" w:color="auto" w:fill="A6A6A6"/>
          </w:tcPr>
          <w:p w:rsidR="00472F7B" w:rsidRPr="00516BFA" w:rsidRDefault="00472F7B" w:rsidP="00472F7B">
            <w:pPr>
              <w:spacing w:before="40" w:after="40"/>
              <w:rPr>
                <w:rFonts w:cs="Arial"/>
                <w:b/>
                <w:color w:val="FFFFFF"/>
              </w:rPr>
            </w:pPr>
            <w:r w:rsidRPr="00516BFA">
              <w:rPr>
                <w:rFonts w:cs="Arial"/>
                <w:b/>
                <w:color w:val="FFFFFF"/>
              </w:rPr>
              <w:t>Attribute Name</w:t>
            </w:r>
          </w:p>
        </w:tc>
        <w:tc>
          <w:tcPr>
            <w:tcW w:w="580" w:type="dxa"/>
            <w:shd w:val="clear" w:color="auto" w:fill="A6A6A6"/>
          </w:tcPr>
          <w:p w:rsidR="00472F7B" w:rsidRPr="00516BFA" w:rsidRDefault="00472F7B" w:rsidP="00472F7B">
            <w:pPr>
              <w:spacing w:before="40" w:after="40"/>
              <w:rPr>
                <w:rFonts w:cs="Arial"/>
                <w:b/>
                <w:color w:val="FFFFFF"/>
              </w:rPr>
            </w:pPr>
            <w:r w:rsidRPr="00516BFA">
              <w:rPr>
                <w:rFonts w:cs="Arial"/>
                <w:b/>
                <w:color w:val="FFFFFF"/>
              </w:rPr>
              <w:t>Cfg</w:t>
            </w:r>
          </w:p>
        </w:tc>
        <w:tc>
          <w:tcPr>
            <w:tcW w:w="0" w:type="auto"/>
            <w:shd w:val="clear" w:color="auto" w:fill="A6A6A6"/>
          </w:tcPr>
          <w:p w:rsidR="00472F7B" w:rsidRPr="00516BFA" w:rsidRDefault="00472F7B" w:rsidP="00472F7B">
            <w:pPr>
              <w:spacing w:before="40" w:after="40"/>
              <w:rPr>
                <w:rFonts w:cs="Arial"/>
                <w:b/>
                <w:color w:val="FFFFFF"/>
              </w:rPr>
            </w:pPr>
            <w:r w:rsidRPr="00516BFA">
              <w:rPr>
                <w:rFonts w:cs="Arial"/>
                <w:b/>
                <w:color w:val="FFFFFF"/>
              </w:rPr>
              <w:t>Value</w:t>
            </w:r>
          </w:p>
        </w:tc>
        <w:tc>
          <w:tcPr>
            <w:tcW w:w="2329" w:type="dxa"/>
            <w:shd w:val="clear" w:color="auto" w:fill="A6A6A6"/>
          </w:tcPr>
          <w:p w:rsidR="00472F7B" w:rsidRPr="00516BFA" w:rsidRDefault="00472F7B" w:rsidP="00472F7B">
            <w:pPr>
              <w:spacing w:before="40" w:after="40"/>
              <w:rPr>
                <w:rFonts w:cs="Arial"/>
                <w:b/>
                <w:color w:val="FFFFFF"/>
              </w:rPr>
            </w:pPr>
            <w:r w:rsidRPr="00516BFA">
              <w:rPr>
                <w:rFonts w:cs="Arial"/>
                <w:b/>
                <w:color w:val="FFFFFF"/>
              </w:rPr>
              <w:t>Cmd Line Opt</w:t>
            </w:r>
          </w:p>
        </w:tc>
        <w:tc>
          <w:tcPr>
            <w:tcW w:w="0" w:type="auto"/>
            <w:shd w:val="clear" w:color="auto" w:fill="A6A6A6"/>
          </w:tcPr>
          <w:p w:rsidR="00472F7B" w:rsidRPr="00516BFA" w:rsidRDefault="00472F7B" w:rsidP="00472F7B">
            <w:pPr>
              <w:spacing w:before="40" w:after="40"/>
              <w:rPr>
                <w:rFonts w:cs="Arial"/>
                <w:b/>
                <w:color w:val="FFFFFF"/>
              </w:rPr>
            </w:pPr>
            <w:r w:rsidRPr="00516BFA">
              <w:rPr>
                <w:rFonts w:cs="Arial"/>
                <w:b/>
                <w:color w:val="FFFFFF"/>
              </w:rPr>
              <w:t>Rationale</w:t>
            </w:r>
          </w:p>
        </w:tc>
      </w:tr>
      <w:tr w:rsidR="00472F7B" w:rsidRPr="00516BFA" w:rsidTr="00472F7B">
        <w:trPr>
          <w:jc w:val="center"/>
        </w:trPr>
        <w:tc>
          <w:tcPr>
            <w:tcW w:w="1928" w:type="dxa"/>
          </w:tcPr>
          <w:p w:rsidR="00472F7B" w:rsidRPr="00516BFA" w:rsidRDefault="00472F7B" w:rsidP="00472F7B">
            <w:pPr>
              <w:spacing w:before="40" w:after="40"/>
              <w:rPr>
                <w:rFonts w:cs="Arial"/>
              </w:rPr>
            </w:pPr>
            <w:r w:rsidRPr="00516BFA">
              <w:rPr>
                <w:rFonts w:cs="Arial"/>
              </w:rPr>
              <w:t>Extension for object files</w:t>
            </w:r>
          </w:p>
        </w:tc>
        <w:tc>
          <w:tcPr>
            <w:tcW w:w="580" w:type="dxa"/>
          </w:tcPr>
          <w:p w:rsidR="00472F7B" w:rsidRPr="00516BFA" w:rsidRDefault="00472F7B" w:rsidP="00434DED">
            <w:pPr>
              <w:spacing w:before="40" w:after="40"/>
              <w:jc w:val="center"/>
              <w:rPr>
                <w:rFonts w:cs="Arial"/>
              </w:rPr>
            </w:pPr>
            <w:r w:rsidRPr="00516BFA">
              <w:rPr>
                <w:rFonts w:cs="Arial"/>
              </w:rPr>
              <w:t>A</w:t>
            </w:r>
          </w:p>
        </w:tc>
        <w:tc>
          <w:tcPr>
            <w:tcW w:w="0" w:type="auto"/>
          </w:tcPr>
          <w:p w:rsidR="00472F7B" w:rsidRPr="00516BFA" w:rsidRDefault="00472F7B" w:rsidP="00472F7B">
            <w:pPr>
              <w:spacing w:before="40" w:after="40"/>
              <w:rPr>
                <w:rFonts w:cs="Arial"/>
              </w:rPr>
            </w:pPr>
            <w:r w:rsidRPr="00516BFA">
              <w:rPr>
                <w:rFonts w:cs="Arial"/>
              </w:rPr>
              <w:t>None specified</w:t>
            </w:r>
          </w:p>
        </w:tc>
        <w:tc>
          <w:tcPr>
            <w:tcW w:w="2329" w:type="dxa"/>
          </w:tcPr>
          <w:p w:rsidR="00472F7B" w:rsidRPr="00516BFA" w:rsidRDefault="00472F7B" w:rsidP="00472F7B">
            <w:pPr>
              <w:spacing w:before="40" w:after="40"/>
              <w:rPr>
                <w:rFonts w:cs="Arial"/>
              </w:rPr>
            </w:pPr>
            <w:r>
              <w:rPr>
                <w:rFonts w:cs="Arial"/>
              </w:rPr>
              <w:t>--obj_extension, -eo</w:t>
            </w:r>
          </w:p>
        </w:tc>
        <w:tc>
          <w:tcPr>
            <w:tcW w:w="0" w:type="auto"/>
          </w:tcPr>
          <w:p w:rsidR="00472F7B" w:rsidRPr="00516BFA" w:rsidRDefault="00472F7B" w:rsidP="00472F7B">
            <w:pPr>
              <w:spacing w:before="40" w:after="40"/>
              <w:rPr>
                <w:rFonts w:cs="Arial"/>
              </w:rPr>
            </w:pPr>
            <w:r w:rsidRPr="00516BFA">
              <w:rPr>
                <w:rFonts w:cs="Arial"/>
              </w:rPr>
              <w:t>Default is .obj and is the desired extension.</w:t>
            </w:r>
          </w:p>
        </w:tc>
      </w:tr>
      <w:tr w:rsidR="00472F7B" w:rsidRPr="00516BFA" w:rsidTr="00472F7B">
        <w:trPr>
          <w:jc w:val="center"/>
        </w:trPr>
        <w:tc>
          <w:tcPr>
            <w:tcW w:w="1928" w:type="dxa"/>
          </w:tcPr>
          <w:p w:rsidR="00472F7B" w:rsidRPr="00516BFA" w:rsidRDefault="00472F7B" w:rsidP="00472F7B">
            <w:pPr>
              <w:spacing w:before="40" w:after="40"/>
              <w:rPr>
                <w:rFonts w:cs="Arial"/>
              </w:rPr>
            </w:pPr>
            <w:r w:rsidRPr="00516BFA">
              <w:rPr>
                <w:rFonts w:cs="Arial"/>
              </w:rPr>
              <w:t>Extension for listing files</w:t>
            </w:r>
          </w:p>
        </w:tc>
        <w:tc>
          <w:tcPr>
            <w:tcW w:w="580" w:type="dxa"/>
          </w:tcPr>
          <w:p w:rsidR="00472F7B" w:rsidRPr="00516BFA" w:rsidRDefault="00472F7B" w:rsidP="00434DED">
            <w:pPr>
              <w:spacing w:before="40" w:after="40"/>
              <w:jc w:val="center"/>
              <w:rPr>
                <w:rFonts w:cs="Arial"/>
              </w:rPr>
            </w:pPr>
            <w:r w:rsidRPr="00516BFA">
              <w:rPr>
                <w:rFonts w:cs="Arial"/>
              </w:rPr>
              <w:t>A</w:t>
            </w:r>
          </w:p>
        </w:tc>
        <w:tc>
          <w:tcPr>
            <w:tcW w:w="0" w:type="auto"/>
          </w:tcPr>
          <w:p w:rsidR="00472F7B" w:rsidRPr="00516BFA" w:rsidRDefault="00472F7B" w:rsidP="00472F7B">
            <w:pPr>
              <w:spacing w:before="40" w:after="40"/>
              <w:rPr>
                <w:rFonts w:cs="Arial"/>
              </w:rPr>
            </w:pPr>
            <w:r w:rsidRPr="00516BFA">
              <w:rPr>
                <w:rFonts w:cs="Arial"/>
              </w:rPr>
              <w:t>None specified</w:t>
            </w:r>
          </w:p>
        </w:tc>
        <w:tc>
          <w:tcPr>
            <w:tcW w:w="2329" w:type="dxa"/>
          </w:tcPr>
          <w:p w:rsidR="00472F7B" w:rsidRPr="00516BFA" w:rsidRDefault="00472F7B" w:rsidP="00472F7B">
            <w:pPr>
              <w:spacing w:before="40" w:after="40"/>
              <w:rPr>
                <w:rFonts w:cs="Arial"/>
              </w:rPr>
            </w:pPr>
            <w:r>
              <w:rPr>
                <w:rFonts w:cs="Arial"/>
              </w:rPr>
              <w:t>--listing_extension, -es</w:t>
            </w:r>
          </w:p>
        </w:tc>
        <w:tc>
          <w:tcPr>
            <w:tcW w:w="0" w:type="auto"/>
          </w:tcPr>
          <w:p w:rsidR="00472F7B" w:rsidRPr="00516BFA" w:rsidRDefault="00472F7B" w:rsidP="00472F7B">
            <w:pPr>
              <w:spacing w:before="40" w:after="40"/>
              <w:rPr>
                <w:rFonts w:cs="Arial"/>
              </w:rPr>
            </w:pPr>
            <w:r w:rsidRPr="00516BFA">
              <w:rPr>
                <w:rFonts w:cs="Arial"/>
              </w:rPr>
              <w:t>Default is .lst and is the desired extension.</w:t>
            </w:r>
          </w:p>
        </w:tc>
      </w:tr>
      <w:tr w:rsidR="00472F7B" w:rsidRPr="00516BFA" w:rsidTr="00472F7B">
        <w:trPr>
          <w:jc w:val="center"/>
        </w:trPr>
        <w:tc>
          <w:tcPr>
            <w:tcW w:w="1928" w:type="dxa"/>
          </w:tcPr>
          <w:p w:rsidR="00472F7B" w:rsidRPr="00516BFA" w:rsidRDefault="00472F7B" w:rsidP="00472F7B">
            <w:pPr>
              <w:spacing w:before="40" w:after="40"/>
              <w:rPr>
                <w:rFonts w:cs="Arial"/>
              </w:rPr>
            </w:pPr>
            <w:r w:rsidRPr="00516BFA">
              <w:rPr>
                <w:rFonts w:cs="Arial"/>
              </w:rPr>
              <w:t>Extension for C++ files</w:t>
            </w:r>
          </w:p>
        </w:tc>
        <w:tc>
          <w:tcPr>
            <w:tcW w:w="580" w:type="dxa"/>
          </w:tcPr>
          <w:p w:rsidR="00472F7B" w:rsidRPr="00516BFA" w:rsidRDefault="00472F7B" w:rsidP="00434DED">
            <w:pPr>
              <w:spacing w:before="40" w:after="40"/>
              <w:jc w:val="center"/>
              <w:rPr>
                <w:rFonts w:cs="Arial"/>
              </w:rPr>
            </w:pPr>
            <w:r w:rsidRPr="00516BFA">
              <w:rPr>
                <w:rFonts w:cs="Arial"/>
              </w:rPr>
              <w:t>A</w:t>
            </w:r>
          </w:p>
        </w:tc>
        <w:tc>
          <w:tcPr>
            <w:tcW w:w="0" w:type="auto"/>
          </w:tcPr>
          <w:p w:rsidR="00472F7B" w:rsidRPr="00516BFA" w:rsidRDefault="00472F7B" w:rsidP="00472F7B">
            <w:pPr>
              <w:spacing w:before="40" w:after="40"/>
              <w:rPr>
                <w:rFonts w:cs="Arial"/>
              </w:rPr>
            </w:pPr>
            <w:r w:rsidRPr="00516BFA">
              <w:rPr>
                <w:rFonts w:cs="Arial"/>
              </w:rPr>
              <w:t>None specified</w:t>
            </w:r>
          </w:p>
        </w:tc>
        <w:tc>
          <w:tcPr>
            <w:tcW w:w="2329" w:type="dxa"/>
          </w:tcPr>
          <w:p w:rsidR="00472F7B" w:rsidRPr="00516BFA" w:rsidRDefault="00472F7B" w:rsidP="00472F7B">
            <w:pPr>
              <w:spacing w:before="40" w:after="40"/>
              <w:rPr>
                <w:rFonts w:cs="Arial"/>
              </w:rPr>
            </w:pPr>
            <w:r>
              <w:rPr>
                <w:rFonts w:cs="Arial"/>
              </w:rPr>
              <w:t>--cpp_extension, -ep</w:t>
            </w:r>
          </w:p>
        </w:tc>
        <w:tc>
          <w:tcPr>
            <w:tcW w:w="0" w:type="auto"/>
          </w:tcPr>
          <w:p w:rsidR="00472F7B" w:rsidRPr="00516BFA" w:rsidRDefault="00472F7B" w:rsidP="00472F7B">
            <w:pPr>
              <w:spacing w:before="40" w:after="40"/>
              <w:rPr>
                <w:rFonts w:cs="Arial"/>
              </w:rPr>
            </w:pPr>
            <w:r w:rsidRPr="00516BFA">
              <w:rPr>
                <w:rFonts w:cs="Arial"/>
              </w:rPr>
              <w:t>Default is .cpp.  C++ is not used in this project, so this setting doesn’t matter.</w:t>
            </w:r>
          </w:p>
        </w:tc>
      </w:tr>
      <w:tr w:rsidR="00472F7B" w:rsidRPr="00516BFA" w:rsidTr="00472F7B">
        <w:trPr>
          <w:jc w:val="center"/>
        </w:trPr>
        <w:tc>
          <w:tcPr>
            <w:tcW w:w="1928" w:type="dxa"/>
          </w:tcPr>
          <w:p w:rsidR="00472F7B" w:rsidRPr="00516BFA" w:rsidRDefault="00472F7B" w:rsidP="00472F7B">
            <w:pPr>
              <w:spacing w:before="40" w:after="40"/>
              <w:rPr>
                <w:rFonts w:cs="Arial"/>
              </w:rPr>
            </w:pPr>
            <w:r w:rsidRPr="00516BFA">
              <w:rPr>
                <w:rFonts w:cs="Arial"/>
              </w:rPr>
              <w:t>Extension for assembly files</w:t>
            </w:r>
          </w:p>
        </w:tc>
        <w:tc>
          <w:tcPr>
            <w:tcW w:w="580" w:type="dxa"/>
          </w:tcPr>
          <w:p w:rsidR="00472F7B" w:rsidRPr="00516BFA" w:rsidRDefault="00472F7B" w:rsidP="00434DED">
            <w:pPr>
              <w:spacing w:before="40" w:after="40"/>
              <w:jc w:val="center"/>
              <w:rPr>
                <w:rFonts w:cs="Arial"/>
              </w:rPr>
            </w:pPr>
            <w:r w:rsidRPr="00516BFA">
              <w:rPr>
                <w:rFonts w:cs="Arial"/>
              </w:rPr>
              <w:t>A</w:t>
            </w:r>
          </w:p>
        </w:tc>
        <w:tc>
          <w:tcPr>
            <w:tcW w:w="0" w:type="auto"/>
          </w:tcPr>
          <w:p w:rsidR="00472F7B" w:rsidRPr="00516BFA" w:rsidRDefault="00472F7B" w:rsidP="00472F7B">
            <w:pPr>
              <w:spacing w:before="40" w:after="40"/>
              <w:rPr>
                <w:rFonts w:cs="Arial"/>
              </w:rPr>
            </w:pPr>
            <w:r w:rsidRPr="00516BFA">
              <w:rPr>
                <w:rFonts w:cs="Arial"/>
              </w:rPr>
              <w:t>None specified</w:t>
            </w:r>
          </w:p>
        </w:tc>
        <w:tc>
          <w:tcPr>
            <w:tcW w:w="2329" w:type="dxa"/>
          </w:tcPr>
          <w:p w:rsidR="00472F7B" w:rsidRPr="00516BFA" w:rsidRDefault="00472F7B" w:rsidP="00472F7B">
            <w:pPr>
              <w:spacing w:before="40" w:after="40"/>
              <w:rPr>
                <w:rFonts w:cs="Arial"/>
              </w:rPr>
            </w:pPr>
            <w:r>
              <w:rPr>
                <w:rFonts w:cs="Arial"/>
              </w:rPr>
              <w:t>--asm_extension, -ea</w:t>
            </w:r>
          </w:p>
        </w:tc>
        <w:tc>
          <w:tcPr>
            <w:tcW w:w="0" w:type="auto"/>
          </w:tcPr>
          <w:p w:rsidR="00472F7B" w:rsidRPr="00516BFA" w:rsidRDefault="00472F7B" w:rsidP="00472F7B">
            <w:pPr>
              <w:spacing w:before="40" w:after="40"/>
              <w:rPr>
                <w:rFonts w:cs="Arial"/>
              </w:rPr>
            </w:pPr>
            <w:r w:rsidRPr="00516BFA">
              <w:rPr>
                <w:rFonts w:cs="Arial"/>
              </w:rPr>
              <w:t>Default is .asm and is the desired extension.</w:t>
            </w:r>
          </w:p>
        </w:tc>
      </w:tr>
      <w:tr w:rsidR="00472F7B" w:rsidRPr="00516BFA" w:rsidTr="00472F7B">
        <w:trPr>
          <w:jc w:val="center"/>
        </w:trPr>
        <w:tc>
          <w:tcPr>
            <w:tcW w:w="1928" w:type="dxa"/>
          </w:tcPr>
          <w:p w:rsidR="00472F7B" w:rsidRPr="00516BFA" w:rsidRDefault="00472F7B" w:rsidP="00472F7B">
            <w:pPr>
              <w:spacing w:before="40" w:after="40"/>
              <w:rPr>
                <w:rFonts w:cs="Arial"/>
              </w:rPr>
            </w:pPr>
            <w:r w:rsidRPr="00516BFA">
              <w:rPr>
                <w:rFonts w:cs="Arial"/>
              </w:rPr>
              <w:t>Extension for C files</w:t>
            </w:r>
          </w:p>
        </w:tc>
        <w:tc>
          <w:tcPr>
            <w:tcW w:w="580" w:type="dxa"/>
          </w:tcPr>
          <w:p w:rsidR="00472F7B" w:rsidRPr="00516BFA" w:rsidRDefault="00472F7B" w:rsidP="00434DED">
            <w:pPr>
              <w:spacing w:before="40" w:after="40"/>
              <w:jc w:val="center"/>
              <w:rPr>
                <w:rFonts w:cs="Arial"/>
              </w:rPr>
            </w:pPr>
            <w:r w:rsidRPr="00516BFA">
              <w:rPr>
                <w:rFonts w:cs="Arial"/>
              </w:rPr>
              <w:t>A</w:t>
            </w:r>
          </w:p>
        </w:tc>
        <w:tc>
          <w:tcPr>
            <w:tcW w:w="0" w:type="auto"/>
          </w:tcPr>
          <w:p w:rsidR="00472F7B" w:rsidRPr="00516BFA" w:rsidRDefault="00472F7B" w:rsidP="00472F7B">
            <w:pPr>
              <w:spacing w:before="40" w:after="40"/>
              <w:rPr>
                <w:rFonts w:cs="Arial"/>
              </w:rPr>
            </w:pPr>
            <w:r w:rsidRPr="00516BFA">
              <w:rPr>
                <w:rFonts w:cs="Arial"/>
              </w:rPr>
              <w:t>None specified</w:t>
            </w:r>
          </w:p>
        </w:tc>
        <w:tc>
          <w:tcPr>
            <w:tcW w:w="2329" w:type="dxa"/>
          </w:tcPr>
          <w:p w:rsidR="00472F7B" w:rsidRPr="00516BFA" w:rsidRDefault="00472F7B" w:rsidP="00472F7B">
            <w:pPr>
              <w:spacing w:before="40" w:after="40"/>
              <w:rPr>
                <w:rFonts w:cs="Arial"/>
              </w:rPr>
            </w:pPr>
            <w:r>
              <w:rPr>
                <w:rFonts w:cs="Arial"/>
              </w:rPr>
              <w:t>--c_extension, -ec</w:t>
            </w:r>
          </w:p>
        </w:tc>
        <w:tc>
          <w:tcPr>
            <w:tcW w:w="0" w:type="auto"/>
          </w:tcPr>
          <w:p w:rsidR="00472F7B" w:rsidRPr="00516BFA" w:rsidRDefault="00472F7B" w:rsidP="00472F7B">
            <w:pPr>
              <w:spacing w:before="40" w:after="40"/>
              <w:rPr>
                <w:rFonts w:cs="Arial"/>
              </w:rPr>
            </w:pPr>
            <w:r w:rsidRPr="00516BFA">
              <w:rPr>
                <w:rFonts w:cs="Arial"/>
              </w:rPr>
              <w:t>Default is .c and is the desired extension.</w:t>
            </w:r>
          </w:p>
        </w:tc>
      </w:tr>
    </w:tbl>
    <w:p w:rsidR="00472F7B" w:rsidRPr="00472F7B" w:rsidRDefault="00472F7B" w:rsidP="00472F7B"/>
    <w:p w:rsidR="00472F7B" w:rsidRDefault="00472F7B">
      <w:pPr>
        <w:spacing w:after="0"/>
        <w:rPr>
          <w:i/>
          <w:sz w:val="22"/>
        </w:rPr>
      </w:pPr>
      <w:r>
        <w:br w:type="page"/>
      </w:r>
    </w:p>
    <w:p w:rsidR="00472F7B" w:rsidRDefault="00472F7B" w:rsidP="00434DED">
      <w:pPr>
        <w:pStyle w:val="Heading7"/>
      </w:pPr>
      <w:bookmarkStart w:id="86" w:name="_Toc364670293"/>
      <w:r>
        <w:lastRenderedPageBreak/>
        <w:t>Command Files</w:t>
      </w:r>
      <w:bookmarkEnd w:id="86"/>
    </w:p>
    <w:tbl>
      <w:tblPr>
        <w:tblW w:w="1216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580"/>
        <w:gridCol w:w="1174"/>
        <w:gridCol w:w="1639"/>
        <w:gridCol w:w="6843"/>
      </w:tblGrid>
      <w:tr w:rsidR="00510C8D" w:rsidRPr="00516BFA" w:rsidTr="00472F7B">
        <w:trPr>
          <w:jc w:val="center"/>
        </w:trPr>
        <w:tc>
          <w:tcPr>
            <w:tcW w:w="1928" w:type="dxa"/>
            <w:shd w:val="clear" w:color="auto" w:fill="A6A6A6"/>
          </w:tcPr>
          <w:p w:rsidR="00201481" w:rsidRPr="00516BFA" w:rsidRDefault="00201481" w:rsidP="00472F7B">
            <w:pPr>
              <w:spacing w:before="40" w:after="40"/>
              <w:rPr>
                <w:rFonts w:cs="Arial"/>
                <w:b/>
                <w:color w:val="FFFFFF"/>
              </w:rPr>
            </w:pPr>
            <w:r w:rsidRPr="00516BFA">
              <w:rPr>
                <w:rFonts w:cs="Arial"/>
                <w:b/>
                <w:color w:val="FFFFFF"/>
              </w:rPr>
              <w:t>Attribute Name</w:t>
            </w:r>
          </w:p>
        </w:tc>
        <w:tc>
          <w:tcPr>
            <w:tcW w:w="580" w:type="dxa"/>
            <w:shd w:val="clear" w:color="auto" w:fill="A6A6A6"/>
          </w:tcPr>
          <w:p w:rsidR="00201481" w:rsidRPr="00516BFA" w:rsidRDefault="002A02EB" w:rsidP="00472F7B">
            <w:pPr>
              <w:spacing w:before="40" w:after="40"/>
              <w:rPr>
                <w:rFonts w:cs="Arial"/>
                <w:b/>
                <w:color w:val="FFFFFF"/>
              </w:rPr>
            </w:pPr>
            <w:r w:rsidRPr="00516BFA">
              <w:rPr>
                <w:rFonts w:cs="Arial"/>
                <w:b/>
                <w:color w:val="FFFFFF"/>
              </w:rPr>
              <w:t>Cfg</w:t>
            </w:r>
          </w:p>
        </w:tc>
        <w:tc>
          <w:tcPr>
            <w:tcW w:w="0" w:type="auto"/>
            <w:shd w:val="clear" w:color="auto" w:fill="A6A6A6"/>
          </w:tcPr>
          <w:p w:rsidR="00201481" w:rsidRPr="00516BFA" w:rsidRDefault="00201481" w:rsidP="00472F7B">
            <w:pPr>
              <w:spacing w:before="40" w:after="40"/>
              <w:rPr>
                <w:rFonts w:cs="Arial"/>
                <w:b/>
                <w:color w:val="FFFFFF"/>
              </w:rPr>
            </w:pPr>
            <w:r w:rsidRPr="00516BFA">
              <w:rPr>
                <w:rFonts w:cs="Arial"/>
                <w:b/>
                <w:color w:val="FFFFFF"/>
              </w:rPr>
              <w:t>Value</w:t>
            </w:r>
          </w:p>
        </w:tc>
        <w:tc>
          <w:tcPr>
            <w:tcW w:w="1639" w:type="dxa"/>
            <w:shd w:val="clear" w:color="auto" w:fill="A6A6A6"/>
          </w:tcPr>
          <w:p w:rsidR="00201481" w:rsidRPr="00516BFA" w:rsidRDefault="00201481" w:rsidP="00472F7B">
            <w:pPr>
              <w:spacing w:before="40" w:after="40"/>
              <w:rPr>
                <w:rFonts w:cs="Arial"/>
                <w:b/>
                <w:color w:val="FFFFFF"/>
              </w:rPr>
            </w:pPr>
            <w:r w:rsidRPr="00516BFA">
              <w:rPr>
                <w:rFonts w:cs="Arial"/>
                <w:b/>
                <w:color w:val="FFFFFF"/>
              </w:rPr>
              <w:t>Cmd Line Opt</w:t>
            </w:r>
          </w:p>
        </w:tc>
        <w:tc>
          <w:tcPr>
            <w:tcW w:w="0" w:type="auto"/>
            <w:shd w:val="clear" w:color="auto" w:fill="A6A6A6"/>
          </w:tcPr>
          <w:p w:rsidR="00201481" w:rsidRPr="00516BFA" w:rsidRDefault="00201481" w:rsidP="00472F7B">
            <w:pPr>
              <w:spacing w:before="40" w:after="40"/>
              <w:rPr>
                <w:rFonts w:cs="Arial"/>
                <w:b/>
                <w:color w:val="FFFFFF"/>
              </w:rPr>
            </w:pPr>
            <w:r w:rsidRPr="00516BFA">
              <w:rPr>
                <w:rFonts w:cs="Arial"/>
                <w:b/>
                <w:color w:val="FFFFFF"/>
              </w:rPr>
              <w:t>Rationale</w:t>
            </w:r>
          </w:p>
        </w:tc>
      </w:tr>
      <w:tr w:rsidR="002C1283" w:rsidRPr="00516BFA" w:rsidTr="00472F7B">
        <w:trPr>
          <w:jc w:val="center"/>
        </w:trPr>
        <w:tc>
          <w:tcPr>
            <w:tcW w:w="12164" w:type="dxa"/>
            <w:gridSpan w:val="5"/>
            <w:shd w:val="clear" w:color="auto" w:fill="D9D9D9"/>
          </w:tcPr>
          <w:p w:rsidR="002C1283" w:rsidRPr="00516BFA" w:rsidRDefault="002C1283" w:rsidP="00472F7B">
            <w:pPr>
              <w:spacing w:before="40" w:after="40"/>
              <w:rPr>
                <w:rFonts w:cs="Arial"/>
              </w:rPr>
            </w:pPr>
            <w:r w:rsidRPr="00516BFA">
              <w:rPr>
                <w:rFonts w:cs="Arial"/>
              </w:rPr>
              <w:t>Command Files</w:t>
            </w:r>
          </w:p>
        </w:tc>
      </w:tr>
      <w:tr w:rsidR="002C1283" w:rsidRPr="00516BFA" w:rsidTr="00472F7B">
        <w:trPr>
          <w:jc w:val="center"/>
        </w:trPr>
        <w:tc>
          <w:tcPr>
            <w:tcW w:w="1928" w:type="dxa"/>
          </w:tcPr>
          <w:p w:rsidR="002C1283" w:rsidRPr="00516BFA" w:rsidRDefault="002C1283" w:rsidP="00472F7B">
            <w:pPr>
              <w:spacing w:before="40" w:after="40"/>
              <w:rPr>
                <w:rFonts w:cs="Arial"/>
              </w:rPr>
            </w:pPr>
            <w:r w:rsidRPr="00516BFA">
              <w:rPr>
                <w:rFonts w:cs="Arial"/>
              </w:rPr>
              <w:t>Read options from specified file</w:t>
            </w:r>
          </w:p>
        </w:tc>
        <w:tc>
          <w:tcPr>
            <w:tcW w:w="580" w:type="dxa"/>
          </w:tcPr>
          <w:p w:rsidR="002C1283" w:rsidRPr="00516BFA" w:rsidRDefault="002C1283" w:rsidP="00434DED">
            <w:pPr>
              <w:spacing w:before="40" w:after="40"/>
              <w:jc w:val="center"/>
              <w:rPr>
                <w:rFonts w:cs="Arial"/>
              </w:rPr>
            </w:pPr>
            <w:r w:rsidRPr="00516BFA">
              <w:rPr>
                <w:rFonts w:cs="Arial"/>
              </w:rPr>
              <w:t>A</w:t>
            </w:r>
          </w:p>
        </w:tc>
        <w:tc>
          <w:tcPr>
            <w:tcW w:w="0" w:type="auto"/>
          </w:tcPr>
          <w:p w:rsidR="002C1283" w:rsidRPr="00516BFA" w:rsidRDefault="002C1283" w:rsidP="00472F7B">
            <w:pPr>
              <w:spacing w:before="40" w:after="40"/>
              <w:rPr>
                <w:rFonts w:cs="Arial"/>
              </w:rPr>
            </w:pPr>
            <w:r w:rsidRPr="00516BFA">
              <w:rPr>
                <w:rFonts w:cs="Arial"/>
              </w:rPr>
              <w:t>None specified</w:t>
            </w:r>
          </w:p>
        </w:tc>
        <w:tc>
          <w:tcPr>
            <w:tcW w:w="1639" w:type="dxa"/>
          </w:tcPr>
          <w:p w:rsidR="002C1283" w:rsidRPr="00516BFA" w:rsidRDefault="00472F7B" w:rsidP="00472F7B">
            <w:pPr>
              <w:spacing w:before="40" w:after="40"/>
              <w:rPr>
                <w:rFonts w:cs="Arial"/>
              </w:rPr>
            </w:pPr>
            <w:r>
              <w:rPr>
                <w:rFonts w:cs="Arial"/>
              </w:rPr>
              <w:t>--cmd_file, -@</w:t>
            </w:r>
          </w:p>
        </w:tc>
        <w:tc>
          <w:tcPr>
            <w:tcW w:w="0" w:type="auto"/>
          </w:tcPr>
          <w:p w:rsidR="002C1283" w:rsidRPr="00516BFA" w:rsidRDefault="002C1283" w:rsidP="00472F7B">
            <w:pPr>
              <w:spacing w:before="40" w:after="40"/>
              <w:rPr>
                <w:rFonts w:cs="Arial"/>
              </w:rPr>
            </w:pPr>
            <w:r w:rsidRPr="00516BFA">
              <w:rPr>
                <w:rFonts w:cs="Arial"/>
              </w:rPr>
              <w:t>Currently all command line options are being specified via the CCSv</w:t>
            </w:r>
            <w:r>
              <w:rPr>
                <w:rFonts w:cs="Arial"/>
              </w:rPr>
              <w:t>5</w:t>
            </w:r>
            <w:r w:rsidRPr="00516BFA">
              <w:rPr>
                <w:rFonts w:cs="Arial"/>
              </w:rPr>
              <w:t xml:space="preserve"> Properties dialog selection and appending the commands from an additional command file to the compiler execution command is not necessary.</w:t>
            </w:r>
          </w:p>
        </w:tc>
      </w:tr>
    </w:tbl>
    <w:p w:rsidR="00F4622C" w:rsidRDefault="00F4622C" w:rsidP="00F4622C">
      <w:pPr>
        <w:pStyle w:val="Heading4"/>
        <w:numPr>
          <w:ilvl w:val="0"/>
          <w:numId w:val="0"/>
        </w:numPr>
        <w:ind w:left="864"/>
      </w:pPr>
    </w:p>
    <w:p w:rsidR="00F4622C" w:rsidRDefault="00F4622C" w:rsidP="00F4622C">
      <w:pPr>
        <w:rPr>
          <w:sz w:val="24"/>
        </w:rPr>
      </w:pPr>
      <w:r>
        <w:br w:type="page"/>
      </w:r>
    </w:p>
    <w:p w:rsidR="00FD6083" w:rsidRDefault="002C1283" w:rsidP="00434DED">
      <w:pPr>
        <w:pStyle w:val="Heading5"/>
      </w:pPr>
      <w:bookmarkStart w:id="87" w:name="_Toc364670294"/>
      <w:r>
        <w:lastRenderedPageBreak/>
        <w:t xml:space="preserve">ARM </w:t>
      </w:r>
      <w:r w:rsidR="00E16323">
        <w:t>Linker</w:t>
      </w:r>
      <w:bookmarkEnd w:id="87"/>
    </w:p>
    <w:tbl>
      <w:tblPr>
        <w:tblW w:w="13792"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62"/>
        <w:gridCol w:w="661"/>
        <w:gridCol w:w="5124"/>
        <w:gridCol w:w="1639"/>
        <w:gridCol w:w="4006"/>
      </w:tblGrid>
      <w:tr w:rsidR="00434DED" w:rsidRPr="00516BFA" w:rsidTr="00434DED">
        <w:trPr>
          <w:jc w:val="center"/>
        </w:trPr>
        <w:tc>
          <w:tcPr>
            <w:tcW w:w="2362"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Attribute Name</w:t>
            </w:r>
          </w:p>
        </w:tc>
        <w:tc>
          <w:tcPr>
            <w:tcW w:w="661"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Cfg</w:t>
            </w:r>
          </w:p>
        </w:tc>
        <w:tc>
          <w:tcPr>
            <w:tcW w:w="5124"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Value</w:t>
            </w:r>
          </w:p>
        </w:tc>
        <w:tc>
          <w:tcPr>
            <w:tcW w:w="1639"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Cmd Line Opt</w:t>
            </w:r>
          </w:p>
        </w:tc>
        <w:tc>
          <w:tcPr>
            <w:tcW w:w="4006"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Rationale</w:t>
            </w:r>
          </w:p>
        </w:tc>
      </w:tr>
      <w:tr w:rsidR="00434DED" w:rsidRPr="00516BFA" w:rsidTr="00434DED">
        <w:trPr>
          <w:jc w:val="center"/>
        </w:trPr>
        <w:tc>
          <w:tcPr>
            <w:tcW w:w="2362" w:type="dxa"/>
          </w:tcPr>
          <w:p w:rsidR="00434DED" w:rsidRDefault="00434DED" w:rsidP="00434DED">
            <w:pPr>
              <w:spacing w:before="40" w:after="40"/>
            </w:pPr>
            <w:r>
              <w:t>Command</w:t>
            </w:r>
          </w:p>
        </w:tc>
        <w:tc>
          <w:tcPr>
            <w:tcW w:w="661" w:type="dxa"/>
          </w:tcPr>
          <w:p w:rsidR="00434DED" w:rsidRDefault="00434DED" w:rsidP="00434DED">
            <w:pPr>
              <w:spacing w:before="40" w:after="40"/>
              <w:jc w:val="center"/>
            </w:pPr>
            <w:r>
              <w:t>A</w:t>
            </w:r>
          </w:p>
        </w:tc>
        <w:tc>
          <w:tcPr>
            <w:tcW w:w="5124" w:type="dxa"/>
          </w:tcPr>
          <w:p w:rsidR="00434DED" w:rsidRDefault="00434DED" w:rsidP="00434DED">
            <w:pPr>
              <w:spacing w:before="40" w:after="40"/>
            </w:pPr>
            <w:r w:rsidRPr="00434DED">
              <w:t>"${CG_TOOL_CL}"</w:t>
            </w:r>
          </w:p>
        </w:tc>
        <w:tc>
          <w:tcPr>
            <w:tcW w:w="1639" w:type="dxa"/>
          </w:tcPr>
          <w:p w:rsidR="00434DED" w:rsidRDefault="00434DED" w:rsidP="00434DED">
            <w:pPr>
              <w:spacing w:before="40" w:after="40"/>
            </w:pPr>
          </w:p>
        </w:tc>
        <w:tc>
          <w:tcPr>
            <w:tcW w:w="4006" w:type="dxa"/>
          </w:tcPr>
          <w:p w:rsidR="00434DED" w:rsidRDefault="00434DED" w:rsidP="00434DED">
            <w:pPr>
              <w:spacing w:before="40" w:after="40"/>
            </w:pPr>
            <w:r>
              <w:t>Default values</w:t>
            </w:r>
          </w:p>
        </w:tc>
      </w:tr>
      <w:tr w:rsidR="00434DED" w:rsidRPr="00516BFA" w:rsidTr="00434DED">
        <w:trPr>
          <w:jc w:val="center"/>
        </w:trPr>
        <w:tc>
          <w:tcPr>
            <w:tcW w:w="2362" w:type="dxa"/>
          </w:tcPr>
          <w:p w:rsidR="00434DED" w:rsidRPr="00516BFA" w:rsidRDefault="00434DED" w:rsidP="00434DED">
            <w:pPr>
              <w:spacing w:before="40" w:after="40"/>
              <w:rPr>
                <w:rFonts w:cs="Arial"/>
              </w:rPr>
            </w:pPr>
            <w:r>
              <w:rPr>
                <w:rFonts w:cs="Arial"/>
              </w:rPr>
              <w:t>Command-line pattern:</w:t>
            </w:r>
          </w:p>
        </w:tc>
        <w:tc>
          <w:tcPr>
            <w:tcW w:w="661" w:type="dxa"/>
          </w:tcPr>
          <w:p w:rsidR="00434DED" w:rsidRPr="00516BFA" w:rsidRDefault="00434DED" w:rsidP="00434DED">
            <w:pPr>
              <w:spacing w:before="40" w:after="40"/>
              <w:jc w:val="center"/>
              <w:rPr>
                <w:rFonts w:cs="Arial"/>
              </w:rPr>
            </w:pPr>
            <w:r w:rsidRPr="00516BFA">
              <w:rPr>
                <w:rFonts w:cs="Arial"/>
              </w:rPr>
              <w:t>A</w:t>
            </w:r>
          </w:p>
        </w:tc>
        <w:tc>
          <w:tcPr>
            <w:tcW w:w="5124" w:type="dxa"/>
          </w:tcPr>
          <w:p w:rsidR="00434DED" w:rsidRPr="00516BFA" w:rsidRDefault="00434DED" w:rsidP="00434DED">
            <w:pPr>
              <w:spacing w:before="40" w:after="40"/>
              <w:rPr>
                <w:rFonts w:cs="Arial"/>
              </w:rPr>
            </w:pPr>
            <w:r w:rsidRPr="00434DED">
              <w:rPr>
                <w:rFonts w:cs="Arial"/>
              </w:rPr>
              <w:t>${command} ${flags} ${output_flag} ${output} ${inputs}</w:t>
            </w:r>
          </w:p>
        </w:tc>
        <w:tc>
          <w:tcPr>
            <w:tcW w:w="1639" w:type="dxa"/>
          </w:tcPr>
          <w:p w:rsidR="00434DED" w:rsidRPr="00516BFA" w:rsidRDefault="00434DED" w:rsidP="00434DED">
            <w:pPr>
              <w:spacing w:before="40" w:after="40"/>
              <w:rPr>
                <w:rFonts w:cs="Arial"/>
              </w:rPr>
            </w:pPr>
          </w:p>
        </w:tc>
        <w:tc>
          <w:tcPr>
            <w:tcW w:w="4006" w:type="dxa"/>
          </w:tcPr>
          <w:p w:rsidR="00434DED" w:rsidRPr="00516BFA" w:rsidRDefault="00434DED" w:rsidP="00434DED">
            <w:pPr>
              <w:spacing w:before="40" w:after="40"/>
              <w:rPr>
                <w:rFonts w:cs="Arial"/>
              </w:rPr>
            </w:pPr>
            <w:r>
              <w:rPr>
                <w:rFonts w:cs="Arial"/>
              </w:rPr>
              <w:t>Default values</w:t>
            </w:r>
          </w:p>
        </w:tc>
      </w:tr>
    </w:tbl>
    <w:p w:rsidR="00434DED" w:rsidRDefault="00434DED" w:rsidP="00434DED"/>
    <w:p w:rsidR="00434DED" w:rsidRDefault="00434DED" w:rsidP="00434DED">
      <w:pPr>
        <w:pStyle w:val="Heading6"/>
      </w:pPr>
      <w:bookmarkStart w:id="88" w:name="_Toc364670295"/>
      <w:r>
        <w:t>Basic Options</w:t>
      </w:r>
      <w:bookmarkEnd w:id="88"/>
    </w:p>
    <w:tbl>
      <w:tblPr>
        <w:tblW w:w="1469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661"/>
        <w:gridCol w:w="2306"/>
        <w:gridCol w:w="2880"/>
        <w:gridCol w:w="6863"/>
      </w:tblGrid>
      <w:tr w:rsidR="00434DED" w:rsidRPr="00516BFA" w:rsidTr="00434DED">
        <w:trPr>
          <w:jc w:val="center"/>
        </w:trPr>
        <w:tc>
          <w:tcPr>
            <w:tcW w:w="1980"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Attribute Name</w:t>
            </w:r>
          </w:p>
        </w:tc>
        <w:tc>
          <w:tcPr>
            <w:tcW w:w="661"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Cfg</w:t>
            </w:r>
          </w:p>
        </w:tc>
        <w:tc>
          <w:tcPr>
            <w:tcW w:w="2306"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Value</w:t>
            </w:r>
          </w:p>
        </w:tc>
        <w:tc>
          <w:tcPr>
            <w:tcW w:w="2880"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Cmd Line Opt</w:t>
            </w:r>
          </w:p>
        </w:tc>
        <w:tc>
          <w:tcPr>
            <w:tcW w:w="6863" w:type="dxa"/>
            <w:shd w:val="clear" w:color="auto" w:fill="A6A6A6"/>
          </w:tcPr>
          <w:p w:rsidR="00434DED" w:rsidRPr="00516BFA" w:rsidRDefault="00434DED" w:rsidP="00434DED">
            <w:pPr>
              <w:spacing w:before="40" w:after="40"/>
              <w:rPr>
                <w:rFonts w:cs="Arial"/>
                <w:b/>
                <w:color w:val="FFFFFF"/>
              </w:rPr>
            </w:pPr>
            <w:r w:rsidRPr="00516BFA">
              <w:rPr>
                <w:rFonts w:cs="Arial"/>
                <w:b/>
                <w:color w:val="FFFFFF"/>
              </w:rPr>
              <w:t>Rationale</w:t>
            </w:r>
          </w:p>
        </w:tc>
      </w:tr>
      <w:tr w:rsidR="00434DED" w:rsidRPr="00516BFA" w:rsidTr="00434DED">
        <w:trPr>
          <w:jc w:val="center"/>
        </w:trPr>
        <w:tc>
          <w:tcPr>
            <w:tcW w:w="14690" w:type="dxa"/>
            <w:gridSpan w:val="5"/>
            <w:shd w:val="clear" w:color="auto" w:fill="D9D9D9"/>
          </w:tcPr>
          <w:p w:rsidR="00434DED" w:rsidRPr="00516BFA" w:rsidRDefault="00434DED" w:rsidP="00434DED">
            <w:pPr>
              <w:spacing w:before="40" w:after="40"/>
              <w:rPr>
                <w:rFonts w:cs="Arial"/>
              </w:rPr>
            </w:pPr>
            <w:r w:rsidRPr="00516BFA">
              <w:rPr>
                <w:rFonts w:cs="Arial"/>
              </w:rPr>
              <w:t>Basic Options</w:t>
            </w:r>
          </w:p>
        </w:tc>
      </w:tr>
      <w:tr w:rsidR="00434DED" w:rsidRPr="00516BFA" w:rsidTr="00434DED">
        <w:trPr>
          <w:jc w:val="center"/>
        </w:trPr>
        <w:tc>
          <w:tcPr>
            <w:tcW w:w="1980" w:type="dxa"/>
          </w:tcPr>
          <w:p w:rsidR="00434DED" w:rsidRDefault="00434DED" w:rsidP="00434DED">
            <w:pPr>
              <w:spacing w:before="40" w:after="40"/>
            </w:pPr>
            <w:r>
              <w:t>Specify output file name</w:t>
            </w:r>
          </w:p>
        </w:tc>
        <w:tc>
          <w:tcPr>
            <w:tcW w:w="661" w:type="dxa"/>
          </w:tcPr>
          <w:p w:rsidR="00434DED" w:rsidRDefault="00434DED" w:rsidP="00434DED">
            <w:pPr>
              <w:spacing w:before="40" w:after="40"/>
              <w:jc w:val="center"/>
            </w:pPr>
            <w:r>
              <w:t>A</w:t>
            </w:r>
          </w:p>
        </w:tc>
        <w:tc>
          <w:tcPr>
            <w:tcW w:w="2306" w:type="dxa"/>
          </w:tcPr>
          <w:p w:rsidR="00434DED" w:rsidRDefault="00434DED" w:rsidP="00434DED">
            <w:pPr>
              <w:spacing w:before="40" w:after="40"/>
            </w:pPr>
            <w:r>
              <w:t>“EPS_UKL_MCV.out”</w:t>
            </w:r>
          </w:p>
        </w:tc>
        <w:tc>
          <w:tcPr>
            <w:tcW w:w="2880" w:type="dxa"/>
          </w:tcPr>
          <w:p w:rsidR="00434DED" w:rsidRDefault="00434DED" w:rsidP="00434DED">
            <w:pPr>
              <w:spacing w:before="40" w:after="40"/>
            </w:pPr>
            <w:r>
              <w:t>--output_file, -o=</w:t>
            </w:r>
          </w:p>
        </w:tc>
        <w:tc>
          <w:tcPr>
            <w:tcW w:w="6863" w:type="dxa"/>
          </w:tcPr>
          <w:p w:rsidR="00434DED" w:rsidRDefault="00434DED" w:rsidP="00434DED">
            <w:pPr>
              <w:spacing w:before="40" w:after="40"/>
            </w:pPr>
            <w:r>
              <w:t>See EPS Naming conventions.</w:t>
            </w:r>
          </w:p>
        </w:tc>
      </w:tr>
      <w:tr w:rsidR="00434DED" w:rsidRPr="00516BFA" w:rsidTr="00434DED">
        <w:trPr>
          <w:jc w:val="center"/>
        </w:trPr>
        <w:tc>
          <w:tcPr>
            <w:tcW w:w="1980" w:type="dxa"/>
          </w:tcPr>
          <w:p w:rsidR="00434DED" w:rsidRPr="00516BFA" w:rsidRDefault="00434DED" w:rsidP="00434DED">
            <w:pPr>
              <w:spacing w:before="40" w:after="40"/>
              <w:rPr>
                <w:rFonts w:cs="Arial"/>
              </w:rPr>
            </w:pPr>
            <w:r w:rsidRPr="00516BFA">
              <w:rPr>
                <w:rFonts w:cs="Arial"/>
              </w:rPr>
              <w:t>Set C system stack size</w:t>
            </w:r>
          </w:p>
        </w:tc>
        <w:tc>
          <w:tcPr>
            <w:tcW w:w="661" w:type="dxa"/>
          </w:tcPr>
          <w:p w:rsidR="00434DED" w:rsidRPr="00516BFA" w:rsidRDefault="00434DED" w:rsidP="00434DED">
            <w:pPr>
              <w:spacing w:before="40" w:after="40"/>
              <w:jc w:val="center"/>
              <w:rPr>
                <w:rFonts w:cs="Arial"/>
              </w:rPr>
            </w:pPr>
            <w:r w:rsidRPr="00516BFA">
              <w:rPr>
                <w:rFonts w:cs="Arial"/>
              </w:rPr>
              <w:t>A</w:t>
            </w:r>
          </w:p>
        </w:tc>
        <w:tc>
          <w:tcPr>
            <w:tcW w:w="2306" w:type="dxa"/>
          </w:tcPr>
          <w:p w:rsidR="00434DED" w:rsidRPr="00516BFA" w:rsidRDefault="00434DED" w:rsidP="00434DED">
            <w:pPr>
              <w:spacing w:before="40" w:after="40"/>
              <w:rPr>
                <w:rFonts w:cs="Arial"/>
              </w:rPr>
            </w:pPr>
            <w:r w:rsidRPr="00516BFA">
              <w:rPr>
                <w:rFonts w:cs="Arial"/>
              </w:rPr>
              <w:t>Not specified</w:t>
            </w:r>
          </w:p>
        </w:tc>
        <w:tc>
          <w:tcPr>
            <w:tcW w:w="2880" w:type="dxa"/>
          </w:tcPr>
          <w:p w:rsidR="00434DED" w:rsidRPr="00516BFA" w:rsidRDefault="00434DED" w:rsidP="00434DED">
            <w:pPr>
              <w:spacing w:before="40" w:after="40"/>
              <w:rPr>
                <w:rFonts w:cs="Arial"/>
              </w:rPr>
            </w:pPr>
            <w:r>
              <w:rPr>
                <w:rFonts w:cs="Arial"/>
              </w:rPr>
              <w:t>--stack_size, -stack</w:t>
            </w:r>
          </w:p>
        </w:tc>
        <w:tc>
          <w:tcPr>
            <w:tcW w:w="6863" w:type="dxa"/>
          </w:tcPr>
          <w:p w:rsidR="00434DED" w:rsidRPr="00516BFA" w:rsidRDefault="00434DED" w:rsidP="00434DED">
            <w:pPr>
              <w:spacing w:before="40" w:after="40"/>
              <w:rPr>
                <w:rFonts w:cs="Arial"/>
              </w:rPr>
            </w:pPr>
            <w:r w:rsidRPr="00516BFA">
              <w:rPr>
                <w:rFonts w:cs="Arial"/>
              </w:rPr>
              <w:t>The .stack section is specified as a number of sub-stack sections in the linker command file to allocate space for each of the TMS570 operating mode stacks.  For this reason, it is not necessary to specify the stack size via this command option.</w:t>
            </w:r>
          </w:p>
        </w:tc>
      </w:tr>
      <w:tr w:rsidR="00434DED" w:rsidRPr="00516BFA" w:rsidTr="00434DED">
        <w:trPr>
          <w:jc w:val="center"/>
        </w:trPr>
        <w:tc>
          <w:tcPr>
            <w:tcW w:w="1980" w:type="dxa"/>
          </w:tcPr>
          <w:p w:rsidR="00434DED" w:rsidRDefault="00434DED" w:rsidP="00434DED">
            <w:pPr>
              <w:spacing w:before="40" w:after="40"/>
            </w:pPr>
            <w:r>
              <w:t>Input and output sections listed into &lt;file&gt;</w:t>
            </w:r>
          </w:p>
        </w:tc>
        <w:tc>
          <w:tcPr>
            <w:tcW w:w="661" w:type="dxa"/>
          </w:tcPr>
          <w:p w:rsidR="00434DED" w:rsidRDefault="00434DED" w:rsidP="00434DED">
            <w:pPr>
              <w:spacing w:before="40" w:after="40"/>
              <w:jc w:val="center"/>
            </w:pPr>
            <w:r>
              <w:t>A</w:t>
            </w:r>
          </w:p>
        </w:tc>
        <w:tc>
          <w:tcPr>
            <w:tcW w:w="2306" w:type="dxa"/>
          </w:tcPr>
          <w:p w:rsidR="00434DED" w:rsidRDefault="00434DED" w:rsidP="00434DED">
            <w:pPr>
              <w:spacing w:before="40" w:after="40"/>
            </w:pPr>
            <w:r>
              <w:t>“EPS_UKL_MCV.map”</w:t>
            </w:r>
          </w:p>
        </w:tc>
        <w:tc>
          <w:tcPr>
            <w:tcW w:w="2880" w:type="dxa"/>
          </w:tcPr>
          <w:p w:rsidR="00434DED" w:rsidRDefault="00434DED" w:rsidP="00434DED">
            <w:pPr>
              <w:spacing w:before="40" w:after="40"/>
            </w:pPr>
            <w:r>
              <w:t>--map_file, -m</w:t>
            </w:r>
          </w:p>
        </w:tc>
        <w:tc>
          <w:tcPr>
            <w:tcW w:w="6863" w:type="dxa"/>
          </w:tcPr>
          <w:p w:rsidR="00434DED" w:rsidRDefault="00434DED" w:rsidP="00434DED">
            <w:pPr>
              <w:spacing w:before="40" w:after="40"/>
            </w:pPr>
            <w:r>
              <w:t>See EPS Naming conventions.</w:t>
            </w:r>
          </w:p>
        </w:tc>
      </w:tr>
      <w:tr w:rsidR="00434DED" w:rsidRPr="00516BFA" w:rsidTr="00434DED">
        <w:trPr>
          <w:jc w:val="center"/>
        </w:trPr>
        <w:tc>
          <w:tcPr>
            <w:tcW w:w="1980" w:type="dxa"/>
          </w:tcPr>
          <w:p w:rsidR="00434DED" w:rsidRPr="00516BFA" w:rsidRDefault="00434DED" w:rsidP="00434DED">
            <w:pPr>
              <w:spacing w:before="40" w:after="40"/>
              <w:rPr>
                <w:rFonts w:cs="Arial"/>
              </w:rPr>
            </w:pPr>
            <w:r w:rsidRPr="00516BFA">
              <w:rPr>
                <w:rFonts w:cs="Arial"/>
              </w:rPr>
              <w:t>Heap size for C/C++ dynamic memory allocation</w:t>
            </w:r>
          </w:p>
        </w:tc>
        <w:tc>
          <w:tcPr>
            <w:tcW w:w="661" w:type="dxa"/>
          </w:tcPr>
          <w:p w:rsidR="00434DED" w:rsidRPr="00516BFA" w:rsidRDefault="00434DED" w:rsidP="00434DED">
            <w:pPr>
              <w:spacing w:before="40" w:after="40"/>
              <w:jc w:val="center"/>
              <w:rPr>
                <w:rFonts w:cs="Arial"/>
              </w:rPr>
            </w:pPr>
            <w:r w:rsidRPr="00516BFA">
              <w:rPr>
                <w:rFonts w:cs="Arial"/>
              </w:rPr>
              <w:t>A</w:t>
            </w:r>
          </w:p>
        </w:tc>
        <w:tc>
          <w:tcPr>
            <w:tcW w:w="2306" w:type="dxa"/>
          </w:tcPr>
          <w:p w:rsidR="00434DED" w:rsidRPr="00516BFA" w:rsidRDefault="00434DED" w:rsidP="00434DED">
            <w:pPr>
              <w:spacing w:before="40" w:after="40"/>
              <w:rPr>
                <w:rFonts w:cs="Arial"/>
              </w:rPr>
            </w:pPr>
            <w:r>
              <w:rPr>
                <w:rFonts w:cs="Arial"/>
              </w:rPr>
              <w:t>0</w:t>
            </w:r>
          </w:p>
        </w:tc>
        <w:tc>
          <w:tcPr>
            <w:tcW w:w="2880" w:type="dxa"/>
          </w:tcPr>
          <w:p w:rsidR="00434DED" w:rsidRPr="00516BFA" w:rsidRDefault="00434DED" w:rsidP="00434DED">
            <w:pPr>
              <w:spacing w:before="40" w:after="40"/>
              <w:rPr>
                <w:rFonts w:cs="Arial"/>
              </w:rPr>
            </w:pPr>
            <w:r>
              <w:rPr>
                <w:rFonts w:cs="Arial"/>
              </w:rPr>
              <w:t>--heap_size, -heap</w:t>
            </w:r>
          </w:p>
        </w:tc>
        <w:tc>
          <w:tcPr>
            <w:tcW w:w="6863" w:type="dxa"/>
          </w:tcPr>
          <w:p w:rsidR="00434DED" w:rsidRPr="00516BFA" w:rsidRDefault="00434DED" w:rsidP="00434DED">
            <w:pPr>
              <w:spacing w:before="40" w:after="40"/>
              <w:rPr>
                <w:rFonts w:cs="Arial"/>
              </w:rPr>
            </w:pPr>
            <w:r w:rsidRPr="00516BFA">
              <w:rPr>
                <w:rFonts w:cs="Arial"/>
              </w:rPr>
              <w:t>Dynamic memory allocation is not performed in this project.</w:t>
            </w:r>
          </w:p>
        </w:tc>
      </w:tr>
    </w:tbl>
    <w:p w:rsidR="00434DED" w:rsidRDefault="00434DED" w:rsidP="00434DED"/>
    <w:p w:rsidR="00434DED" w:rsidRDefault="00434DED">
      <w:pPr>
        <w:spacing w:after="0"/>
        <w:rPr>
          <w:i/>
          <w:sz w:val="22"/>
        </w:rPr>
      </w:pPr>
      <w:r>
        <w:br w:type="page"/>
      </w:r>
    </w:p>
    <w:p w:rsidR="00434DED" w:rsidRDefault="00434DED" w:rsidP="00434DED">
      <w:pPr>
        <w:pStyle w:val="Heading6"/>
      </w:pPr>
      <w:bookmarkStart w:id="89" w:name="_Toc364670296"/>
      <w:r>
        <w:lastRenderedPageBreak/>
        <w:t>File Search Path</w:t>
      </w:r>
      <w:bookmarkEnd w:id="89"/>
    </w:p>
    <w:tbl>
      <w:tblPr>
        <w:tblW w:w="1445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661"/>
        <w:gridCol w:w="2070"/>
        <w:gridCol w:w="2880"/>
        <w:gridCol w:w="6863"/>
      </w:tblGrid>
      <w:tr w:rsidR="00434DED" w:rsidRPr="00516BFA" w:rsidTr="00ED58E5">
        <w:trPr>
          <w:jc w:val="center"/>
        </w:trPr>
        <w:tc>
          <w:tcPr>
            <w:tcW w:w="1980" w:type="dxa"/>
            <w:shd w:val="clear" w:color="auto" w:fill="A6A6A6"/>
          </w:tcPr>
          <w:p w:rsidR="00434DED" w:rsidRPr="00516BFA" w:rsidRDefault="00434DED" w:rsidP="00ED58E5">
            <w:pPr>
              <w:spacing w:before="40" w:after="40"/>
              <w:rPr>
                <w:rFonts w:cs="Arial"/>
                <w:b/>
                <w:color w:val="FFFFFF"/>
              </w:rPr>
            </w:pPr>
            <w:r w:rsidRPr="00516BFA">
              <w:rPr>
                <w:rFonts w:cs="Arial"/>
                <w:b/>
                <w:color w:val="FFFFFF"/>
              </w:rPr>
              <w:t>Attribute Name</w:t>
            </w:r>
          </w:p>
        </w:tc>
        <w:tc>
          <w:tcPr>
            <w:tcW w:w="661" w:type="dxa"/>
            <w:shd w:val="clear" w:color="auto" w:fill="A6A6A6"/>
          </w:tcPr>
          <w:p w:rsidR="00434DED" w:rsidRPr="00516BFA" w:rsidRDefault="00434DED" w:rsidP="00ED58E5">
            <w:pPr>
              <w:spacing w:before="40" w:after="40"/>
              <w:rPr>
                <w:rFonts w:cs="Arial"/>
                <w:b/>
                <w:color w:val="FFFFFF"/>
              </w:rPr>
            </w:pPr>
            <w:r w:rsidRPr="00516BFA">
              <w:rPr>
                <w:rFonts w:cs="Arial"/>
                <w:b/>
                <w:color w:val="FFFFFF"/>
              </w:rPr>
              <w:t>Cfg</w:t>
            </w:r>
          </w:p>
        </w:tc>
        <w:tc>
          <w:tcPr>
            <w:tcW w:w="2070" w:type="dxa"/>
            <w:shd w:val="clear" w:color="auto" w:fill="A6A6A6"/>
          </w:tcPr>
          <w:p w:rsidR="00434DED" w:rsidRPr="00516BFA" w:rsidRDefault="00434DED" w:rsidP="00ED58E5">
            <w:pPr>
              <w:spacing w:before="40" w:after="40"/>
              <w:rPr>
                <w:rFonts w:cs="Arial"/>
                <w:b/>
                <w:color w:val="FFFFFF"/>
              </w:rPr>
            </w:pPr>
            <w:r w:rsidRPr="00516BFA">
              <w:rPr>
                <w:rFonts w:cs="Arial"/>
                <w:b/>
                <w:color w:val="FFFFFF"/>
              </w:rPr>
              <w:t>Value</w:t>
            </w:r>
          </w:p>
        </w:tc>
        <w:tc>
          <w:tcPr>
            <w:tcW w:w="2880" w:type="dxa"/>
            <w:shd w:val="clear" w:color="auto" w:fill="A6A6A6"/>
          </w:tcPr>
          <w:p w:rsidR="00434DED" w:rsidRPr="00516BFA" w:rsidRDefault="00434DED" w:rsidP="00ED58E5">
            <w:pPr>
              <w:spacing w:before="40" w:after="40"/>
              <w:rPr>
                <w:rFonts w:cs="Arial"/>
                <w:b/>
                <w:color w:val="FFFFFF"/>
              </w:rPr>
            </w:pPr>
            <w:r w:rsidRPr="00516BFA">
              <w:rPr>
                <w:rFonts w:cs="Arial"/>
                <w:b/>
                <w:color w:val="FFFFFF"/>
              </w:rPr>
              <w:t>Cmd Line Opt</w:t>
            </w:r>
          </w:p>
        </w:tc>
        <w:tc>
          <w:tcPr>
            <w:tcW w:w="6863" w:type="dxa"/>
            <w:shd w:val="clear" w:color="auto" w:fill="A6A6A6"/>
          </w:tcPr>
          <w:p w:rsidR="00434DED" w:rsidRPr="00516BFA" w:rsidRDefault="00434DED" w:rsidP="00ED58E5">
            <w:pPr>
              <w:spacing w:before="40" w:after="40"/>
              <w:rPr>
                <w:rFonts w:cs="Arial"/>
                <w:b/>
                <w:color w:val="FFFFFF"/>
              </w:rPr>
            </w:pPr>
            <w:r w:rsidRPr="00516BFA">
              <w:rPr>
                <w:rFonts w:cs="Arial"/>
                <w:b/>
                <w:color w:val="FFFFFF"/>
              </w:rPr>
              <w:t>Rationale</w:t>
            </w:r>
          </w:p>
        </w:tc>
      </w:tr>
      <w:tr w:rsidR="00434DED" w:rsidRPr="00516BFA" w:rsidTr="00ED58E5">
        <w:trPr>
          <w:jc w:val="center"/>
        </w:trPr>
        <w:tc>
          <w:tcPr>
            <w:tcW w:w="14454" w:type="dxa"/>
            <w:gridSpan w:val="5"/>
            <w:shd w:val="clear" w:color="auto" w:fill="D9D9D9"/>
          </w:tcPr>
          <w:p w:rsidR="00434DED" w:rsidRDefault="00434DED" w:rsidP="00ED58E5">
            <w:pPr>
              <w:spacing w:before="40" w:after="40"/>
            </w:pPr>
            <w:r w:rsidRPr="00516BFA">
              <w:rPr>
                <w:rFonts w:cs="Arial"/>
              </w:rPr>
              <w:t>File Search Path</w:t>
            </w:r>
          </w:p>
        </w:tc>
      </w:tr>
      <w:tr w:rsidR="00434DED" w:rsidRPr="00516BFA" w:rsidTr="00ED58E5">
        <w:trPr>
          <w:jc w:val="center"/>
        </w:trPr>
        <w:tc>
          <w:tcPr>
            <w:tcW w:w="1980" w:type="dxa"/>
          </w:tcPr>
          <w:p w:rsidR="00434DED" w:rsidRDefault="00434DED" w:rsidP="00ED58E5">
            <w:pPr>
              <w:spacing w:before="40" w:after="40"/>
            </w:pPr>
            <w:r>
              <w:t>Include library file or command file as input</w:t>
            </w:r>
          </w:p>
        </w:tc>
        <w:tc>
          <w:tcPr>
            <w:tcW w:w="661" w:type="dxa"/>
          </w:tcPr>
          <w:p w:rsidR="00434DED" w:rsidRDefault="00434DED" w:rsidP="00ED58E5">
            <w:pPr>
              <w:spacing w:before="40" w:after="40"/>
              <w:jc w:val="center"/>
            </w:pPr>
            <w:r>
              <w:t>A</w:t>
            </w:r>
          </w:p>
        </w:tc>
        <w:tc>
          <w:tcPr>
            <w:tcW w:w="2070" w:type="dxa"/>
          </w:tcPr>
          <w:p w:rsidR="00434DED" w:rsidRDefault="00434DED" w:rsidP="00ED58E5">
            <w:pPr>
              <w:spacing w:before="40" w:after="40"/>
            </w:pPr>
            <w:r>
              <w:t>"</w:t>
            </w:r>
            <w:r w:rsidRPr="00D35E0E">
              <w:t>rts</w:t>
            </w:r>
            <w:r>
              <w:t>v7R4_T_be_v3D16_eabi.lib</w:t>
            </w:r>
            <w:r w:rsidRPr="00D35E0E">
              <w:t>"</w:t>
            </w:r>
          </w:p>
          <w:p w:rsidR="00ED58E5" w:rsidRPr="00D35E0E" w:rsidRDefault="00ED58E5" w:rsidP="00ED58E5">
            <w:pPr>
              <w:spacing w:before="40" w:after="40"/>
            </w:pPr>
            <w:r w:rsidRPr="00ED58E5">
              <w:t>"F021_API_CortexR4_BE_v3D16.lib"</w:t>
            </w:r>
          </w:p>
        </w:tc>
        <w:tc>
          <w:tcPr>
            <w:tcW w:w="2880" w:type="dxa"/>
          </w:tcPr>
          <w:p w:rsidR="00434DED" w:rsidRDefault="00434DED" w:rsidP="00ED58E5">
            <w:pPr>
              <w:spacing w:before="40" w:after="40"/>
            </w:pPr>
            <w:r>
              <w:t>--library, -l</w:t>
            </w:r>
          </w:p>
        </w:tc>
        <w:tc>
          <w:tcPr>
            <w:tcW w:w="6863" w:type="dxa"/>
          </w:tcPr>
          <w:p w:rsidR="00434DED" w:rsidRDefault="00434DED" w:rsidP="00ED58E5">
            <w:pPr>
              <w:spacing w:before="40" w:after="40"/>
            </w:pPr>
            <w:r>
              <w:t xml:space="preserve">Run-time support library for the TMS570 ARM core compile in big-endian mode.  This library supplies the definitions for memcpy, memmove, memset, __aeabi_idivmod, </w:t>
            </w:r>
            <w:proofErr w:type="gramStart"/>
            <w:r>
              <w:t>etc .</w:t>
            </w:r>
            <w:proofErr w:type="gramEnd"/>
            <w:r>
              <w:t>, that are required for building files in the project.</w:t>
            </w:r>
          </w:p>
        </w:tc>
      </w:tr>
      <w:tr w:rsidR="00434DED" w:rsidRPr="00516BFA" w:rsidTr="00ED58E5">
        <w:trPr>
          <w:jc w:val="center"/>
        </w:trPr>
        <w:tc>
          <w:tcPr>
            <w:tcW w:w="1980" w:type="dxa"/>
          </w:tcPr>
          <w:p w:rsidR="00434DED" w:rsidRDefault="00434DED" w:rsidP="00ED58E5">
            <w:pPr>
              <w:spacing w:before="40" w:after="40"/>
            </w:pPr>
            <w:r>
              <w:t>Add &lt;dir&gt; to library search path</w:t>
            </w:r>
          </w:p>
        </w:tc>
        <w:tc>
          <w:tcPr>
            <w:tcW w:w="661" w:type="dxa"/>
          </w:tcPr>
          <w:p w:rsidR="00434DED" w:rsidRDefault="00434DED" w:rsidP="00ED58E5">
            <w:pPr>
              <w:spacing w:before="40" w:after="40"/>
              <w:jc w:val="center"/>
            </w:pPr>
            <w:r>
              <w:t>A</w:t>
            </w:r>
          </w:p>
        </w:tc>
        <w:tc>
          <w:tcPr>
            <w:tcW w:w="2070" w:type="dxa"/>
          </w:tcPr>
          <w:p w:rsidR="00434DED" w:rsidRDefault="00434DED" w:rsidP="00ED58E5">
            <w:pPr>
              <w:spacing w:before="40" w:after="40"/>
            </w:pPr>
            <w:r w:rsidRPr="00DA192B">
              <w:t>"${CG_TOOL_ROOT}/lib"</w:t>
            </w:r>
          </w:p>
          <w:p w:rsidR="00434DED" w:rsidRDefault="00434DED" w:rsidP="00ED58E5">
            <w:pPr>
              <w:spacing w:before="40" w:after="40"/>
            </w:pPr>
            <w:r w:rsidRPr="00CC4961">
              <w:t>"${CG_TOOL_ROOT}/include"</w:t>
            </w:r>
          </w:p>
          <w:p w:rsidR="00ED58E5" w:rsidRDefault="00ED58E5" w:rsidP="00ED58E5">
            <w:pPr>
              <w:spacing w:before="40" w:after="40"/>
            </w:pPr>
            <w:r w:rsidRPr="00ED58E5">
              <w:t>"${workspace_loc:/BMW_UKL_MCV/Source/BSW/Flash}"</w:t>
            </w:r>
          </w:p>
          <w:p w:rsidR="00ED58E5" w:rsidRPr="00CC4961" w:rsidRDefault="00ED58E5" w:rsidP="00ED58E5">
            <w:pPr>
              <w:spacing w:before="40" w:after="40"/>
            </w:pPr>
            <w:r w:rsidRPr="00ED58E5">
              <w:t>"${workspace_loc:/${ProjName}/Metrics/include}"</w:t>
            </w:r>
          </w:p>
        </w:tc>
        <w:tc>
          <w:tcPr>
            <w:tcW w:w="2880" w:type="dxa"/>
          </w:tcPr>
          <w:p w:rsidR="00434DED" w:rsidRDefault="00434DED" w:rsidP="00ED58E5">
            <w:pPr>
              <w:spacing w:before="40" w:after="40"/>
            </w:pPr>
            <w:r>
              <w:t>-search_path, -i</w:t>
            </w:r>
          </w:p>
        </w:tc>
        <w:tc>
          <w:tcPr>
            <w:tcW w:w="6863" w:type="dxa"/>
          </w:tcPr>
          <w:p w:rsidR="00ED58E5" w:rsidRDefault="00434DED" w:rsidP="00ED58E5">
            <w:pPr>
              <w:spacing w:before="40" w:after="40"/>
            </w:pPr>
            <w:r>
              <w:t>At the moment the RTS library installed with the tool chain selected is used directly from the install directory.</w:t>
            </w:r>
          </w:p>
          <w:p w:rsidR="00ED58E5" w:rsidRDefault="00ED58E5" w:rsidP="00ED58E5">
            <w:pPr>
              <w:spacing w:before="40" w:after="40"/>
            </w:pPr>
            <w:r>
              <w:t xml:space="preserve">Metrics include required for support in the linker command file for build constants that change with metrics settings. </w:t>
            </w:r>
          </w:p>
          <w:p w:rsidR="00434DED" w:rsidRPr="00516BFA" w:rsidRDefault="00434DED" w:rsidP="00ED58E5">
            <w:pPr>
              <w:spacing w:before="40" w:after="40"/>
              <w:rPr>
                <w:color w:val="FF0000"/>
              </w:rPr>
            </w:pPr>
          </w:p>
        </w:tc>
      </w:tr>
      <w:tr w:rsidR="00ED58E5" w:rsidRPr="00516BFA" w:rsidTr="00ED58E5">
        <w:trPr>
          <w:jc w:val="center"/>
        </w:trPr>
        <w:tc>
          <w:tcPr>
            <w:tcW w:w="1980" w:type="dxa"/>
          </w:tcPr>
          <w:p w:rsidR="00ED58E5" w:rsidRDefault="00ED58E5" w:rsidP="00ED58E5">
            <w:pPr>
              <w:spacing w:before="40" w:after="40"/>
            </w:pPr>
            <w:r>
              <w:t>Reread libraries; resolve backward references</w:t>
            </w:r>
          </w:p>
        </w:tc>
        <w:tc>
          <w:tcPr>
            <w:tcW w:w="661" w:type="dxa"/>
          </w:tcPr>
          <w:p w:rsidR="00ED58E5" w:rsidRDefault="00ED58E5" w:rsidP="00ED58E5">
            <w:pPr>
              <w:spacing w:before="40" w:after="40"/>
              <w:jc w:val="center"/>
            </w:pPr>
            <w:r>
              <w:t>A</w:t>
            </w:r>
          </w:p>
        </w:tc>
        <w:tc>
          <w:tcPr>
            <w:tcW w:w="2070" w:type="dxa"/>
          </w:tcPr>
          <w:p w:rsidR="00ED58E5" w:rsidRDefault="00C0417C" w:rsidP="00ED58E5">
            <w:pPr>
              <w:spacing w:before="40" w:after="40"/>
            </w:pPr>
            <w:r>
              <w:rPr>
                <w:rFonts w:cs="Arial"/>
              </w:rPr>
              <w:t>Selected</w:t>
            </w:r>
          </w:p>
        </w:tc>
        <w:tc>
          <w:tcPr>
            <w:tcW w:w="2880" w:type="dxa"/>
          </w:tcPr>
          <w:p w:rsidR="00ED58E5" w:rsidRDefault="00ED58E5" w:rsidP="00ED58E5">
            <w:pPr>
              <w:spacing w:before="40" w:after="40"/>
            </w:pPr>
            <w:r>
              <w:t>--reread_libs, -x</w:t>
            </w:r>
          </w:p>
        </w:tc>
        <w:tc>
          <w:tcPr>
            <w:tcW w:w="6863" w:type="dxa"/>
          </w:tcPr>
          <w:p w:rsidR="00ED58E5" w:rsidRDefault="00ED58E5" w:rsidP="00ED58E5">
            <w:pPr>
              <w:spacing w:before="40" w:after="40"/>
            </w:pPr>
            <w:r>
              <w:t xml:space="preserve">Enabling this option provides a more robust way of resolving references in by removing the linker operation order dependency. </w:t>
            </w:r>
          </w:p>
        </w:tc>
      </w:tr>
      <w:tr w:rsidR="00434DED" w:rsidRPr="00516BFA" w:rsidTr="00ED58E5">
        <w:trPr>
          <w:jc w:val="center"/>
        </w:trPr>
        <w:tc>
          <w:tcPr>
            <w:tcW w:w="1980" w:type="dxa"/>
          </w:tcPr>
          <w:p w:rsidR="00434DED" w:rsidRDefault="00434DED" w:rsidP="00ED58E5">
            <w:pPr>
              <w:spacing w:before="40" w:after="40"/>
            </w:pPr>
            <w:r>
              <w:t>Search libraries in priority order</w:t>
            </w:r>
          </w:p>
        </w:tc>
        <w:tc>
          <w:tcPr>
            <w:tcW w:w="661" w:type="dxa"/>
          </w:tcPr>
          <w:p w:rsidR="00434DED" w:rsidRDefault="00434DED" w:rsidP="00ED58E5">
            <w:pPr>
              <w:spacing w:before="40" w:after="40"/>
              <w:jc w:val="center"/>
            </w:pPr>
            <w:r>
              <w:t>A</w:t>
            </w:r>
          </w:p>
        </w:tc>
        <w:tc>
          <w:tcPr>
            <w:tcW w:w="2070" w:type="dxa"/>
          </w:tcPr>
          <w:p w:rsidR="00434DED" w:rsidRDefault="00C0417C" w:rsidP="00ED58E5">
            <w:pPr>
              <w:spacing w:before="40" w:after="40"/>
            </w:pPr>
            <w:r w:rsidRPr="00516BFA">
              <w:rPr>
                <w:rFonts w:cs="Arial"/>
              </w:rPr>
              <w:t>No</w:t>
            </w:r>
            <w:r>
              <w:rPr>
                <w:rFonts w:cs="Arial"/>
              </w:rPr>
              <w:t>t Selected</w:t>
            </w:r>
          </w:p>
        </w:tc>
        <w:tc>
          <w:tcPr>
            <w:tcW w:w="2880" w:type="dxa"/>
          </w:tcPr>
          <w:p w:rsidR="00434DED" w:rsidRDefault="00ED58E5" w:rsidP="00ED58E5">
            <w:pPr>
              <w:spacing w:before="40" w:after="40"/>
            </w:pPr>
            <w:r>
              <w:t>--priority, -priority</w:t>
            </w:r>
          </w:p>
        </w:tc>
        <w:tc>
          <w:tcPr>
            <w:tcW w:w="6863" w:type="dxa"/>
          </w:tcPr>
          <w:p w:rsidR="00434DED" w:rsidRDefault="00434DED" w:rsidP="00ED58E5">
            <w:pPr>
              <w:spacing w:before="40" w:after="40"/>
            </w:pPr>
            <w:r>
              <w:t>This option does not apply to this project.  Libraries designed for use in this project will not contain definitions for the same function.</w:t>
            </w:r>
          </w:p>
        </w:tc>
      </w:tr>
      <w:tr w:rsidR="00434DED" w:rsidRPr="00516BFA" w:rsidTr="00ED58E5">
        <w:trPr>
          <w:jc w:val="center"/>
        </w:trPr>
        <w:tc>
          <w:tcPr>
            <w:tcW w:w="1980" w:type="dxa"/>
          </w:tcPr>
          <w:p w:rsidR="00434DED" w:rsidRDefault="00434DED" w:rsidP="00ED58E5">
            <w:pPr>
              <w:spacing w:before="40" w:after="40"/>
            </w:pPr>
            <w:r>
              <w:t>Disable automatic RTS selection</w:t>
            </w:r>
          </w:p>
        </w:tc>
        <w:tc>
          <w:tcPr>
            <w:tcW w:w="661" w:type="dxa"/>
          </w:tcPr>
          <w:p w:rsidR="00434DED" w:rsidRDefault="00434DED" w:rsidP="00ED58E5">
            <w:pPr>
              <w:spacing w:before="40" w:after="40"/>
              <w:jc w:val="center"/>
            </w:pPr>
            <w:r>
              <w:t>A</w:t>
            </w:r>
          </w:p>
        </w:tc>
        <w:tc>
          <w:tcPr>
            <w:tcW w:w="2070" w:type="dxa"/>
          </w:tcPr>
          <w:p w:rsidR="00434DED" w:rsidRDefault="00C0417C" w:rsidP="00ED58E5">
            <w:pPr>
              <w:spacing w:before="40" w:after="40"/>
            </w:pPr>
            <w:r>
              <w:rPr>
                <w:rFonts w:cs="Arial"/>
              </w:rPr>
              <w:t>Selected</w:t>
            </w:r>
          </w:p>
        </w:tc>
        <w:tc>
          <w:tcPr>
            <w:tcW w:w="2880" w:type="dxa"/>
          </w:tcPr>
          <w:p w:rsidR="00434DED" w:rsidRDefault="00434DED" w:rsidP="00ED58E5">
            <w:pPr>
              <w:spacing w:before="40" w:after="40"/>
            </w:pPr>
          </w:p>
        </w:tc>
        <w:tc>
          <w:tcPr>
            <w:tcW w:w="6863" w:type="dxa"/>
          </w:tcPr>
          <w:p w:rsidR="00434DED" w:rsidRDefault="00434DED" w:rsidP="00ED58E5">
            <w:pPr>
              <w:spacing w:before="40" w:after="40"/>
            </w:pPr>
            <w:r>
              <w:t>Automatic RTS selection is not desired for this project.  The project should be structured so that a change in library selection is controlled by a change request.</w:t>
            </w:r>
          </w:p>
        </w:tc>
      </w:tr>
    </w:tbl>
    <w:p w:rsidR="00434DED" w:rsidRDefault="00434DED" w:rsidP="00434DED"/>
    <w:p w:rsidR="00ED58E5" w:rsidRDefault="00ED58E5">
      <w:pPr>
        <w:spacing w:after="0"/>
        <w:rPr>
          <w:i/>
          <w:sz w:val="22"/>
        </w:rPr>
      </w:pPr>
      <w:r>
        <w:br w:type="page"/>
      </w:r>
    </w:p>
    <w:p w:rsidR="00ED58E5" w:rsidRDefault="00ED58E5" w:rsidP="00ED58E5">
      <w:pPr>
        <w:pStyle w:val="Heading6"/>
      </w:pPr>
      <w:bookmarkStart w:id="90" w:name="_Toc364670297"/>
      <w:r>
        <w:lastRenderedPageBreak/>
        <w:t>Advanced Options</w:t>
      </w:r>
      <w:bookmarkEnd w:id="90"/>
    </w:p>
    <w:p w:rsidR="00ED58E5" w:rsidRDefault="00ED58E5" w:rsidP="00ED58E5">
      <w:pPr>
        <w:pStyle w:val="Heading7"/>
      </w:pPr>
      <w:bookmarkStart w:id="91" w:name="_Toc364670298"/>
      <w:r>
        <w:t>Command File Preprocessing</w:t>
      </w:r>
      <w:bookmarkEnd w:id="91"/>
    </w:p>
    <w:tbl>
      <w:tblPr>
        <w:tblW w:w="1445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661"/>
        <w:gridCol w:w="2070"/>
        <w:gridCol w:w="2880"/>
        <w:gridCol w:w="6863"/>
      </w:tblGrid>
      <w:tr w:rsidR="00ED58E5" w:rsidRPr="00516BFA" w:rsidTr="00ED58E5">
        <w:trPr>
          <w:jc w:val="center"/>
        </w:trPr>
        <w:tc>
          <w:tcPr>
            <w:tcW w:w="1980" w:type="dxa"/>
            <w:shd w:val="clear" w:color="auto" w:fill="A6A6A6"/>
          </w:tcPr>
          <w:p w:rsidR="00ED58E5" w:rsidRPr="00516BFA" w:rsidRDefault="00ED58E5" w:rsidP="00ED58E5">
            <w:pPr>
              <w:spacing w:before="40" w:after="40"/>
              <w:rPr>
                <w:rFonts w:cs="Arial"/>
                <w:b/>
                <w:color w:val="FFFFFF"/>
              </w:rPr>
            </w:pPr>
            <w:r w:rsidRPr="00516BFA">
              <w:rPr>
                <w:rFonts w:cs="Arial"/>
                <w:b/>
                <w:color w:val="FFFFFF"/>
              </w:rPr>
              <w:t>Attribute Name</w:t>
            </w:r>
          </w:p>
        </w:tc>
        <w:tc>
          <w:tcPr>
            <w:tcW w:w="661" w:type="dxa"/>
            <w:shd w:val="clear" w:color="auto" w:fill="A6A6A6"/>
          </w:tcPr>
          <w:p w:rsidR="00ED58E5" w:rsidRPr="00516BFA" w:rsidRDefault="00ED58E5" w:rsidP="00ED58E5">
            <w:pPr>
              <w:spacing w:before="40" w:after="40"/>
              <w:rPr>
                <w:rFonts w:cs="Arial"/>
                <w:b/>
                <w:color w:val="FFFFFF"/>
              </w:rPr>
            </w:pPr>
            <w:r w:rsidRPr="00516BFA">
              <w:rPr>
                <w:rFonts w:cs="Arial"/>
                <w:b/>
                <w:color w:val="FFFFFF"/>
              </w:rPr>
              <w:t>Cfg</w:t>
            </w:r>
          </w:p>
        </w:tc>
        <w:tc>
          <w:tcPr>
            <w:tcW w:w="2070" w:type="dxa"/>
            <w:shd w:val="clear" w:color="auto" w:fill="A6A6A6"/>
          </w:tcPr>
          <w:p w:rsidR="00ED58E5" w:rsidRPr="00516BFA" w:rsidRDefault="00ED58E5" w:rsidP="00ED58E5">
            <w:pPr>
              <w:spacing w:before="40" w:after="40"/>
              <w:rPr>
                <w:rFonts w:cs="Arial"/>
                <w:b/>
                <w:color w:val="FFFFFF"/>
              </w:rPr>
            </w:pPr>
            <w:r w:rsidRPr="00516BFA">
              <w:rPr>
                <w:rFonts w:cs="Arial"/>
                <w:b/>
                <w:color w:val="FFFFFF"/>
              </w:rPr>
              <w:t>Value</w:t>
            </w:r>
          </w:p>
        </w:tc>
        <w:tc>
          <w:tcPr>
            <w:tcW w:w="2880" w:type="dxa"/>
            <w:shd w:val="clear" w:color="auto" w:fill="A6A6A6"/>
          </w:tcPr>
          <w:p w:rsidR="00ED58E5" w:rsidRPr="00516BFA" w:rsidRDefault="00ED58E5" w:rsidP="00ED58E5">
            <w:pPr>
              <w:spacing w:before="40" w:after="40"/>
              <w:rPr>
                <w:rFonts w:cs="Arial"/>
                <w:b/>
                <w:color w:val="FFFFFF"/>
              </w:rPr>
            </w:pPr>
            <w:r w:rsidRPr="00516BFA">
              <w:rPr>
                <w:rFonts w:cs="Arial"/>
                <w:b/>
                <w:color w:val="FFFFFF"/>
              </w:rPr>
              <w:t>Cmd Line Opt</w:t>
            </w:r>
          </w:p>
        </w:tc>
        <w:tc>
          <w:tcPr>
            <w:tcW w:w="6863" w:type="dxa"/>
            <w:shd w:val="clear" w:color="auto" w:fill="A6A6A6"/>
          </w:tcPr>
          <w:p w:rsidR="00ED58E5" w:rsidRPr="00516BFA" w:rsidRDefault="00ED58E5" w:rsidP="00ED58E5">
            <w:pPr>
              <w:spacing w:before="40" w:after="40"/>
              <w:rPr>
                <w:rFonts w:cs="Arial"/>
                <w:b/>
                <w:color w:val="FFFFFF"/>
              </w:rPr>
            </w:pPr>
            <w:r w:rsidRPr="00516BFA">
              <w:rPr>
                <w:rFonts w:cs="Arial"/>
                <w:b/>
                <w:color w:val="FFFFFF"/>
              </w:rPr>
              <w:t>Rationale</w:t>
            </w:r>
          </w:p>
        </w:tc>
      </w:tr>
      <w:tr w:rsidR="00ED58E5" w:rsidRPr="00516BFA" w:rsidTr="00ED58E5">
        <w:trPr>
          <w:jc w:val="center"/>
        </w:trPr>
        <w:tc>
          <w:tcPr>
            <w:tcW w:w="1980" w:type="dxa"/>
            <w:vMerge w:val="restart"/>
          </w:tcPr>
          <w:p w:rsidR="00ED58E5" w:rsidRDefault="00ED58E5" w:rsidP="00ED58E5">
            <w:pPr>
              <w:spacing w:before="40" w:after="40"/>
            </w:pPr>
            <w:r>
              <w:t>Pre-define preprocessor macro _name_to_value_</w:t>
            </w:r>
          </w:p>
        </w:tc>
        <w:tc>
          <w:tcPr>
            <w:tcW w:w="661" w:type="dxa"/>
          </w:tcPr>
          <w:p w:rsidR="00ED58E5" w:rsidRDefault="00ED58E5" w:rsidP="00ED58E5">
            <w:pPr>
              <w:spacing w:before="40" w:after="40"/>
              <w:jc w:val="center"/>
            </w:pPr>
            <w:r>
              <w:t>R</w:t>
            </w:r>
          </w:p>
        </w:tc>
        <w:tc>
          <w:tcPr>
            <w:tcW w:w="2070" w:type="dxa"/>
          </w:tcPr>
          <w:p w:rsidR="00ED58E5" w:rsidRDefault="00ED58E5" w:rsidP="00ED58E5">
            <w:pPr>
              <w:spacing w:before="40" w:after="40"/>
            </w:pPr>
            <w:r w:rsidRPr="00ED58E5">
              <w:t>BC_TUNINGSETINRAM=0</w:t>
            </w:r>
          </w:p>
        </w:tc>
        <w:tc>
          <w:tcPr>
            <w:tcW w:w="2880" w:type="dxa"/>
          </w:tcPr>
          <w:p w:rsidR="00ED58E5" w:rsidRDefault="00ED58E5" w:rsidP="00ED58E5">
            <w:pPr>
              <w:spacing w:before="40" w:after="40"/>
            </w:pPr>
            <w:r>
              <w:t>--define</w:t>
            </w:r>
          </w:p>
        </w:tc>
        <w:tc>
          <w:tcPr>
            <w:tcW w:w="6863" w:type="dxa"/>
          </w:tcPr>
          <w:p w:rsidR="00ED58E5" w:rsidRDefault="00ED58E5" w:rsidP="00ED58E5">
            <w:pPr>
              <w:spacing w:before="40" w:after="40"/>
            </w:pPr>
            <w:r>
              <w:t>Disables the linker command preprocessor switch to load calibration sectors in RAM. Sections will be read from Flash.</w:t>
            </w:r>
          </w:p>
        </w:tc>
      </w:tr>
      <w:tr w:rsidR="00ED58E5" w:rsidRPr="00516BFA" w:rsidTr="00ED58E5">
        <w:trPr>
          <w:jc w:val="center"/>
        </w:trPr>
        <w:tc>
          <w:tcPr>
            <w:tcW w:w="1980" w:type="dxa"/>
            <w:vMerge/>
          </w:tcPr>
          <w:p w:rsidR="00ED58E5" w:rsidRDefault="00ED58E5" w:rsidP="00ED58E5">
            <w:pPr>
              <w:spacing w:before="40" w:after="40"/>
            </w:pPr>
          </w:p>
        </w:tc>
        <w:tc>
          <w:tcPr>
            <w:tcW w:w="661" w:type="dxa"/>
            <w:shd w:val="clear" w:color="auto" w:fill="D6E3BC" w:themeFill="accent3" w:themeFillTint="66"/>
          </w:tcPr>
          <w:p w:rsidR="00ED58E5" w:rsidRDefault="00ED58E5" w:rsidP="00ED58E5">
            <w:pPr>
              <w:spacing w:before="40" w:after="40"/>
              <w:jc w:val="center"/>
            </w:pPr>
            <w:r>
              <w:t>F</w:t>
            </w:r>
          </w:p>
        </w:tc>
        <w:tc>
          <w:tcPr>
            <w:tcW w:w="2070" w:type="dxa"/>
            <w:shd w:val="clear" w:color="auto" w:fill="D6E3BC" w:themeFill="accent3" w:themeFillTint="66"/>
          </w:tcPr>
          <w:p w:rsidR="00ED58E5" w:rsidRDefault="00ED58E5" w:rsidP="00ED58E5">
            <w:pPr>
              <w:spacing w:before="40" w:after="40"/>
            </w:pPr>
            <w:r w:rsidRPr="00ED58E5">
              <w:t>BC_TUNINGSETINRAM=</w:t>
            </w:r>
            <w:r>
              <w:t>1</w:t>
            </w:r>
          </w:p>
        </w:tc>
        <w:tc>
          <w:tcPr>
            <w:tcW w:w="2880" w:type="dxa"/>
            <w:shd w:val="clear" w:color="auto" w:fill="D6E3BC" w:themeFill="accent3" w:themeFillTint="66"/>
          </w:tcPr>
          <w:p w:rsidR="00ED58E5" w:rsidRDefault="00ED58E5" w:rsidP="00ED58E5">
            <w:pPr>
              <w:spacing w:before="40" w:after="40"/>
            </w:pPr>
            <w:r>
              <w:t>--define</w:t>
            </w:r>
          </w:p>
        </w:tc>
        <w:tc>
          <w:tcPr>
            <w:tcW w:w="6863" w:type="dxa"/>
            <w:shd w:val="clear" w:color="auto" w:fill="D6E3BC" w:themeFill="accent3" w:themeFillTint="66"/>
          </w:tcPr>
          <w:p w:rsidR="00ED58E5" w:rsidRDefault="00ED58E5" w:rsidP="00ED58E5">
            <w:pPr>
              <w:spacing w:before="40" w:after="40"/>
            </w:pPr>
            <w:r>
              <w:t>Enables the linker command preprocessor switch to load calibration sectors in RAM. Sections will be read into RAM.</w:t>
            </w:r>
          </w:p>
        </w:tc>
      </w:tr>
      <w:tr w:rsidR="00ED58E5" w:rsidRPr="00516BFA" w:rsidTr="00ED58E5">
        <w:trPr>
          <w:jc w:val="center"/>
        </w:trPr>
        <w:tc>
          <w:tcPr>
            <w:tcW w:w="1980" w:type="dxa"/>
          </w:tcPr>
          <w:p w:rsidR="00ED58E5" w:rsidRDefault="00ED58E5" w:rsidP="00ED58E5">
            <w:pPr>
              <w:spacing w:before="40" w:after="40"/>
            </w:pPr>
            <w:r>
              <w:t>Undefine preprocessor macro _name_</w:t>
            </w:r>
          </w:p>
        </w:tc>
        <w:tc>
          <w:tcPr>
            <w:tcW w:w="661" w:type="dxa"/>
          </w:tcPr>
          <w:p w:rsidR="00ED58E5" w:rsidRDefault="00ED58E5" w:rsidP="00ED58E5">
            <w:pPr>
              <w:spacing w:before="40" w:after="40"/>
              <w:jc w:val="center"/>
            </w:pPr>
            <w:r>
              <w:t>A</w:t>
            </w:r>
          </w:p>
        </w:tc>
        <w:tc>
          <w:tcPr>
            <w:tcW w:w="2070" w:type="dxa"/>
          </w:tcPr>
          <w:p w:rsidR="00ED58E5" w:rsidRDefault="00ED58E5" w:rsidP="00ED58E5">
            <w:pPr>
              <w:spacing w:before="40" w:after="40"/>
            </w:pPr>
            <w:r>
              <w:t>Not specified</w:t>
            </w:r>
          </w:p>
        </w:tc>
        <w:tc>
          <w:tcPr>
            <w:tcW w:w="2880" w:type="dxa"/>
          </w:tcPr>
          <w:p w:rsidR="00ED58E5" w:rsidRDefault="00ED58E5" w:rsidP="00ED58E5">
            <w:pPr>
              <w:spacing w:before="40" w:after="40"/>
            </w:pPr>
            <w:r>
              <w:t>--undefine</w:t>
            </w:r>
          </w:p>
        </w:tc>
        <w:tc>
          <w:tcPr>
            <w:tcW w:w="6863" w:type="dxa"/>
          </w:tcPr>
          <w:p w:rsidR="00ED58E5" w:rsidRDefault="00ED58E5" w:rsidP="00ED58E5">
            <w:pPr>
              <w:spacing w:before="40" w:after="40"/>
            </w:pPr>
            <w:r>
              <w:t>Preprocessor macro expressions are not used within the linker command file for this project.</w:t>
            </w:r>
          </w:p>
        </w:tc>
      </w:tr>
      <w:tr w:rsidR="00ED58E5" w:rsidRPr="00516BFA" w:rsidTr="00ED58E5">
        <w:trPr>
          <w:jc w:val="center"/>
        </w:trPr>
        <w:tc>
          <w:tcPr>
            <w:tcW w:w="1980" w:type="dxa"/>
          </w:tcPr>
          <w:p w:rsidR="00ED58E5" w:rsidRDefault="00ED58E5" w:rsidP="00ED58E5">
            <w:pPr>
              <w:spacing w:before="40" w:after="40"/>
            </w:pPr>
            <w:r>
              <w:t>Don’t use C preprocessor for command files</w:t>
            </w:r>
          </w:p>
        </w:tc>
        <w:tc>
          <w:tcPr>
            <w:tcW w:w="661" w:type="dxa"/>
          </w:tcPr>
          <w:p w:rsidR="00ED58E5" w:rsidRDefault="00ED58E5" w:rsidP="00ED58E5">
            <w:pPr>
              <w:spacing w:before="40" w:after="40"/>
              <w:jc w:val="center"/>
            </w:pPr>
            <w:r>
              <w:t>A</w:t>
            </w:r>
          </w:p>
        </w:tc>
        <w:tc>
          <w:tcPr>
            <w:tcW w:w="2070" w:type="dxa"/>
          </w:tcPr>
          <w:p w:rsidR="00ED58E5" w:rsidRDefault="00C0417C" w:rsidP="00ED58E5">
            <w:pPr>
              <w:spacing w:before="40" w:after="40"/>
            </w:pPr>
            <w:r w:rsidRPr="00516BFA">
              <w:rPr>
                <w:rFonts w:cs="Arial"/>
              </w:rPr>
              <w:t>No</w:t>
            </w:r>
            <w:r>
              <w:rPr>
                <w:rFonts w:cs="Arial"/>
              </w:rPr>
              <w:t>t Selected</w:t>
            </w:r>
          </w:p>
        </w:tc>
        <w:tc>
          <w:tcPr>
            <w:tcW w:w="2880" w:type="dxa"/>
          </w:tcPr>
          <w:p w:rsidR="00ED58E5" w:rsidRDefault="00ED58E5" w:rsidP="00ED58E5">
            <w:pPr>
              <w:spacing w:before="40" w:after="40"/>
            </w:pPr>
            <w:r>
              <w:t>--disable_pp</w:t>
            </w:r>
          </w:p>
        </w:tc>
        <w:tc>
          <w:tcPr>
            <w:tcW w:w="6863" w:type="dxa"/>
          </w:tcPr>
          <w:p w:rsidR="00ED58E5" w:rsidRDefault="00ED58E5" w:rsidP="00ED58E5">
            <w:pPr>
              <w:spacing w:before="40" w:after="40"/>
            </w:pPr>
            <w:r>
              <w:t>C preprocessor is not used for command files in this project.</w:t>
            </w:r>
          </w:p>
        </w:tc>
      </w:tr>
    </w:tbl>
    <w:p w:rsidR="00ED58E5" w:rsidRDefault="00ED58E5" w:rsidP="00ED58E5"/>
    <w:p w:rsidR="00ED58E5" w:rsidRDefault="00ED58E5" w:rsidP="00ED58E5">
      <w:pPr>
        <w:pStyle w:val="Heading7"/>
      </w:pPr>
      <w:bookmarkStart w:id="92" w:name="_Toc364670299"/>
      <w:r>
        <w:t>Diagnostics</w:t>
      </w:r>
      <w:bookmarkEnd w:id="92"/>
    </w:p>
    <w:tbl>
      <w:tblPr>
        <w:tblW w:w="14333"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540"/>
        <w:gridCol w:w="2070"/>
        <w:gridCol w:w="2880"/>
        <w:gridCol w:w="6863"/>
      </w:tblGrid>
      <w:tr w:rsidR="00D91C62" w:rsidRPr="00516BFA" w:rsidTr="00A67353">
        <w:tc>
          <w:tcPr>
            <w:tcW w:w="1980" w:type="dxa"/>
            <w:tcBorders>
              <w:top w:val="nil"/>
              <w:left w:val="single" w:sz="8" w:space="0" w:color="FFFFFF"/>
              <w:bottom w:val="single" w:sz="8" w:space="0" w:color="FFFFFF"/>
              <w:right w:val="single" w:sz="8" w:space="0" w:color="FFFFFF"/>
            </w:tcBorders>
            <w:shd w:val="clear" w:color="auto" w:fill="A6A6A6"/>
          </w:tcPr>
          <w:p w:rsidR="00D91C62" w:rsidRPr="00516BFA" w:rsidRDefault="00D91C62" w:rsidP="00A67353">
            <w:pPr>
              <w:rPr>
                <w:rFonts w:cs="Arial"/>
                <w:b/>
                <w:color w:val="FFFFFF"/>
              </w:rPr>
            </w:pPr>
            <w:r w:rsidRPr="00516BFA">
              <w:rPr>
                <w:rFonts w:cs="Arial"/>
                <w:b/>
                <w:color w:val="FFFFFF"/>
              </w:rPr>
              <w:t>Attribute Name</w:t>
            </w:r>
          </w:p>
        </w:tc>
        <w:tc>
          <w:tcPr>
            <w:tcW w:w="540" w:type="dxa"/>
            <w:tcBorders>
              <w:top w:val="nil"/>
              <w:left w:val="single" w:sz="8" w:space="0" w:color="FFFFFF"/>
              <w:bottom w:val="single" w:sz="8" w:space="0" w:color="FFFFFF"/>
              <w:right w:val="single" w:sz="8" w:space="0" w:color="FFFFFF"/>
            </w:tcBorders>
            <w:shd w:val="clear" w:color="auto" w:fill="A6A6A6"/>
          </w:tcPr>
          <w:p w:rsidR="00D91C62" w:rsidRPr="00516BFA" w:rsidRDefault="00D91C62" w:rsidP="00A67353">
            <w:pPr>
              <w:rPr>
                <w:rFonts w:cs="Arial"/>
                <w:b/>
                <w:color w:val="FFFFFF"/>
              </w:rPr>
            </w:pPr>
            <w:r w:rsidRPr="00516BFA">
              <w:rPr>
                <w:rFonts w:cs="Arial"/>
                <w:b/>
                <w:color w:val="FFFFFF"/>
              </w:rPr>
              <w:t>Cfg</w:t>
            </w:r>
          </w:p>
        </w:tc>
        <w:tc>
          <w:tcPr>
            <w:tcW w:w="2070" w:type="dxa"/>
            <w:tcBorders>
              <w:top w:val="nil"/>
              <w:left w:val="single" w:sz="8" w:space="0" w:color="FFFFFF"/>
              <w:bottom w:val="single" w:sz="8" w:space="0" w:color="FFFFFF"/>
              <w:right w:val="single" w:sz="8" w:space="0" w:color="FFFFFF"/>
            </w:tcBorders>
            <w:shd w:val="clear" w:color="auto" w:fill="A6A6A6"/>
          </w:tcPr>
          <w:p w:rsidR="00D91C62" w:rsidRPr="00516BFA" w:rsidRDefault="00D91C62" w:rsidP="00A67353">
            <w:pPr>
              <w:rPr>
                <w:rFonts w:cs="Arial"/>
                <w:b/>
                <w:color w:val="FFFFFF"/>
              </w:rPr>
            </w:pPr>
            <w:r w:rsidRPr="00516BFA">
              <w:rPr>
                <w:rFonts w:cs="Arial"/>
                <w:b/>
                <w:color w:val="FFFFFF"/>
              </w:rPr>
              <w:t>Value</w:t>
            </w:r>
          </w:p>
        </w:tc>
        <w:tc>
          <w:tcPr>
            <w:tcW w:w="2880" w:type="dxa"/>
            <w:tcBorders>
              <w:top w:val="nil"/>
              <w:left w:val="single" w:sz="8" w:space="0" w:color="FFFFFF"/>
              <w:bottom w:val="single" w:sz="8" w:space="0" w:color="FFFFFF"/>
              <w:right w:val="single" w:sz="8" w:space="0" w:color="FFFFFF"/>
            </w:tcBorders>
            <w:shd w:val="clear" w:color="auto" w:fill="A6A6A6"/>
          </w:tcPr>
          <w:p w:rsidR="00D91C62" w:rsidRPr="00516BFA" w:rsidRDefault="00D91C62" w:rsidP="00A67353">
            <w:pPr>
              <w:rPr>
                <w:rFonts w:cs="Arial"/>
                <w:b/>
                <w:color w:val="FFFFFF"/>
              </w:rPr>
            </w:pPr>
            <w:r w:rsidRPr="00516BFA">
              <w:rPr>
                <w:rFonts w:cs="Arial"/>
                <w:b/>
                <w:color w:val="FFFFFF"/>
              </w:rPr>
              <w:t>Cmd Line Opt</w:t>
            </w:r>
          </w:p>
        </w:tc>
        <w:tc>
          <w:tcPr>
            <w:tcW w:w="6863" w:type="dxa"/>
            <w:tcBorders>
              <w:top w:val="nil"/>
              <w:left w:val="single" w:sz="8" w:space="0" w:color="FFFFFF"/>
              <w:bottom w:val="single" w:sz="8" w:space="0" w:color="FFFFFF"/>
              <w:right w:val="single" w:sz="8" w:space="0" w:color="FFFFFF"/>
            </w:tcBorders>
            <w:shd w:val="clear" w:color="auto" w:fill="A6A6A6"/>
          </w:tcPr>
          <w:p w:rsidR="00D91C62" w:rsidRPr="00516BFA" w:rsidRDefault="00D91C62" w:rsidP="00A67353">
            <w:pPr>
              <w:rPr>
                <w:rFonts w:cs="Arial"/>
                <w:b/>
                <w:color w:val="FFFFFF"/>
              </w:rPr>
            </w:pPr>
            <w:r w:rsidRPr="00516BFA">
              <w:rPr>
                <w:rFonts w:cs="Arial"/>
                <w:b/>
                <w:color w:val="FFFFFF"/>
              </w:rPr>
              <w:t>Rationale</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Verbose diagnostics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sidRPr="00516BFA">
              <w:rPr>
                <w:rFonts w:cs="Arial"/>
              </w:rPr>
              <w:t>No</w:t>
            </w:r>
            <w:r>
              <w:rPr>
                <w:rFonts w:cs="Arial"/>
              </w:rPr>
              <w:t>t 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D91C62" w:rsidP="00A67353">
            <w:r>
              <w:t>--verbose_diagnostics</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Default setting</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Treat diagnostic &lt;id&gt; as warning</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D91C62" w:rsidP="00A67353">
            <w:r>
              <w:t>None specified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D91C62" w:rsidP="00A67353">
            <w:r>
              <w:t>--diag_warning</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No need at this time to alter the default error/warning reporting of the linker.</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Set error limit to &lt;count&gt;</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D91C62" w:rsidP="00A67353">
            <w:r>
              <w:t>Not specified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D91C62" w:rsidP="00A67353">
            <w:r>
              <w:t>--set_error_limit</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The default error limit for the linker is 100.  This is acceptable for this project.</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Treat diagnostic &lt;id&gt; as remark</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D91C62" w:rsidP="00A67353">
            <w:r>
              <w:t>None specified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D91C62" w:rsidP="00A67353">
            <w:r>
              <w:t>--diag_remark</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No need at this time to alter the default error/warning reporting of the linker.</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 xml:space="preserve">Treat diagnostic </w:t>
            </w:r>
            <w:r>
              <w:lastRenderedPageBreak/>
              <w:t>&lt;id&gt; as error</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lastRenderedPageBreak/>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D91C62" w:rsidP="00A67353">
            <w:r>
              <w:t>None specified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--diag_error</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 xml:space="preserve">No need at this time to alter the default error/warning reporting of the </w:t>
            </w:r>
            <w:r>
              <w:lastRenderedPageBreak/>
              <w:t>linker.</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lastRenderedPageBreak/>
              <w:t>Warn if an unspecified output section is created</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Pr>
                <w:rFonts w:cs="Arial"/>
              </w:rPr>
              <w:t>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--warn_sections, -w</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Warnings for unspecified output sections should be issued so that the appropriate action can be taken.  All output sections should be explicitly allocated in this project.</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Emit diagnostic identifier numbers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sidRPr="00516BFA">
              <w:rPr>
                <w:rFonts w:cs="Arial"/>
              </w:rPr>
              <w:t>No</w:t>
            </w:r>
            <w:r>
              <w:rPr>
                <w:rFonts w:cs="Arial"/>
              </w:rPr>
              <w:t>t 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--disaypl_error_number</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Displaying the diagnostic number generally doesn’t provide any additional useful information, unless one would like to see the diagnostic number for purposes of altering the diagnostic reaction.</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Suppress warnings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sidRPr="00516BFA">
              <w:rPr>
                <w:rFonts w:cs="Arial"/>
              </w:rPr>
              <w:t>No</w:t>
            </w:r>
            <w:r>
              <w:rPr>
                <w:rFonts w:cs="Arial"/>
              </w:rPr>
              <w:t>t 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--no_warnings</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All warning should be listed for debug and also for logging in the build output for the release.</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Treat warnings as errors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sidRPr="00516BFA">
              <w:rPr>
                <w:rFonts w:cs="Arial"/>
              </w:rPr>
              <w:t>No</w:t>
            </w:r>
            <w:r>
              <w:rPr>
                <w:rFonts w:cs="Arial"/>
              </w:rPr>
              <w:t>t 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--emit_warnings_as_errors, -pdew</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Suppress diagnostic &lt;id&gt;</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A67353" w:rsidP="00A67353">
            <w:r>
              <w:t>None specified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--diag_suppress</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No need at this time to alter the default error/warning reporting of the linker.</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Issue remarks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Pr>
                <w:rFonts w:cs="Arial"/>
              </w:rPr>
              <w:t>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--issue_remarks</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All remarks should be listed for debug and also for logging in the build output for the release.</w:t>
            </w:r>
          </w:p>
        </w:tc>
      </w:tr>
      <w:tr w:rsidR="00D91C62" w:rsidRPr="00516BFA" w:rsidTr="00A67353">
        <w:tc>
          <w:tcPr>
            <w:tcW w:w="1980" w:type="dxa"/>
            <w:tcBorders>
              <w:top w:val="single" w:sz="4" w:space="0" w:color="999999"/>
              <w:left w:val="single" w:sz="4" w:space="0" w:color="999999"/>
              <w:bottom w:val="single" w:sz="4" w:space="0" w:color="999999"/>
              <w:right w:val="single" w:sz="4" w:space="0" w:color="999999"/>
            </w:tcBorders>
          </w:tcPr>
          <w:p w:rsidR="00D91C62" w:rsidRDefault="00D91C62" w:rsidP="00A67353">
            <w:r>
              <w:t>Don’t demangle symbol names in diagnostics</w:t>
            </w:r>
          </w:p>
        </w:tc>
        <w:tc>
          <w:tcPr>
            <w:tcW w:w="540" w:type="dxa"/>
            <w:tcBorders>
              <w:top w:val="single" w:sz="4" w:space="0" w:color="999999"/>
              <w:left w:val="single" w:sz="4" w:space="0" w:color="999999"/>
              <w:bottom w:val="single" w:sz="4" w:space="0" w:color="999999"/>
              <w:right w:val="single" w:sz="4" w:space="0" w:color="999999"/>
            </w:tcBorders>
          </w:tcPr>
          <w:p w:rsidR="00D91C62" w:rsidRDefault="00D91C62" w:rsidP="00A67353">
            <w:r>
              <w:t>A</w:t>
            </w:r>
          </w:p>
        </w:tc>
        <w:tc>
          <w:tcPr>
            <w:tcW w:w="2070" w:type="dxa"/>
            <w:tcBorders>
              <w:top w:val="single" w:sz="4" w:space="0" w:color="999999"/>
              <w:left w:val="single" w:sz="4" w:space="0" w:color="999999"/>
              <w:bottom w:val="single" w:sz="4" w:space="0" w:color="999999"/>
              <w:right w:val="single" w:sz="4" w:space="0" w:color="999999"/>
            </w:tcBorders>
          </w:tcPr>
          <w:p w:rsidR="00D91C62" w:rsidRDefault="00C0417C" w:rsidP="00A67353">
            <w:r w:rsidRPr="00516BFA">
              <w:rPr>
                <w:rFonts w:cs="Arial"/>
              </w:rPr>
              <w:t>No</w:t>
            </w:r>
            <w:r>
              <w:rPr>
                <w:rFonts w:cs="Arial"/>
              </w:rPr>
              <w:t>t Selected</w:t>
            </w:r>
          </w:p>
        </w:tc>
        <w:tc>
          <w:tcPr>
            <w:tcW w:w="2880" w:type="dxa"/>
            <w:tcBorders>
              <w:top w:val="single" w:sz="4" w:space="0" w:color="999999"/>
              <w:left w:val="single" w:sz="4" w:space="0" w:color="999999"/>
              <w:bottom w:val="single" w:sz="4" w:space="0" w:color="999999"/>
              <w:right w:val="single" w:sz="4" w:space="0" w:color="999999"/>
            </w:tcBorders>
          </w:tcPr>
          <w:p w:rsidR="00D91C62" w:rsidRDefault="00A67353" w:rsidP="00A67353">
            <w:r>
              <w:t>--no_demangle</w:t>
            </w:r>
          </w:p>
        </w:tc>
        <w:tc>
          <w:tcPr>
            <w:tcW w:w="6863" w:type="dxa"/>
            <w:tcBorders>
              <w:top w:val="single" w:sz="4" w:space="0" w:color="999999"/>
              <w:left w:val="single" w:sz="4" w:space="0" w:color="999999"/>
              <w:bottom w:val="single" w:sz="4" w:space="0" w:color="999999"/>
              <w:right w:val="single" w:sz="4" w:space="0" w:color="999999"/>
            </w:tcBorders>
          </w:tcPr>
          <w:p w:rsidR="00D91C62" w:rsidRDefault="00D91C62" w:rsidP="00A67353">
            <w:r>
              <w:t>Name demangleing is applicable to C++ source, which is not used in this project.</w:t>
            </w:r>
          </w:p>
        </w:tc>
      </w:tr>
    </w:tbl>
    <w:p w:rsidR="00434DED" w:rsidRDefault="00434DED" w:rsidP="00434DED"/>
    <w:p w:rsidR="00221121" w:rsidRDefault="00221121">
      <w:pPr>
        <w:spacing w:after="0"/>
      </w:pPr>
      <w:r>
        <w:br w:type="page"/>
      </w:r>
    </w:p>
    <w:p w:rsidR="00221121" w:rsidRDefault="00221121" w:rsidP="00221121">
      <w:pPr>
        <w:pStyle w:val="Heading7"/>
      </w:pPr>
      <w:bookmarkStart w:id="93" w:name="_Toc364670300"/>
      <w:r>
        <w:lastRenderedPageBreak/>
        <w:t>Linker Output</w:t>
      </w:r>
      <w:bookmarkEnd w:id="93"/>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630"/>
        <w:gridCol w:w="1980"/>
        <w:gridCol w:w="2880"/>
        <w:gridCol w:w="6863"/>
      </w:tblGrid>
      <w:tr w:rsidR="00221121" w:rsidRPr="00516BFA" w:rsidTr="00221121">
        <w:trPr>
          <w:jc w:val="center"/>
        </w:trPr>
        <w:tc>
          <w:tcPr>
            <w:tcW w:w="1980" w:type="dxa"/>
            <w:shd w:val="clear" w:color="auto" w:fill="A6A6A6"/>
          </w:tcPr>
          <w:p w:rsidR="00221121" w:rsidRPr="00516BFA" w:rsidRDefault="00221121" w:rsidP="00221121">
            <w:pPr>
              <w:spacing w:before="40" w:after="40"/>
              <w:rPr>
                <w:rFonts w:cs="Arial"/>
                <w:b/>
                <w:color w:val="FFFFFF"/>
              </w:rPr>
            </w:pPr>
            <w:r w:rsidRPr="00516BFA">
              <w:rPr>
                <w:rFonts w:cs="Arial"/>
                <w:b/>
                <w:color w:val="FFFFFF"/>
              </w:rPr>
              <w:t>Attribute Name</w:t>
            </w:r>
          </w:p>
        </w:tc>
        <w:tc>
          <w:tcPr>
            <w:tcW w:w="630" w:type="dxa"/>
            <w:shd w:val="clear" w:color="auto" w:fill="A6A6A6"/>
          </w:tcPr>
          <w:p w:rsidR="00221121" w:rsidRPr="00516BFA" w:rsidRDefault="00221121" w:rsidP="00221121">
            <w:pPr>
              <w:spacing w:before="40" w:after="40"/>
              <w:rPr>
                <w:rFonts w:cs="Arial"/>
                <w:b/>
                <w:color w:val="FFFFFF"/>
              </w:rPr>
            </w:pPr>
            <w:r w:rsidRPr="00516BFA">
              <w:rPr>
                <w:rFonts w:cs="Arial"/>
                <w:b/>
                <w:color w:val="FFFFFF"/>
              </w:rPr>
              <w:t>Cfg</w:t>
            </w:r>
          </w:p>
        </w:tc>
        <w:tc>
          <w:tcPr>
            <w:tcW w:w="1980" w:type="dxa"/>
            <w:shd w:val="clear" w:color="auto" w:fill="A6A6A6"/>
          </w:tcPr>
          <w:p w:rsidR="00221121" w:rsidRPr="00516BFA" w:rsidRDefault="00221121" w:rsidP="00221121">
            <w:pPr>
              <w:spacing w:before="40" w:after="40"/>
              <w:rPr>
                <w:rFonts w:cs="Arial"/>
                <w:b/>
                <w:color w:val="FFFFFF"/>
              </w:rPr>
            </w:pPr>
            <w:r w:rsidRPr="00516BFA">
              <w:rPr>
                <w:rFonts w:cs="Arial"/>
                <w:b/>
                <w:color w:val="FFFFFF"/>
              </w:rPr>
              <w:t>Value</w:t>
            </w:r>
          </w:p>
        </w:tc>
        <w:tc>
          <w:tcPr>
            <w:tcW w:w="2880" w:type="dxa"/>
            <w:shd w:val="clear" w:color="auto" w:fill="A6A6A6"/>
          </w:tcPr>
          <w:p w:rsidR="00221121" w:rsidRPr="00516BFA" w:rsidRDefault="00221121" w:rsidP="00221121">
            <w:pPr>
              <w:spacing w:before="40" w:after="40"/>
              <w:rPr>
                <w:rFonts w:cs="Arial"/>
                <w:b/>
                <w:color w:val="FFFFFF"/>
              </w:rPr>
            </w:pPr>
            <w:r w:rsidRPr="00516BFA">
              <w:rPr>
                <w:rFonts w:cs="Arial"/>
                <w:b/>
                <w:color w:val="FFFFFF"/>
              </w:rPr>
              <w:t>Cmd Line Opt</w:t>
            </w:r>
          </w:p>
        </w:tc>
        <w:tc>
          <w:tcPr>
            <w:tcW w:w="6863" w:type="dxa"/>
            <w:shd w:val="clear" w:color="auto" w:fill="A6A6A6"/>
          </w:tcPr>
          <w:p w:rsidR="00221121" w:rsidRPr="00516BFA" w:rsidRDefault="00221121" w:rsidP="00221121">
            <w:pPr>
              <w:spacing w:before="40" w:after="40"/>
              <w:rPr>
                <w:rFonts w:cs="Arial"/>
                <w:b/>
                <w:color w:val="FFFFFF"/>
              </w:rPr>
            </w:pPr>
            <w:r w:rsidRPr="00516BFA">
              <w:rPr>
                <w:rFonts w:cs="Arial"/>
                <w:b/>
                <w:color w:val="FFFFFF"/>
              </w:rPr>
              <w:t>Rationale</w:t>
            </w:r>
          </w:p>
        </w:tc>
      </w:tr>
      <w:tr w:rsidR="00221121" w:rsidRPr="00516BFA" w:rsidTr="00221121">
        <w:trPr>
          <w:jc w:val="center"/>
        </w:trPr>
        <w:tc>
          <w:tcPr>
            <w:tcW w:w="1980" w:type="dxa"/>
          </w:tcPr>
          <w:p w:rsidR="00221121" w:rsidRDefault="00221121" w:rsidP="00221121">
            <w:pPr>
              <w:spacing w:before="40" w:after="40"/>
            </w:pPr>
            <w:r>
              <w:t>Detailed link information data-base into &lt;file&gt;</w:t>
            </w:r>
          </w:p>
        </w:tc>
        <w:tc>
          <w:tcPr>
            <w:tcW w:w="630" w:type="dxa"/>
          </w:tcPr>
          <w:p w:rsidR="00221121" w:rsidRDefault="00221121" w:rsidP="00221121">
            <w:pPr>
              <w:spacing w:before="40" w:after="40"/>
              <w:jc w:val="center"/>
            </w:pPr>
            <w:r>
              <w:t>A</w:t>
            </w:r>
          </w:p>
        </w:tc>
        <w:tc>
          <w:tcPr>
            <w:tcW w:w="1980" w:type="dxa"/>
          </w:tcPr>
          <w:p w:rsidR="00221121" w:rsidRDefault="00221121" w:rsidP="00221121">
            <w:pPr>
              <w:spacing w:before="40" w:after="40"/>
            </w:pPr>
            <w:r>
              <w:t>Not specified</w:t>
            </w:r>
          </w:p>
        </w:tc>
        <w:tc>
          <w:tcPr>
            <w:tcW w:w="2880" w:type="dxa"/>
          </w:tcPr>
          <w:p w:rsidR="00221121" w:rsidRDefault="00221121" w:rsidP="00221121">
            <w:pPr>
              <w:spacing w:before="40" w:after="40"/>
            </w:pPr>
            <w:r>
              <w:t>--xml_link_info, -xml_link_info</w:t>
            </w:r>
          </w:p>
        </w:tc>
        <w:tc>
          <w:tcPr>
            <w:tcW w:w="6863" w:type="dxa"/>
          </w:tcPr>
          <w:p w:rsidR="00221121" w:rsidRDefault="00221121" w:rsidP="00221121">
            <w:pPr>
              <w:spacing w:before="40" w:after="40"/>
            </w:pPr>
            <w:r>
              <w:t>Default setting.</w:t>
            </w:r>
          </w:p>
        </w:tc>
      </w:tr>
      <w:tr w:rsidR="00221121" w:rsidRPr="00516BFA" w:rsidTr="00221121">
        <w:trPr>
          <w:jc w:val="center"/>
        </w:trPr>
        <w:tc>
          <w:tcPr>
            <w:tcW w:w="1980" w:type="dxa"/>
          </w:tcPr>
          <w:p w:rsidR="00221121" w:rsidRDefault="00221121" w:rsidP="00221121">
            <w:pPr>
              <w:spacing w:before="40" w:after="40"/>
            </w:pPr>
            <w:r>
              <w:t>Produce absolute executable object file (default)</w:t>
            </w:r>
          </w:p>
        </w:tc>
        <w:tc>
          <w:tcPr>
            <w:tcW w:w="630" w:type="dxa"/>
          </w:tcPr>
          <w:p w:rsidR="00221121" w:rsidRDefault="00221121" w:rsidP="00221121">
            <w:pPr>
              <w:spacing w:before="40" w:after="40"/>
              <w:jc w:val="center"/>
            </w:pPr>
            <w:r>
              <w:t>A</w:t>
            </w:r>
          </w:p>
        </w:tc>
        <w:tc>
          <w:tcPr>
            <w:tcW w:w="1980" w:type="dxa"/>
          </w:tcPr>
          <w:p w:rsidR="00221121" w:rsidRDefault="00C0417C" w:rsidP="00221121">
            <w:pPr>
              <w:spacing w:before="40" w:after="40"/>
            </w:pPr>
            <w:r w:rsidRPr="00516BFA">
              <w:rPr>
                <w:rFonts w:cs="Arial"/>
              </w:rPr>
              <w:t>No</w:t>
            </w:r>
            <w:r>
              <w:rPr>
                <w:rFonts w:cs="Arial"/>
              </w:rPr>
              <w:t>t Selected</w:t>
            </w:r>
          </w:p>
        </w:tc>
        <w:tc>
          <w:tcPr>
            <w:tcW w:w="2880" w:type="dxa"/>
          </w:tcPr>
          <w:p w:rsidR="00221121" w:rsidRDefault="00221121" w:rsidP="00221121">
            <w:pPr>
              <w:spacing w:before="40" w:after="40"/>
            </w:pPr>
            <w:r>
              <w:t>--absolute_exe</w:t>
            </w:r>
          </w:p>
        </w:tc>
        <w:tc>
          <w:tcPr>
            <w:tcW w:w="6863" w:type="dxa"/>
          </w:tcPr>
          <w:p w:rsidR="00221121" w:rsidRDefault="00221121" w:rsidP="00221121">
            <w:pPr>
              <w:spacing w:before="40" w:after="40"/>
            </w:pPr>
            <w:r>
              <w:t xml:space="preserve">Presently no need for this output. </w:t>
            </w:r>
          </w:p>
        </w:tc>
      </w:tr>
      <w:tr w:rsidR="00221121" w:rsidRPr="00516BFA" w:rsidTr="00221121">
        <w:trPr>
          <w:jc w:val="center"/>
        </w:trPr>
        <w:tc>
          <w:tcPr>
            <w:tcW w:w="1980" w:type="dxa"/>
          </w:tcPr>
          <w:p w:rsidR="00221121" w:rsidRDefault="00221121" w:rsidP="00221121">
            <w:pPr>
              <w:spacing w:before="40" w:after="40"/>
            </w:pPr>
            <w:r>
              <w:t>Display attribute settings in map file</w:t>
            </w:r>
          </w:p>
        </w:tc>
        <w:tc>
          <w:tcPr>
            <w:tcW w:w="630" w:type="dxa"/>
          </w:tcPr>
          <w:p w:rsidR="00221121" w:rsidRDefault="00221121" w:rsidP="00221121">
            <w:pPr>
              <w:spacing w:before="40" w:after="40"/>
              <w:jc w:val="center"/>
            </w:pPr>
            <w:r>
              <w:t>A</w:t>
            </w:r>
          </w:p>
        </w:tc>
        <w:tc>
          <w:tcPr>
            <w:tcW w:w="1980" w:type="dxa"/>
          </w:tcPr>
          <w:p w:rsidR="00221121" w:rsidRDefault="00221121" w:rsidP="00221121">
            <w:pPr>
              <w:spacing w:before="40" w:after="40"/>
            </w:pPr>
            <w:r>
              <w:t>Not specified</w:t>
            </w:r>
          </w:p>
        </w:tc>
        <w:tc>
          <w:tcPr>
            <w:tcW w:w="2880" w:type="dxa"/>
          </w:tcPr>
          <w:p w:rsidR="00221121" w:rsidRDefault="00221121" w:rsidP="00221121">
            <w:pPr>
              <w:spacing w:before="40" w:after="40"/>
            </w:pPr>
            <w:r>
              <w:t>--mapfile_contents</w:t>
            </w:r>
          </w:p>
        </w:tc>
        <w:tc>
          <w:tcPr>
            <w:tcW w:w="6863" w:type="dxa"/>
          </w:tcPr>
          <w:p w:rsidR="00221121" w:rsidRDefault="00221121" w:rsidP="00221121">
            <w:pPr>
              <w:spacing w:before="40" w:after="40"/>
            </w:pPr>
            <w:r>
              <w:t>Default setting</w:t>
            </w:r>
          </w:p>
        </w:tc>
      </w:tr>
      <w:tr w:rsidR="00221121" w:rsidRPr="00516BFA" w:rsidTr="00221121">
        <w:trPr>
          <w:jc w:val="center"/>
        </w:trPr>
        <w:tc>
          <w:tcPr>
            <w:tcW w:w="1980" w:type="dxa"/>
          </w:tcPr>
          <w:p w:rsidR="00221121" w:rsidRDefault="00221121" w:rsidP="00221121">
            <w:pPr>
              <w:spacing w:before="40" w:after="40"/>
            </w:pPr>
            <w:r>
              <w:t>List removed dead functions into file</w:t>
            </w:r>
          </w:p>
        </w:tc>
        <w:tc>
          <w:tcPr>
            <w:tcW w:w="630" w:type="dxa"/>
          </w:tcPr>
          <w:p w:rsidR="00221121" w:rsidRDefault="00221121" w:rsidP="00221121">
            <w:pPr>
              <w:spacing w:before="40" w:after="40"/>
              <w:jc w:val="center"/>
            </w:pPr>
            <w:r>
              <w:t>A</w:t>
            </w:r>
          </w:p>
        </w:tc>
        <w:tc>
          <w:tcPr>
            <w:tcW w:w="1980" w:type="dxa"/>
          </w:tcPr>
          <w:p w:rsidR="00221121" w:rsidRDefault="00221121" w:rsidP="00221121">
            <w:pPr>
              <w:spacing w:before="40" w:after="40"/>
            </w:pPr>
            <w:r>
              <w:t>Not specified</w:t>
            </w:r>
          </w:p>
        </w:tc>
        <w:tc>
          <w:tcPr>
            <w:tcW w:w="2880" w:type="dxa"/>
          </w:tcPr>
          <w:p w:rsidR="00221121" w:rsidRDefault="00221121" w:rsidP="00221121">
            <w:pPr>
              <w:spacing w:before="40" w:after="40"/>
            </w:pPr>
            <w:r>
              <w:t>--generate_dead_funcs_list</w:t>
            </w:r>
          </w:p>
        </w:tc>
        <w:tc>
          <w:tcPr>
            <w:tcW w:w="6863" w:type="dxa"/>
          </w:tcPr>
          <w:p w:rsidR="00221121" w:rsidRDefault="00221121" w:rsidP="00221121">
            <w:pPr>
              <w:spacing w:before="40" w:after="40"/>
            </w:pPr>
            <w:r>
              <w:t>Default setting</w:t>
            </w:r>
          </w:p>
        </w:tc>
      </w:tr>
      <w:tr w:rsidR="00221121" w:rsidRPr="00516BFA" w:rsidTr="00221121">
        <w:trPr>
          <w:jc w:val="center"/>
        </w:trPr>
        <w:tc>
          <w:tcPr>
            <w:tcW w:w="1980" w:type="dxa"/>
          </w:tcPr>
          <w:p w:rsidR="00221121" w:rsidRDefault="00221121" w:rsidP="00221121">
            <w:pPr>
              <w:spacing w:before="40" w:after="40"/>
            </w:pPr>
            <w:r>
              <w:t>Create a ROM object</w:t>
            </w:r>
          </w:p>
        </w:tc>
        <w:tc>
          <w:tcPr>
            <w:tcW w:w="630" w:type="dxa"/>
          </w:tcPr>
          <w:p w:rsidR="00221121" w:rsidRDefault="00221121" w:rsidP="00221121">
            <w:pPr>
              <w:spacing w:before="40" w:after="40"/>
              <w:jc w:val="center"/>
            </w:pPr>
            <w:r>
              <w:t>A</w:t>
            </w:r>
          </w:p>
        </w:tc>
        <w:tc>
          <w:tcPr>
            <w:tcW w:w="1980" w:type="dxa"/>
          </w:tcPr>
          <w:p w:rsidR="00221121" w:rsidRDefault="00C0417C" w:rsidP="00221121">
            <w:pPr>
              <w:spacing w:before="40" w:after="40"/>
            </w:pPr>
            <w:r w:rsidRPr="00516BFA">
              <w:rPr>
                <w:rFonts w:cs="Arial"/>
              </w:rPr>
              <w:t>No</w:t>
            </w:r>
            <w:r>
              <w:rPr>
                <w:rFonts w:cs="Arial"/>
              </w:rPr>
              <w:t>t Selected</w:t>
            </w:r>
          </w:p>
        </w:tc>
        <w:tc>
          <w:tcPr>
            <w:tcW w:w="2880" w:type="dxa"/>
          </w:tcPr>
          <w:p w:rsidR="00221121" w:rsidRDefault="00221121" w:rsidP="00221121">
            <w:pPr>
              <w:spacing w:before="40" w:after="40"/>
            </w:pPr>
            <w:r>
              <w:t>--rom</w:t>
            </w:r>
          </w:p>
        </w:tc>
        <w:tc>
          <w:tcPr>
            <w:tcW w:w="6863" w:type="dxa"/>
          </w:tcPr>
          <w:p w:rsidR="00221121" w:rsidRDefault="00221121" w:rsidP="00221121">
            <w:pPr>
              <w:spacing w:before="40" w:after="40"/>
            </w:pPr>
            <w:r>
              <w:t xml:space="preserve">No need for this option. </w:t>
            </w:r>
          </w:p>
        </w:tc>
      </w:tr>
      <w:tr w:rsidR="00221121" w:rsidRPr="00516BFA" w:rsidTr="00221121">
        <w:trPr>
          <w:jc w:val="center"/>
        </w:trPr>
        <w:tc>
          <w:tcPr>
            <w:tcW w:w="1980" w:type="dxa"/>
          </w:tcPr>
          <w:p w:rsidR="00221121" w:rsidRDefault="00221121" w:rsidP="00221121">
            <w:pPr>
              <w:spacing w:before="40" w:after="40"/>
            </w:pPr>
            <w:r>
              <w:t>Produce a relocatable output module</w:t>
            </w:r>
          </w:p>
        </w:tc>
        <w:tc>
          <w:tcPr>
            <w:tcW w:w="630" w:type="dxa"/>
          </w:tcPr>
          <w:p w:rsidR="00221121" w:rsidRDefault="00221121" w:rsidP="00221121">
            <w:pPr>
              <w:spacing w:before="40" w:after="40"/>
              <w:jc w:val="center"/>
            </w:pPr>
            <w:r>
              <w:t>A</w:t>
            </w:r>
          </w:p>
        </w:tc>
        <w:tc>
          <w:tcPr>
            <w:tcW w:w="1980" w:type="dxa"/>
          </w:tcPr>
          <w:p w:rsidR="00221121" w:rsidRDefault="00C0417C" w:rsidP="00221121">
            <w:pPr>
              <w:spacing w:before="40" w:after="40"/>
            </w:pPr>
            <w:r w:rsidRPr="00516BFA">
              <w:rPr>
                <w:rFonts w:cs="Arial"/>
              </w:rPr>
              <w:t>No</w:t>
            </w:r>
            <w:r>
              <w:rPr>
                <w:rFonts w:cs="Arial"/>
              </w:rPr>
              <w:t>t Selected</w:t>
            </w:r>
          </w:p>
        </w:tc>
        <w:tc>
          <w:tcPr>
            <w:tcW w:w="2880" w:type="dxa"/>
          </w:tcPr>
          <w:p w:rsidR="00221121" w:rsidRDefault="00221121" w:rsidP="00221121">
            <w:pPr>
              <w:spacing w:before="40" w:after="40"/>
            </w:pPr>
            <w:r>
              <w:t>--relocatable, -r</w:t>
            </w:r>
          </w:p>
        </w:tc>
        <w:tc>
          <w:tcPr>
            <w:tcW w:w="6863" w:type="dxa"/>
          </w:tcPr>
          <w:p w:rsidR="00221121" w:rsidRDefault="00221121" w:rsidP="00221121">
            <w:pPr>
              <w:spacing w:before="40" w:after="40"/>
            </w:pPr>
            <w:r>
              <w:t>No need for this option.</w:t>
            </w:r>
          </w:p>
        </w:tc>
      </w:tr>
    </w:tbl>
    <w:p w:rsidR="00221121" w:rsidRPr="00221121" w:rsidRDefault="00221121" w:rsidP="00221121"/>
    <w:p w:rsidR="00221121" w:rsidRDefault="00221121">
      <w:pPr>
        <w:spacing w:after="0"/>
      </w:pPr>
      <w:r>
        <w:br w:type="page"/>
      </w:r>
    </w:p>
    <w:p w:rsidR="00221121" w:rsidRDefault="00221121" w:rsidP="00221121">
      <w:pPr>
        <w:pStyle w:val="Heading7"/>
      </w:pPr>
      <w:bookmarkStart w:id="94" w:name="_Toc364670301"/>
      <w:r>
        <w:lastRenderedPageBreak/>
        <w:t>Symbol Management</w:t>
      </w:r>
      <w:bookmarkEnd w:id="94"/>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630"/>
        <w:gridCol w:w="1980"/>
        <w:gridCol w:w="2880"/>
        <w:gridCol w:w="6863"/>
      </w:tblGrid>
      <w:tr w:rsidR="00221121" w:rsidRPr="00516BFA" w:rsidTr="00536A72">
        <w:trPr>
          <w:jc w:val="center"/>
        </w:trPr>
        <w:tc>
          <w:tcPr>
            <w:tcW w:w="1980" w:type="dxa"/>
            <w:shd w:val="clear" w:color="auto" w:fill="A6A6A6"/>
          </w:tcPr>
          <w:p w:rsidR="00221121" w:rsidRPr="00516BFA" w:rsidRDefault="00221121" w:rsidP="00536A72">
            <w:pPr>
              <w:spacing w:before="40" w:after="40"/>
              <w:rPr>
                <w:rFonts w:cs="Arial"/>
                <w:b/>
                <w:color w:val="FFFFFF"/>
              </w:rPr>
            </w:pPr>
            <w:r w:rsidRPr="00516BFA">
              <w:rPr>
                <w:rFonts w:cs="Arial"/>
                <w:b/>
                <w:color w:val="FFFFFF"/>
              </w:rPr>
              <w:t>Attribute Name</w:t>
            </w:r>
          </w:p>
        </w:tc>
        <w:tc>
          <w:tcPr>
            <w:tcW w:w="630" w:type="dxa"/>
            <w:shd w:val="clear" w:color="auto" w:fill="A6A6A6"/>
          </w:tcPr>
          <w:p w:rsidR="00221121" w:rsidRPr="00516BFA" w:rsidRDefault="00221121" w:rsidP="00536A72">
            <w:pPr>
              <w:spacing w:before="40" w:after="40"/>
              <w:rPr>
                <w:rFonts w:cs="Arial"/>
                <w:b/>
                <w:color w:val="FFFFFF"/>
              </w:rPr>
            </w:pPr>
            <w:r w:rsidRPr="00516BFA">
              <w:rPr>
                <w:rFonts w:cs="Arial"/>
                <w:b/>
                <w:color w:val="FFFFFF"/>
              </w:rPr>
              <w:t>Cfg</w:t>
            </w:r>
          </w:p>
        </w:tc>
        <w:tc>
          <w:tcPr>
            <w:tcW w:w="1980" w:type="dxa"/>
            <w:shd w:val="clear" w:color="auto" w:fill="A6A6A6"/>
          </w:tcPr>
          <w:p w:rsidR="00221121" w:rsidRPr="00516BFA" w:rsidRDefault="00221121" w:rsidP="00536A72">
            <w:pPr>
              <w:spacing w:before="40" w:after="40"/>
              <w:rPr>
                <w:rFonts w:cs="Arial"/>
                <w:b/>
                <w:color w:val="FFFFFF"/>
              </w:rPr>
            </w:pPr>
            <w:r w:rsidRPr="00516BFA">
              <w:rPr>
                <w:rFonts w:cs="Arial"/>
                <w:b/>
                <w:color w:val="FFFFFF"/>
              </w:rPr>
              <w:t>Value</w:t>
            </w:r>
          </w:p>
        </w:tc>
        <w:tc>
          <w:tcPr>
            <w:tcW w:w="2880" w:type="dxa"/>
            <w:shd w:val="clear" w:color="auto" w:fill="A6A6A6"/>
          </w:tcPr>
          <w:p w:rsidR="00221121" w:rsidRPr="00516BFA" w:rsidRDefault="00221121" w:rsidP="00536A72">
            <w:pPr>
              <w:spacing w:before="40" w:after="40"/>
              <w:rPr>
                <w:rFonts w:cs="Arial"/>
                <w:b/>
                <w:color w:val="FFFFFF"/>
              </w:rPr>
            </w:pPr>
            <w:r w:rsidRPr="00516BFA">
              <w:rPr>
                <w:rFonts w:cs="Arial"/>
                <w:b/>
                <w:color w:val="FFFFFF"/>
              </w:rPr>
              <w:t>Cmd Line Opt</w:t>
            </w:r>
          </w:p>
        </w:tc>
        <w:tc>
          <w:tcPr>
            <w:tcW w:w="6863" w:type="dxa"/>
            <w:shd w:val="clear" w:color="auto" w:fill="A6A6A6"/>
          </w:tcPr>
          <w:p w:rsidR="00221121" w:rsidRPr="00516BFA" w:rsidRDefault="00221121" w:rsidP="00536A72">
            <w:pPr>
              <w:spacing w:before="40" w:after="40"/>
              <w:rPr>
                <w:rFonts w:cs="Arial"/>
                <w:b/>
                <w:color w:val="FFFFFF"/>
              </w:rPr>
            </w:pPr>
            <w:r w:rsidRPr="00516BFA">
              <w:rPr>
                <w:rFonts w:cs="Arial"/>
                <w:b/>
                <w:color w:val="FFFFFF"/>
              </w:rPr>
              <w:t>Rationale</w:t>
            </w:r>
          </w:p>
        </w:tc>
      </w:tr>
      <w:tr w:rsidR="00221121" w:rsidRPr="00516BFA" w:rsidTr="00536A72">
        <w:trPr>
          <w:jc w:val="center"/>
        </w:trPr>
        <w:tc>
          <w:tcPr>
            <w:tcW w:w="1980" w:type="dxa"/>
          </w:tcPr>
          <w:p w:rsidR="00221121" w:rsidRDefault="00221121" w:rsidP="00536A72">
            <w:pPr>
              <w:spacing w:before="40" w:after="40"/>
            </w:pPr>
            <w:r>
              <w:t>Strip symbol table and line number entries</w:t>
            </w:r>
          </w:p>
        </w:tc>
        <w:tc>
          <w:tcPr>
            <w:tcW w:w="630" w:type="dxa"/>
          </w:tcPr>
          <w:p w:rsidR="00221121" w:rsidRDefault="00221121" w:rsidP="00536A72">
            <w:pPr>
              <w:spacing w:before="40" w:after="40"/>
              <w:jc w:val="center"/>
            </w:pPr>
            <w:r>
              <w:t>A</w:t>
            </w:r>
          </w:p>
        </w:tc>
        <w:tc>
          <w:tcPr>
            <w:tcW w:w="1980" w:type="dxa"/>
          </w:tcPr>
          <w:p w:rsidR="00221121" w:rsidRDefault="00F43BB0" w:rsidP="00536A72">
            <w:pPr>
              <w:spacing w:before="40" w:after="40"/>
            </w:pPr>
            <w:r w:rsidRPr="00516BFA">
              <w:rPr>
                <w:rFonts w:cs="Arial"/>
              </w:rPr>
              <w:t>No</w:t>
            </w:r>
            <w:r>
              <w:rPr>
                <w:rFonts w:cs="Arial"/>
              </w:rPr>
              <w:t>t Selected</w:t>
            </w:r>
          </w:p>
        </w:tc>
        <w:tc>
          <w:tcPr>
            <w:tcW w:w="2880" w:type="dxa"/>
          </w:tcPr>
          <w:p w:rsidR="00221121" w:rsidRDefault="00221121" w:rsidP="00536A72">
            <w:pPr>
              <w:spacing w:before="40" w:after="40"/>
            </w:pPr>
            <w:r>
              <w:t>--no_symtable, -s</w:t>
            </w:r>
          </w:p>
        </w:tc>
        <w:tc>
          <w:tcPr>
            <w:tcW w:w="6863" w:type="dxa"/>
          </w:tcPr>
          <w:p w:rsidR="00221121" w:rsidRDefault="00221121" w:rsidP="00536A72">
            <w:pPr>
              <w:spacing w:before="40" w:after="40"/>
            </w:pPr>
            <w:r>
              <w:t>Default setting</w:t>
            </w:r>
          </w:p>
        </w:tc>
      </w:tr>
      <w:tr w:rsidR="00221121" w:rsidRPr="00516BFA" w:rsidTr="00536A72">
        <w:trPr>
          <w:jc w:val="center"/>
        </w:trPr>
        <w:tc>
          <w:tcPr>
            <w:tcW w:w="1980" w:type="dxa"/>
          </w:tcPr>
          <w:p w:rsidR="00221121" w:rsidRDefault="00221121" w:rsidP="00536A72">
            <w:pPr>
              <w:spacing w:before="40" w:after="40"/>
            </w:pPr>
            <w:r>
              <w:t>Do not localize symbols matching pattern</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--globalize</w:t>
            </w:r>
          </w:p>
        </w:tc>
        <w:tc>
          <w:tcPr>
            <w:tcW w:w="6863" w:type="dxa"/>
          </w:tcPr>
          <w:p w:rsidR="00221121" w:rsidRDefault="00221121" w:rsidP="00536A72">
            <w:pPr>
              <w:spacing w:before="40" w:after="40"/>
            </w:pPr>
            <w:r>
              <w:t>Default setting</w:t>
            </w:r>
          </w:p>
        </w:tc>
      </w:tr>
      <w:tr w:rsidR="00221121" w:rsidRPr="00516BFA" w:rsidTr="00536A72">
        <w:trPr>
          <w:jc w:val="center"/>
        </w:trPr>
        <w:tc>
          <w:tcPr>
            <w:tcW w:w="1980" w:type="dxa"/>
          </w:tcPr>
          <w:p w:rsidR="00221121" w:rsidRDefault="00221121" w:rsidP="00536A72">
            <w:pPr>
              <w:spacing w:before="40" w:after="40"/>
            </w:pPr>
            <w:r>
              <w:t>Scan libraries for duplicate symbol definitions</w:t>
            </w:r>
          </w:p>
        </w:tc>
        <w:tc>
          <w:tcPr>
            <w:tcW w:w="630" w:type="dxa"/>
          </w:tcPr>
          <w:p w:rsidR="00221121" w:rsidRDefault="00221121" w:rsidP="00536A72">
            <w:pPr>
              <w:spacing w:before="40" w:after="40"/>
              <w:jc w:val="center"/>
            </w:pPr>
            <w:r>
              <w:t>A</w:t>
            </w:r>
          </w:p>
        </w:tc>
        <w:tc>
          <w:tcPr>
            <w:tcW w:w="1980" w:type="dxa"/>
          </w:tcPr>
          <w:p w:rsidR="00221121" w:rsidRDefault="00F43BB0" w:rsidP="00536A72">
            <w:pPr>
              <w:spacing w:before="40" w:after="40"/>
            </w:pPr>
            <w:r w:rsidRPr="00516BFA">
              <w:rPr>
                <w:rFonts w:cs="Arial"/>
              </w:rPr>
              <w:t>No</w:t>
            </w:r>
            <w:r>
              <w:rPr>
                <w:rFonts w:cs="Arial"/>
              </w:rPr>
              <w:t>t Selected</w:t>
            </w:r>
          </w:p>
        </w:tc>
        <w:tc>
          <w:tcPr>
            <w:tcW w:w="2880" w:type="dxa"/>
          </w:tcPr>
          <w:p w:rsidR="00221121" w:rsidRDefault="00221121" w:rsidP="00536A72">
            <w:pPr>
              <w:spacing w:before="40" w:after="40"/>
            </w:pPr>
            <w:r>
              <w:t>--scan_libraries, -scanlibs</w:t>
            </w:r>
          </w:p>
        </w:tc>
        <w:tc>
          <w:tcPr>
            <w:tcW w:w="6863" w:type="dxa"/>
          </w:tcPr>
          <w:p w:rsidR="00221121" w:rsidRDefault="00221121" w:rsidP="00536A72">
            <w:pPr>
              <w:spacing w:before="40" w:after="40"/>
            </w:pPr>
            <w:r>
              <w:t>Default setting</w:t>
            </w:r>
          </w:p>
        </w:tc>
      </w:tr>
      <w:tr w:rsidR="00221121" w:rsidRPr="00516BFA" w:rsidTr="00536A72">
        <w:trPr>
          <w:jc w:val="center"/>
        </w:trPr>
        <w:tc>
          <w:tcPr>
            <w:tcW w:w="1980" w:type="dxa"/>
          </w:tcPr>
          <w:p w:rsidR="00221121" w:rsidRDefault="00221121" w:rsidP="00536A72">
            <w:pPr>
              <w:spacing w:before="40" w:after="40"/>
            </w:pPr>
            <w:r>
              <w:t>Add &lt;sym&gt; to symbol table as an unresolved symbol</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--undef_sym, -u</w:t>
            </w:r>
          </w:p>
        </w:tc>
        <w:tc>
          <w:tcPr>
            <w:tcW w:w="6863" w:type="dxa"/>
          </w:tcPr>
          <w:p w:rsidR="00221121" w:rsidRDefault="00221121" w:rsidP="00536A72">
            <w:pPr>
              <w:spacing w:before="40" w:after="40"/>
            </w:pPr>
            <w:r>
              <w:t>No symbols to add as an unresolved symbol.</w:t>
            </w:r>
          </w:p>
        </w:tc>
      </w:tr>
      <w:tr w:rsidR="00221121" w:rsidRPr="00516BFA" w:rsidTr="00536A72">
        <w:trPr>
          <w:jc w:val="center"/>
        </w:trPr>
        <w:tc>
          <w:tcPr>
            <w:tcW w:w="1980" w:type="dxa"/>
          </w:tcPr>
          <w:p w:rsidR="00221121" w:rsidRDefault="00221121" w:rsidP="00536A72">
            <w:pPr>
              <w:spacing w:before="40" w:after="40"/>
            </w:pPr>
            <w:r>
              <w:t>Make the symbols matching pattern local</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--localize</w:t>
            </w:r>
          </w:p>
        </w:tc>
        <w:tc>
          <w:tcPr>
            <w:tcW w:w="6863" w:type="dxa"/>
          </w:tcPr>
          <w:p w:rsidR="00221121" w:rsidRDefault="00221121" w:rsidP="00536A72">
            <w:pPr>
              <w:spacing w:before="40" w:after="40"/>
            </w:pPr>
            <w:r>
              <w:t>Default setting</w:t>
            </w:r>
          </w:p>
        </w:tc>
      </w:tr>
      <w:tr w:rsidR="00221121" w:rsidRPr="00516BFA" w:rsidTr="00536A72">
        <w:trPr>
          <w:jc w:val="center"/>
        </w:trPr>
        <w:tc>
          <w:tcPr>
            <w:tcW w:w="1980" w:type="dxa"/>
          </w:tcPr>
          <w:p w:rsidR="00221121" w:rsidRDefault="00221121" w:rsidP="00536A72">
            <w:pPr>
              <w:spacing w:before="40" w:after="40"/>
            </w:pPr>
            <w:r>
              <w:t>Make all global symbols static</w:t>
            </w:r>
          </w:p>
        </w:tc>
        <w:tc>
          <w:tcPr>
            <w:tcW w:w="630" w:type="dxa"/>
          </w:tcPr>
          <w:p w:rsidR="00221121" w:rsidRDefault="00221121" w:rsidP="00536A72">
            <w:pPr>
              <w:spacing w:before="40" w:after="40"/>
              <w:jc w:val="center"/>
            </w:pPr>
            <w:r>
              <w:t>A</w:t>
            </w:r>
          </w:p>
        </w:tc>
        <w:tc>
          <w:tcPr>
            <w:tcW w:w="1980" w:type="dxa"/>
          </w:tcPr>
          <w:p w:rsidR="00221121" w:rsidRDefault="00F43BB0" w:rsidP="00536A72">
            <w:pPr>
              <w:spacing w:before="40" w:after="40"/>
            </w:pPr>
            <w:r w:rsidRPr="00516BFA">
              <w:rPr>
                <w:rFonts w:cs="Arial"/>
              </w:rPr>
              <w:t>No</w:t>
            </w:r>
            <w:r>
              <w:rPr>
                <w:rFonts w:cs="Arial"/>
              </w:rPr>
              <w:t>t Selected</w:t>
            </w:r>
          </w:p>
        </w:tc>
        <w:tc>
          <w:tcPr>
            <w:tcW w:w="2880" w:type="dxa"/>
          </w:tcPr>
          <w:p w:rsidR="00221121" w:rsidRDefault="00221121" w:rsidP="00536A72">
            <w:pPr>
              <w:spacing w:before="40" w:after="40"/>
            </w:pPr>
            <w:r>
              <w:t>--make_static, -h</w:t>
            </w:r>
          </w:p>
        </w:tc>
        <w:tc>
          <w:tcPr>
            <w:tcW w:w="6863" w:type="dxa"/>
          </w:tcPr>
          <w:p w:rsidR="00221121" w:rsidRDefault="00221121" w:rsidP="00536A72">
            <w:pPr>
              <w:spacing w:before="40" w:after="40"/>
            </w:pPr>
            <w:r>
              <w:t>Default setting</w:t>
            </w:r>
          </w:p>
        </w:tc>
      </w:tr>
      <w:tr w:rsidR="00221121" w:rsidRPr="00516BFA" w:rsidTr="00536A72">
        <w:trPr>
          <w:jc w:val="center"/>
        </w:trPr>
        <w:tc>
          <w:tcPr>
            <w:tcW w:w="1980" w:type="dxa"/>
          </w:tcPr>
          <w:p w:rsidR="00221121" w:rsidRDefault="00221121" w:rsidP="00536A72">
            <w:pPr>
              <w:spacing w:before="40" w:after="40"/>
            </w:pPr>
            <w:r>
              <w:t>Specify program entry point for the output module</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--entry_point, -e</w:t>
            </w:r>
          </w:p>
        </w:tc>
        <w:tc>
          <w:tcPr>
            <w:tcW w:w="6863" w:type="dxa"/>
          </w:tcPr>
          <w:p w:rsidR="00221121" w:rsidRDefault="00221121" w:rsidP="00536A72">
            <w:pPr>
              <w:spacing w:before="40" w:after="40"/>
            </w:pPr>
            <w:r>
              <w:t xml:space="preserve">No entry point required. </w:t>
            </w:r>
          </w:p>
        </w:tc>
      </w:tr>
      <w:tr w:rsidR="00221121" w:rsidRPr="00516BFA" w:rsidTr="00536A72">
        <w:trPr>
          <w:jc w:val="center"/>
        </w:trPr>
        <w:tc>
          <w:tcPr>
            <w:tcW w:w="1980" w:type="dxa"/>
          </w:tcPr>
          <w:p w:rsidR="00221121" w:rsidRDefault="00221121" w:rsidP="00536A72">
            <w:pPr>
              <w:spacing w:before="40" w:after="40"/>
            </w:pPr>
            <w:r>
              <w:t>Exclude symbols matching pattern from hiding</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--unhide</w:t>
            </w:r>
          </w:p>
        </w:tc>
        <w:tc>
          <w:tcPr>
            <w:tcW w:w="6863" w:type="dxa"/>
          </w:tcPr>
          <w:p w:rsidR="00221121" w:rsidRDefault="00221121" w:rsidP="00536A72">
            <w:pPr>
              <w:spacing w:before="40" w:after="40"/>
            </w:pPr>
            <w:r>
              <w:t xml:space="preserve">No requirements to unhide any symbols </w:t>
            </w:r>
          </w:p>
        </w:tc>
      </w:tr>
      <w:tr w:rsidR="00221121" w:rsidRPr="00516BFA" w:rsidTr="00536A72">
        <w:trPr>
          <w:jc w:val="center"/>
        </w:trPr>
        <w:tc>
          <w:tcPr>
            <w:tcW w:w="1980" w:type="dxa"/>
          </w:tcPr>
          <w:p w:rsidR="00221121" w:rsidRDefault="00221121" w:rsidP="00536A72">
            <w:pPr>
              <w:spacing w:before="40" w:after="40"/>
            </w:pPr>
            <w:r>
              <w:t xml:space="preserve">Specify symbols/sections to be retained by linker </w:t>
            </w:r>
          </w:p>
        </w:tc>
        <w:tc>
          <w:tcPr>
            <w:tcW w:w="630" w:type="dxa"/>
          </w:tcPr>
          <w:p w:rsidR="00221121" w:rsidRDefault="00221121" w:rsidP="00536A72">
            <w:pPr>
              <w:spacing w:before="40" w:after="40"/>
              <w:jc w:val="center"/>
            </w:pPr>
            <w:r>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--retain</w:t>
            </w:r>
          </w:p>
        </w:tc>
        <w:tc>
          <w:tcPr>
            <w:tcW w:w="6863" w:type="dxa"/>
          </w:tcPr>
          <w:p w:rsidR="00221121" w:rsidRDefault="00221121" w:rsidP="00536A72">
            <w:pPr>
              <w:spacing w:before="40" w:after="40"/>
            </w:pPr>
            <w:r>
              <w:t>No symbols or sections that need to be retained</w:t>
            </w:r>
          </w:p>
        </w:tc>
      </w:tr>
      <w:tr w:rsidR="00221121" w:rsidRPr="00516BFA" w:rsidTr="00536A72">
        <w:trPr>
          <w:jc w:val="center"/>
        </w:trPr>
        <w:tc>
          <w:tcPr>
            <w:tcW w:w="1980" w:type="dxa"/>
          </w:tcPr>
          <w:p w:rsidR="00221121" w:rsidRDefault="00221121" w:rsidP="00536A72">
            <w:pPr>
              <w:spacing w:before="40" w:after="40"/>
            </w:pPr>
            <w:r>
              <w:lastRenderedPageBreak/>
              <w:t>Don’t make global symbol static if</w:t>
            </w:r>
          </w:p>
        </w:tc>
        <w:tc>
          <w:tcPr>
            <w:tcW w:w="630" w:type="dxa"/>
          </w:tcPr>
          <w:p w:rsidR="00221121" w:rsidRDefault="00221121" w:rsidP="00536A72">
            <w:pPr>
              <w:spacing w:before="40" w:after="40"/>
              <w:jc w:val="center"/>
            </w:pPr>
            <w:r w:rsidRPr="005438B8">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--make_global, -g</w:t>
            </w:r>
          </w:p>
        </w:tc>
        <w:tc>
          <w:tcPr>
            <w:tcW w:w="6863" w:type="dxa"/>
          </w:tcPr>
          <w:p w:rsidR="00221121" w:rsidRDefault="00221121" w:rsidP="00536A72">
            <w:pPr>
              <w:spacing w:before="40" w:after="40"/>
            </w:pPr>
            <w:r>
              <w:t>Nothing required to be added in this section</w:t>
            </w:r>
          </w:p>
        </w:tc>
      </w:tr>
      <w:tr w:rsidR="00221121" w:rsidRPr="00516BFA" w:rsidTr="00536A72">
        <w:trPr>
          <w:jc w:val="center"/>
        </w:trPr>
        <w:tc>
          <w:tcPr>
            <w:tcW w:w="1980" w:type="dxa"/>
          </w:tcPr>
          <w:p w:rsidR="00221121" w:rsidRDefault="00221121" w:rsidP="00536A72">
            <w:pPr>
              <w:spacing w:before="40" w:after="40"/>
            </w:pPr>
            <w:r>
              <w:t>Hide symbols matching pattern</w:t>
            </w:r>
          </w:p>
        </w:tc>
        <w:tc>
          <w:tcPr>
            <w:tcW w:w="630" w:type="dxa"/>
          </w:tcPr>
          <w:p w:rsidR="00221121" w:rsidRDefault="00221121" w:rsidP="00536A72">
            <w:pPr>
              <w:spacing w:before="40" w:after="40"/>
              <w:jc w:val="center"/>
            </w:pPr>
            <w:r w:rsidRPr="005438B8">
              <w:t>A</w:t>
            </w:r>
          </w:p>
        </w:tc>
        <w:tc>
          <w:tcPr>
            <w:tcW w:w="1980" w:type="dxa"/>
          </w:tcPr>
          <w:p w:rsidR="00221121" w:rsidRDefault="00221121" w:rsidP="00536A72">
            <w:pPr>
              <w:spacing w:before="40" w:after="40"/>
            </w:pPr>
            <w:r>
              <w:t>Not specified</w:t>
            </w:r>
          </w:p>
        </w:tc>
        <w:tc>
          <w:tcPr>
            <w:tcW w:w="2880" w:type="dxa"/>
          </w:tcPr>
          <w:p w:rsidR="00221121" w:rsidRDefault="00221121" w:rsidP="00536A72">
            <w:pPr>
              <w:spacing w:before="40" w:after="40"/>
            </w:pPr>
            <w:r>
              <w:t>--hide</w:t>
            </w:r>
          </w:p>
        </w:tc>
        <w:tc>
          <w:tcPr>
            <w:tcW w:w="6863" w:type="dxa"/>
          </w:tcPr>
          <w:p w:rsidR="00221121" w:rsidRDefault="00221121" w:rsidP="00536A72">
            <w:pPr>
              <w:spacing w:before="40" w:after="40"/>
            </w:pPr>
            <w:r>
              <w:t>No symbols required to be hidden</w:t>
            </w:r>
          </w:p>
        </w:tc>
      </w:tr>
      <w:tr w:rsidR="00221121" w:rsidRPr="00516BFA" w:rsidTr="00536A72">
        <w:trPr>
          <w:jc w:val="center"/>
        </w:trPr>
        <w:tc>
          <w:tcPr>
            <w:tcW w:w="1980" w:type="dxa"/>
          </w:tcPr>
          <w:p w:rsidR="00221121" w:rsidRDefault="00221121" w:rsidP="00536A72">
            <w:pPr>
              <w:spacing w:before="40" w:after="40"/>
            </w:pPr>
            <w:r>
              <w:t>No type merging in symbolic debugging information</w:t>
            </w:r>
          </w:p>
        </w:tc>
        <w:tc>
          <w:tcPr>
            <w:tcW w:w="630" w:type="dxa"/>
          </w:tcPr>
          <w:p w:rsidR="00221121" w:rsidRDefault="00221121" w:rsidP="00536A72">
            <w:pPr>
              <w:spacing w:before="40" w:after="40"/>
              <w:jc w:val="center"/>
            </w:pPr>
            <w:r w:rsidRPr="005438B8">
              <w:t>A</w:t>
            </w:r>
          </w:p>
        </w:tc>
        <w:tc>
          <w:tcPr>
            <w:tcW w:w="1980" w:type="dxa"/>
          </w:tcPr>
          <w:p w:rsidR="00221121" w:rsidRDefault="00F43BB0" w:rsidP="00536A72">
            <w:pPr>
              <w:spacing w:before="40" w:after="40"/>
            </w:pPr>
            <w:r w:rsidRPr="00516BFA">
              <w:rPr>
                <w:rFonts w:cs="Arial"/>
              </w:rPr>
              <w:t>No</w:t>
            </w:r>
            <w:r>
              <w:rPr>
                <w:rFonts w:cs="Arial"/>
              </w:rPr>
              <w:t>t Selected</w:t>
            </w:r>
          </w:p>
        </w:tc>
        <w:tc>
          <w:tcPr>
            <w:tcW w:w="2880" w:type="dxa"/>
          </w:tcPr>
          <w:p w:rsidR="00221121" w:rsidRDefault="00221121" w:rsidP="00536A72">
            <w:pPr>
              <w:spacing w:before="40" w:after="40"/>
            </w:pPr>
            <w:r>
              <w:t>--no_sym_merge, -b</w:t>
            </w:r>
          </w:p>
        </w:tc>
        <w:tc>
          <w:tcPr>
            <w:tcW w:w="6863" w:type="dxa"/>
          </w:tcPr>
          <w:p w:rsidR="00221121" w:rsidRDefault="00221121" w:rsidP="00536A72">
            <w:pPr>
              <w:spacing w:before="40" w:after="40"/>
            </w:pPr>
            <w:r>
              <w:t xml:space="preserve">Default setting. </w:t>
            </w:r>
          </w:p>
        </w:tc>
      </w:tr>
    </w:tbl>
    <w:p w:rsidR="00434DED" w:rsidRDefault="00434DED" w:rsidP="00434DED"/>
    <w:p w:rsidR="00536A72" w:rsidRDefault="00536A72" w:rsidP="00536A72">
      <w:pPr>
        <w:pStyle w:val="Heading7"/>
      </w:pPr>
      <w:bookmarkStart w:id="95" w:name="_Toc364670302"/>
      <w:r>
        <w:t>Runtime Environment</w:t>
      </w:r>
      <w:bookmarkEnd w:id="95"/>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720"/>
        <w:gridCol w:w="1890"/>
        <w:gridCol w:w="2880"/>
        <w:gridCol w:w="6863"/>
      </w:tblGrid>
      <w:tr w:rsidR="00536A72" w:rsidRPr="00516BFA" w:rsidTr="00536A72">
        <w:trPr>
          <w:jc w:val="center"/>
        </w:trPr>
        <w:tc>
          <w:tcPr>
            <w:tcW w:w="1980" w:type="dxa"/>
            <w:shd w:val="clear" w:color="auto" w:fill="A6A6A6"/>
          </w:tcPr>
          <w:p w:rsidR="00536A72" w:rsidRPr="00516BFA" w:rsidRDefault="00536A72" w:rsidP="00536A72">
            <w:pPr>
              <w:spacing w:before="40" w:after="40"/>
              <w:rPr>
                <w:rFonts w:cs="Arial"/>
                <w:b/>
                <w:color w:val="FFFFFF"/>
              </w:rPr>
            </w:pPr>
            <w:r w:rsidRPr="00516BFA">
              <w:rPr>
                <w:rFonts w:cs="Arial"/>
                <w:b/>
                <w:color w:val="FFFFFF"/>
              </w:rPr>
              <w:t>Attribute Name</w:t>
            </w:r>
          </w:p>
        </w:tc>
        <w:tc>
          <w:tcPr>
            <w:tcW w:w="720" w:type="dxa"/>
            <w:shd w:val="clear" w:color="auto" w:fill="A6A6A6"/>
          </w:tcPr>
          <w:p w:rsidR="00536A72" w:rsidRPr="00516BFA" w:rsidRDefault="00536A72" w:rsidP="00536A72">
            <w:pPr>
              <w:spacing w:before="40" w:after="40"/>
              <w:rPr>
                <w:rFonts w:cs="Arial"/>
                <w:b/>
                <w:color w:val="FFFFFF"/>
              </w:rPr>
            </w:pPr>
            <w:r w:rsidRPr="00516BFA">
              <w:rPr>
                <w:rFonts w:cs="Arial"/>
                <w:b/>
                <w:color w:val="FFFFFF"/>
              </w:rPr>
              <w:t>Cfg</w:t>
            </w:r>
          </w:p>
        </w:tc>
        <w:tc>
          <w:tcPr>
            <w:tcW w:w="1890" w:type="dxa"/>
            <w:shd w:val="clear" w:color="auto" w:fill="A6A6A6"/>
          </w:tcPr>
          <w:p w:rsidR="00536A72" w:rsidRPr="00516BFA" w:rsidRDefault="00536A72" w:rsidP="00536A72">
            <w:pPr>
              <w:spacing w:before="40" w:after="40"/>
              <w:rPr>
                <w:rFonts w:cs="Arial"/>
                <w:b/>
                <w:color w:val="FFFFFF"/>
              </w:rPr>
            </w:pPr>
            <w:r w:rsidRPr="00516BFA">
              <w:rPr>
                <w:rFonts w:cs="Arial"/>
                <w:b/>
                <w:color w:val="FFFFFF"/>
              </w:rPr>
              <w:t>Value</w:t>
            </w:r>
          </w:p>
        </w:tc>
        <w:tc>
          <w:tcPr>
            <w:tcW w:w="2880" w:type="dxa"/>
            <w:shd w:val="clear" w:color="auto" w:fill="A6A6A6"/>
          </w:tcPr>
          <w:p w:rsidR="00536A72" w:rsidRPr="00516BFA" w:rsidRDefault="00536A72" w:rsidP="00536A72">
            <w:pPr>
              <w:spacing w:before="40" w:after="40"/>
              <w:rPr>
                <w:rFonts w:cs="Arial"/>
                <w:b/>
                <w:color w:val="FFFFFF"/>
              </w:rPr>
            </w:pPr>
            <w:r w:rsidRPr="00516BFA">
              <w:rPr>
                <w:rFonts w:cs="Arial"/>
                <w:b/>
                <w:color w:val="FFFFFF"/>
              </w:rPr>
              <w:t>Cmd Line Opt</w:t>
            </w:r>
          </w:p>
        </w:tc>
        <w:tc>
          <w:tcPr>
            <w:tcW w:w="6863" w:type="dxa"/>
            <w:shd w:val="clear" w:color="auto" w:fill="A6A6A6"/>
          </w:tcPr>
          <w:p w:rsidR="00536A72" w:rsidRPr="00516BFA" w:rsidRDefault="00536A72" w:rsidP="00536A72">
            <w:pPr>
              <w:spacing w:before="40" w:after="40"/>
              <w:rPr>
                <w:rFonts w:cs="Arial"/>
                <w:b/>
                <w:color w:val="FFFFFF"/>
              </w:rPr>
            </w:pPr>
            <w:r w:rsidRPr="00516BFA">
              <w:rPr>
                <w:rFonts w:cs="Arial"/>
                <w:b/>
                <w:color w:val="FFFFFF"/>
              </w:rPr>
              <w:t>Rationale</w:t>
            </w:r>
          </w:p>
        </w:tc>
      </w:tr>
      <w:tr w:rsidR="00536A72" w:rsidRPr="00516BFA" w:rsidTr="00536A72">
        <w:trPr>
          <w:jc w:val="center"/>
        </w:trPr>
        <w:tc>
          <w:tcPr>
            <w:tcW w:w="1980" w:type="dxa"/>
          </w:tcPr>
          <w:p w:rsidR="00536A72" w:rsidRDefault="00536A72" w:rsidP="00536A72">
            <w:pPr>
              <w:spacing w:before="40" w:after="40"/>
            </w:pPr>
            <w:r>
              <w:t>Initialization model</w:t>
            </w:r>
          </w:p>
        </w:tc>
        <w:tc>
          <w:tcPr>
            <w:tcW w:w="720" w:type="dxa"/>
          </w:tcPr>
          <w:p w:rsidR="00536A72" w:rsidRDefault="00536A72" w:rsidP="00536A72">
            <w:pPr>
              <w:spacing w:before="40" w:after="40"/>
              <w:jc w:val="center"/>
            </w:pPr>
            <w:r>
              <w:t>A</w:t>
            </w:r>
          </w:p>
        </w:tc>
        <w:tc>
          <w:tcPr>
            <w:tcW w:w="1890" w:type="dxa"/>
          </w:tcPr>
          <w:p w:rsidR="00536A72" w:rsidRDefault="00536A72" w:rsidP="00536A72">
            <w:pPr>
              <w:spacing w:before="40" w:after="40"/>
            </w:pPr>
            <w:r>
              <w:t>Link using ROM auto initialization model (--rom_model, -c)</w:t>
            </w:r>
          </w:p>
        </w:tc>
        <w:tc>
          <w:tcPr>
            <w:tcW w:w="2880" w:type="dxa"/>
          </w:tcPr>
          <w:p w:rsidR="00536A72" w:rsidRDefault="00536A72" w:rsidP="00536A72">
            <w:pPr>
              <w:spacing w:before="40" w:after="40"/>
            </w:pPr>
            <w:r>
              <w:t>--rom_model, -c</w:t>
            </w:r>
          </w:p>
        </w:tc>
        <w:tc>
          <w:tcPr>
            <w:tcW w:w="6863" w:type="dxa"/>
          </w:tcPr>
          <w:p w:rsidR="00536A72" w:rsidRDefault="00536A72" w:rsidP="00536A72">
            <w:pPr>
              <w:autoSpaceDE w:val="0"/>
              <w:autoSpaceDN w:val="0"/>
              <w:adjustRightInd w:val="0"/>
              <w:spacing w:before="40" w:after="40"/>
            </w:pPr>
            <w:r>
              <w:rPr>
                <w:rFonts w:cs="Arial"/>
              </w:rPr>
              <w:t xml:space="preserve">The linker defines cinit as the starting address of the .cinit section. The C boot routine uses this symbol as the starting point for autoinitialization. Using the ram_model option sets the cinit to -1 which indicates that the initialization tables are not in memory, so no initialization is performed at run time which is not desired. </w:t>
            </w:r>
          </w:p>
        </w:tc>
      </w:tr>
      <w:tr w:rsidR="00536A72" w:rsidRPr="00516BFA" w:rsidTr="00536A72">
        <w:trPr>
          <w:jc w:val="center"/>
        </w:trPr>
        <w:tc>
          <w:tcPr>
            <w:tcW w:w="1980" w:type="dxa"/>
          </w:tcPr>
          <w:p w:rsidR="00536A72" w:rsidRDefault="00536A72" w:rsidP="00536A72">
            <w:pPr>
              <w:spacing w:before="40" w:after="40"/>
            </w:pPr>
            <w:r>
              <w:t>ARM big endian modes</w:t>
            </w:r>
          </w:p>
        </w:tc>
        <w:tc>
          <w:tcPr>
            <w:tcW w:w="720" w:type="dxa"/>
          </w:tcPr>
          <w:p w:rsidR="00536A72" w:rsidRDefault="00536A72" w:rsidP="00536A72">
            <w:pPr>
              <w:spacing w:before="40" w:after="40"/>
              <w:jc w:val="center"/>
            </w:pPr>
            <w:r>
              <w:t>A</w:t>
            </w:r>
          </w:p>
        </w:tc>
        <w:tc>
          <w:tcPr>
            <w:tcW w:w="1890" w:type="dxa"/>
          </w:tcPr>
          <w:p w:rsidR="00536A72" w:rsidRDefault="00536A72" w:rsidP="00536A72">
            <w:pPr>
              <w:spacing w:before="40" w:after="40"/>
            </w:pPr>
            <w:r>
              <w:t>Link big-endian code in be-32 format</w:t>
            </w:r>
          </w:p>
        </w:tc>
        <w:tc>
          <w:tcPr>
            <w:tcW w:w="2880" w:type="dxa"/>
          </w:tcPr>
          <w:p w:rsidR="00536A72" w:rsidRDefault="00536A72" w:rsidP="00536A72">
            <w:pPr>
              <w:spacing w:before="40" w:after="40"/>
            </w:pPr>
            <w:r>
              <w:t>--be32</w:t>
            </w:r>
          </w:p>
        </w:tc>
        <w:tc>
          <w:tcPr>
            <w:tcW w:w="6863" w:type="dxa"/>
          </w:tcPr>
          <w:p w:rsidR="00536A72" w:rsidRDefault="00536A72" w:rsidP="00536A72">
            <w:pPr>
              <w:spacing w:before="40" w:after="40"/>
            </w:pPr>
            <w:r>
              <w:t>Selected to provide a big-endian program with big-endian encoded instructions.</w:t>
            </w:r>
          </w:p>
        </w:tc>
      </w:tr>
      <w:tr w:rsidR="00536A72" w:rsidRPr="00516BFA" w:rsidTr="00536A72">
        <w:trPr>
          <w:jc w:val="center"/>
        </w:trPr>
        <w:tc>
          <w:tcPr>
            <w:tcW w:w="1980" w:type="dxa"/>
          </w:tcPr>
          <w:p w:rsidR="00536A72" w:rsidRDefault="00536A72" w:rsidP="00536A72">
            <w:pPr>
              <w:spacing w:before="40" w:after="40"/>
            </w:pPr>
            <w:r>
              <w:t>Default fill value for holes in output sections</w:t>
            </w:r>
          </w:p>
        </w:tc>
        <w:tc>
          <w:tcPr>
            <w:tcW w:w="720" w:type="dxa"/>
          </w:tcPr>
          <w:p w:rsidR="00536A72" w:rsidRDefault="00536A72" w:rsidP="00536A72">
            <w:pPr>
              <w:spacing w:before="40" w:after="40"/>
              <w:jc w:val="center"/>
            </w:pPr>
            <w:r>
              <w:t>A</w:t>
            </w:r>
          </w:p>
        </w:tc>
        <w:tc>
          <w:tcPr>
            <w:tcW w:w="1890" w:type="dxa"/>
          </w:tcPr>
          <w:p w:rsidR="00536A72" w:rsidRDefault="00536A72" w:rsidP="00536A72">
            <w:pPr>
              <w:spacing w:before="40" w:after="40"/>
            </w:pPr>
            <w:r>
              <w:t>Not specified</w:t>
            </w:r>
          </w:p>
        </w:tc>
        <w:tc>
          <w:tcPr>
            <w:tcW w:w="2880" w:type="dxa"/>
          </w:tcPr>
          <w:p w:rsidR="00536A72" w:rsidRDefault="00536A72" w:rsidP="00536A72">
            <w:pPr>
              <w:spacing w:before="40" w:after="40"/>
            </w:pPr>
            <w:r>
              <w:t>--file_value, -f</w:t>
            </w:r>
          </w:p>
        </w:tc>
        <w:tc>
          <w:tcPr>
            <w:tcW w:w="6863" w:type="dxa"/>
          </w:tcPr>
          <w:p w:rsidR="00536A72" w:rsidRDefault="00536A72" w:rsidP="00536A72">
            <w:pPr>
              <w:spacing w:before="40" w:after="40"/>
            </w:pPr>
            <w:r>
              <w:t xml:space="preserve">Default value. </w:t>
            </w:r>
          </w:p>
        </w:tc>
      </w:tr>
      <w:tr w:rsidR="00536A72" w:rsidRPr="00516BFA" w:rsidTr="00536A72">
        <w:trPr>
          <w:jc w:val="center"/>
        </w:trPr>
        <w:tc>
          <w:tcPr>
            <w:tcW w:w="1980" w:type="dxa"/>
          </w:tcPr>
          <w:p w:rsidR="00536A72" w:rsidRDefault="00536A72" w:rsidP="00536A72">
            <w:pPr>
              <w:spacing w:before="40" w:after="40"/>
            </w:pPr>
            <w:r>
              <w:t>Generate far call trampolines</w:t>
            </w:r>
          </w:p>
        </w:tc>
        <w:tc>
          <w:tcPr>
            <w:tcW w:w="720" w:type="dxa"/>
          </w:tcPr>
          <w:p w:rsidR="00536A72" w:rsidRDefault="00536A72" w:rsidP="00536A72">
            <w:pPr>
              <w:spacing w:before="40" w:after="40"/>
              <w:jc w:val="center"/>
            </w:pPr>
            <w:r>
              <w:t>A</w:t>
            </w:r>
          </w:p>
        </w:tc>
        <w:tc>
          <w:tcPr>
            <w:tcW w:w="1890" w:type="dxa"/>
          </w:tcPr>
          <w:p w:rsidR="00536A72" w:rsidRDefault="00536A72" w:rsidP="00F43BB0">
            <w:pPr>
              <w:spacing w:before="40" w:after="40"/>
            </w:pPr>
            <w:r>
              <w:t>No</w:t>
            </w:r>
            <w:r w:rsidR="00F43BB0">
              <w:t>ne selected</w:t>
            </w:r>
          </w:p>
        </w:tc>
        <w:tc>
          <w:tcPr>
            <w:tcW w:w="2880" w:type="dxa"/>
          </w:tcPr>
          <w:p w:rsidR="00536A72" w:rsidRDefault="00536A72" w:rsidP="00536A72">
            <w:pPr>
              <w:spacing w:before="40" w:after="40"/>
            </w:pPr>
            <w:r>
              <w:t>--trampolines</w:t>
            </w:r>
          </w:p>
        </w:tc>
        <w:tc>
          <w:tcPr>
            <w:tcW w:w="6863" w:type="dxa"/>
          </w:tcPr>
          <w:p w:rsidR="00536A72" w:rsidRDefault="00536A72" w:rsidP="00536A72">
            <w:pPr>
              <w:spacing w:before="40" w:after="40"/>
            </w:pPr>
            <w:r>
              <w:t>No need for this feature at this time, left to default value.</w:t>
            </w:r>
          </w:p>
        </w:tc>
      </w:tr>
      <w:tr w:rsidR="00536A72" w:rsidRPr="00516BFA" w:rsidTr="00536A72">
        <w:trPr>
          <w:jc w:val="center"/>
        </w:trPr>
        <w:tc>
          <w:tcPr>
            <w:tcW w:w="1980" w:type="dxa"/>
          </w:tcPr>
          <w:p w:rsidR="00536A72" w:rsidRDefault="00536A72" w:rsidP="00536A72">
            <w:pPr>
              <w:spacing w:before="40" w:after="40"/>
            </w:pPr>
            <w:r>
              <w:t>Set C arg/argv memory size</w:t>
            </w:r>
          </w:p>
        </w:tc>
        <w:tc>
          <w:tcPr>
            <w:tcW w:w="720" w:type="dxa"/>
          </w:tcPr>
          <w:p w:rsidR="00536A72" w:rsidRDefault="00536A72" w:rsidP="00536A72">
            <w:pPr>
              <w:spacing w:before="40" w:after="40"/>
              <w:jc w:val="center"/>
            </w:pPr>
            <w:r>
              <w:t>A</w:t>
            </w:r>
          </w:p>
        </w:tc>
        <w:tc>
          <w:tcPr>
            <w:tcW w:w="1890" w:type="dxa"/>
          </w:tcPr>
          <w:p w:rsidR="00536A72" w:rsidRDefault="00536A72" w:rsidP="00536A72">
            <w:pPr>
              <w:spacing w:before="40" w:after="40"/>
            </w:pPr>
            <w:r>
              <w:t>Not specified</w:t>
            </w:r>
          </w:p>
        </w:tc>
        <w:tc>
          <w:tcPr>
            <w:tcW w:w="2880" w:type="dxa"/>
          </w:tcPr>
          <w:p w:rsidR="00536A72" w:rsidRDefault="00536A72" w:rsidP="00536A72">
            <w:pPr>
              <w:spacing w:before="40" w:after="40"/>
            </w:pPr>
            <w:r>
              <w:t>--arg_size, -args</w:t>
            </w:r>
          </w:p>
        </w:tc>
        <w:tc>
          <w:tcPr>
            <w:tcW w:w="6863" w:type="dxa"/>
          </w:tcPr>
          <w:p w:rsidR="00536A72" w:rsidRDefault="00536A72" w:rsidP="00536A72">
            <w:pPr>
              <w:spacing w:before="40" w:after="40"/>
            </w:pPr>
            <w:r>
              <w:t xml:space="preserve">No need for this feature at this time, left to default value. </w:t>
            </w:r>
          </w:p>
        </w:tc>
      </w:tr>
    </w:tbl>
    <w:p w:rsidR="00434DED" w:rsidRDefault="00434DED" w:rsidP="00434DED"/>
    <w:p w:rsidR="00E57458" w:rsidRDefault="00E57458" w:rsidP="00E57458">
      <w:pPr>
        <w:pStyle w:val="Heading7"/>
        <w:numPr>
          <w:ilvl w:val="0"/>
          <w:numId w:val="0"/>
        </w:numPr>
        <w:ind w:left="1296"/>
      </w:pPr>
    </w:p>
    <w:p w:rsidR="00536A72" w:rsidRDefault="00E57458" w:rsidP="00536A72">
      <w:pPr>
        <w:pStyle w:val="Heading7"/>
      </w:pPr>
      <w:bookmarkStart w:id="96" w:name="_Toc364670303"/>
      <w:r>
        <w:lastRenderedPageBreak/>
        <w:t>Link</w:t>
      </w:r>
      <w:r w:rsidR="00536A72">
        <w:t xml:space="preserve"> </w:t>
      </w:r>
      <w:r>
        <w:t>Optimization</w:t>
      </w:r>
      <w:bookmarkEnd w:id="96"/>
    </w:p>
    <w:tbl>
      <w:tblPr>
        <w:tblW w:w="14333"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630"/>
        <w:gridCol w:w="1980"/>
        <w:gridCol w:w="2880"/>
        <w:gridCol w:w="6863"/>
      </w:tblGrid>
      <w:tr w:rsidR="00536A72" w:rsidRPr="00516BFA" w:rsidTr="00E57458">
        <w:trPr>
          <w:jc w:val="center"/>
        </w:trPr>
        <w:tc>
          <w:tcPr>
            <w:tcW w:w="1980" w:type="dxa"/>
            <w:shd w:val="clear" w:color="auto" w:fill="A6A6A6"/>
          </w:tcPr>
          <w:p w:rsidR="00536A72" w:rsidRPr="00516BFA" w:rsidRDefault="00E57458" w:rsidP="00E57458">
            <w:pPr>
              <w:spacing w:before="40" w:after="40"/>
              <w:rPr>
                <w:rFonts w:cs="Arial"/>
                <w:b/>
                <w:color w:val="FFFFFF"/>
              </w:rPr>
            </w:pPr>
            <w:r w:rsidRPr="00516BFA">
              <w:rPr>
                <w:rFonts w:cs="Arial"/>
                <w:b/>
                <w:color w:val="FFFFFF"/>
              </w:rPr>
              <w:t>Attribute Name</w:t>
            </w:r>
          </w:p>
        </w:tc>
        <w:tc>
          <w:tcPr>
            <w:tcW w:w="630" w:type="dxa"/>
            <w:shd w:val="clear" w:color="auto" w:fill="A6A6A6"/>
          </w:tcPr>
          <w:p w:rsidR="00536A72" w:rsidRPr="00516BFA" w:rsidRDefault="00536A72" w:rsidP="00E57458">
            <w:pPr>
              <w:spacing w:before="40" w:after="40"/>
              <w:rPr>
                <w:rFonts w:cs="Arial"/>
                <w:b/>
                <w:color w:val="FFFFFF"/>
              </w:rPr>
            </w:pPr>
            <w:r w:rsidRPr="00516BFA">
              <w:rPr>
                <w:rFonts w:cs="Arial"/>
                <w:b/>
                <w:color w:val="FFFFFF"/>
              </w:rPr>
              <w:t>Cfg</w:t>
            </w:r>
          </w:p>
        </w:tc>
        <w:tc>
          <w:tcPr>
            <w:tcW w:w="1980" w:type="dxa"/>
            <w:shd w:val="clear" w:color="auto" w:fill="A6A6A6"/>
          </w:tcPr>
          <w:p w:rsidR="00536A72" w:rsidRPr="00516BFA" w:rsidRDefault="00536A72" w:rsidP="00E57458">
            <w:pPr>
              <w:spacing w:before="40" w:after="40"/>
              <w:rPr>
                <w:rFonts w:cs="Arial"/>
                <w:b/>
                <w:color w:val="FFFFFF"/>
              </w:rPr>
            </w:pPr>
            <w:r w:rsidRPr="00516BFA">
              <w:rPr>
                <w:rFonts w:cs="Arial"/>
                <w:b/>
                <w:color w:val="FFFFFF"/>
              </w:rPr>
              <w:t>Value</w:t>
            </w:r>
          </w:p>
        </w:tc>
        <w:tc>
          <w:tcPr>
            <w:tcW w:w="2880" w:type="dxa"/>
            <w:shd w:val="clear" w:color="auto" w:fill="A6A6A6"/>
          </w:tcPr>
          <w:p w:rsidR="00536A72" w:rsidRPr="00516BFA" w:rsidRDefault="00536A72" w:rsidP="00E57458">
            <w:pPr>
              <w:spacing w:before="40" w:after="40"/>
              <w:rPr>
                <w:rFonts w:cs="Arial"/>
                <w:b/>
                <w:color w:val="FFFFFF"/>
              </w:rPr>
            </w:pPr>
            <w:r w:rsidRPr="00516BFA">
              <w:rPr>
                <w:rFonts w:cs="Arial"/>
                <w:b/>
                <w:color w:val="FFFFFF"/>
              </w:rPr>
              <w:t>Cmd Line Opt</w:t>
            </w:r>
          </w:p>
        </w:tc>
        <w:tc>
          <w:tcPr>
            <w:tcW w:w="6863" w:type="dxa"/>
            <w:shd w:val="clear" w:color="auto" w:fill="A6A6A6"/>
          </w:tcPr>
          <w:p w:rsidR="00536A72" w:rsidRPr="00516BFA" w:rsidRDefault="00536A72" w:rsidP="00E57458">
            <w:pPr>
              <w:spacing w:before="40" w:after="40"/>
              <w:rPr>
                <w:rFonts w:cs="Arial"/>
                <w:b/>
                <w:color w:val="FFFFFF"/>
              </w:rPr>
            </w:pPr>
            <w:r w:rsidRPr="00516BFA">
              <w:rPr>
                <w:rFonts w:cs="Arial"/>
                <w:b/>
                <w:color w:val="FFFFFF"/>
              </w:rPr>
              <w:t>Rationale</w:t>
            </w:r>
          </w:p>
        </w:tc>
      </w:tr>
      <w:tr w:rsidR="00536A72" w:rsidRPr="00516BFA" w:rsidTr="00E57458">
        <w:trPr>
          <w:jc w:val="center"/>
        </w:trPr>
        <w:tc>
          <w:tcPr>
            <w:tcW w:w="1980" w:type="dxa"/>
          </w:tcPr>
          <w:p w:rsidR="00536A72" w:rsidRDefault="00536A72" w:rsidP="00E57458">
            <w:pPr>
              <w:spacing w:before="40" w:after="40"/>
            </w:pPr>
            <w:r>
              <w:t>Eliminate sections not needed in the executable</w:t>
            </w:r>
          </w:p>
        </w:tc>
        <w:tc>
          <w:tcPr>
            <w:tcW w:w="630" w:type="dxa"/>
          </w:tcPr>
          <w:p w:rsidR="00536A72" w:rsidRDefault="00E57458" w:rsidP="00E57458">
            <w:pPr>
              <w:spacing w:before="40" w:after="40"/>
              <w:jc w:val="center"/>
            </w:pPr>
            <w:r>
              <w:t>A</w:t>
            </w:r>
          </w:p>
        </w:tc>
        <w:tc>
          <w:tcPr>
            <w:tcW w:w="1980" w:type="dxa"/>
          </w:tcPr>
          <w:p w:rsidR="00536A72" w:rsidRDefault="00E57458" w:rsidP="00E57458">
            <w:pPr>
              <w:spacing w:before="40" w:after="40"/>
            </w:pPr>
            <w:r>
              <w:t>Off</w:t>
            </w:r>
          </w:p>
        </w:tc>
        <w:tc>
          <w:tcPr>
            <w:tcW w:w="2880" w:type="dxa"/>
          </w:tcPr>
          <w:p w:rsidR="00536A72" w:rsidRDefault="00E57458" w:rsidP="00E57458">
            <w:pPr>
              <w:spacing w:before="40" w:after="40"/>
            </w:pPr>
            <w:r>
              <w:t>--unused_section_elimination</w:t>
            </w:r>
          </w:p>
        </w:tc>
        <w:tc>
          <w:tcPr>
            <w:tcW w:w="6863" w:type="dxa"/>
          </w:tcPr>
          <w:p w:rsidR="00536A72" w:rsidRDefault="00E57458" w:rsidP="00E57458">
            <w:pPr>
              <w:spacing w:before="40" w:after="40"/>
            </w:pPr>
            <w:r>
              <w:t xml:space="preserve">Sections should not be removed that are defined; therefore this option is turned off. </w:t>
            </w:r>
          </w:p>
        </w:tc>
      </w:tr>
      <w:tr w:rsidR="00536A72" w:rsidRPr="00516BFA" w:rsidTr="00E57458">
        <w:trPr>
          <w:jc w:val="center"/>
        </w:trPr>
        <w:tc>
          <w:tcPr>
            <w:tcW w:w="1980" w:type="dxa"/>
          </w:tcPr>
          <w:p w:rsidR="00536A72" w:rsidRDefault="00536A72" w:rsidP="00E57458">
            <w:pPr>
              <w:spacing w:before="40" w:after="40"/>
            </w:pPr>
            <w:r>
              <w:t>Aggressively reduce the size of the DWARF information</w:t>
            </w:r>
          </w:p>
        </w:tc>
        <w:tc>
          <w:tcPr>
            <w:tcW w:w="630" w:type="dxa"/>
          </w:tcPr>
          <w:p w:rsidR="00536A72" w:rsidRDefault="00E57458" w:rsidP="00E57458">
            <w:pPr>
              <w:spacing w:before="40" w:after="40"/>
              <w:jc w:val="center"/>
            </w:pPr>
            <w:r>
              <w:t>A</w:t>
            </w:r>
          </w:p>
        </w:tc>
        <w:tc>
          <w:tcPr>
            <w:tcW w:w="1980" w:type="dxa"/>
          </w:tcPr>
          <w:p w:rsidR="00536A72" w:rsidRDefault="00E57458" w:rsidP="00E57458">
            <w:pPr>
              <w:spacing w:before="40" w:after="40"/>
            </w:pPr>
            <w:r>
              <w:t>Off</w:t>
            </w:r>
          </w:p>
        </w:tc>
        <w:tc>
          <w:tcPr>
            <w:tcW w:w="2880" w:type="dxa"/>
          </w:tcPr>
          <w:p w:rsidR="00536A72" w:rsidRDefault="00E57458" w:rsidP="00E57458">
            <w:pPr>
              <w:spacing w:before="40" w:after="40"/>
            </w:pPr>
            <w:r>
              <w:t>--compress_dwarf</w:t>
            </w:r>
          </w:p>
        </w:tc>
        <w:tc>
          <w:tcPr>
            <w:tcW w:w="6863" w:type="dxa"/>
          </w:tcPr>
          <w:p w:rsidR="00E57458" w:rsidRDefault="00E57458" w:rsidP="00E57458">
            <w:pPr>
              <w:autoSpaceDE w:val="0"/>
              <w:autoSpaceDN w:val="0"/>
              <w:adjustRightInd w:val="0"/>
              <w:spacing w:before="40" w:after="40"/>
              <w:rPr>
                <w:rFonts w:cs="Arial"/>
              </w:rPr>
            </w:pPr>
            <w:r>
              <w:rPr>
                <w:rFonts w:cs="Arial"/>
              </w:rPr>
              <w:t>For ELF object files, the --compress_dwarf option eliminates duplicate information that could not be removed through the use of ELF COMDAT</w:t>
            </w:r>
          </w:p>
          <w:p w:rsidR="00536A72" w:rsidRDefault="00E57458" w:rsidP="00E57458">
            <w:pPr>
              <w:spacing w:before="40" w:after="40"/>
            </w:pPr>
            <w:proofErr w:type="gramStart"/>
            <w:r>
              <w:rPr>
                <w:rFonts w:cs="Arial"/>
              </w:rPr>
              <w:t>groups</w:t>
            </w:r>
            <w:proofErr w:type="gramEnd"/>
            <w:r>
              <w:rPr>
                <w:rFonts w:cs="Arial"/>
              </w:rPr>
              <w:t xml:space="preserve">. Since the headers are only required to use what is referenced by the source file, this option is not useful for builds and thus disabled.  </w:t>
            </w:r>
          </w:p>
        </w:tc>
      </w:tr>
      <w:tr w:rsidR="00536A72" w:rsidRPr="00516BFA" w:rsidTr="00E57458">
        <w:trPr>
          <w:jc w:val="center"/>
        </w:trPr>
        <w:tc>
          <w:tcPr>
            <w:tcW w:w="1980" w:type="dxa"/>
          </w:tcPr>
          <w:p w:rsidR="00536A72" w:rsidRDefault="00536A72" w:rsidP="00E57458">
            <w:pPr>
              <w:spacing w:before="40" w:after="40"/>
            </w:pPr>
            <w:r>
              <w:t>Compress ELF sections copied using copy tables</w:t>
            </w:r>
          </w:p>
        </w:tc>
        <w:tc>
          <w:tcPr>
            <w:tcW w:w="630" w:type="dxa"/>
          </w:tcPr>
          <w:p w:rsidR="00536A72" w:rsidRDefault="00E57458" w:rsidP="00E57458">
            <w:pPr>
              <w:spacing w:before="40" w:after="40"/>
              <w:jc w:val="center"/>
            </w:pPr>
            <w:r>
              <w:t>A</w:t>
            </w:r>
          </w:p>
        </w:tc>
        <w:tc>
          <w:tcPr>
            <w:tcW w:w="1980" w:type="dxa"/>
          </w:tcPr>
          <w:p w:rsidR="00536A72" w:rsidRDefault="00E57458" w:rsidP="00E57458">
            <w:pPr>
              <w:spacing w:before="40" w:after="40"/>
            </w:pPr>
            <w:r>
              <w:t>Not specified</w:t>
            </w:r>
          </w:p>
        </w:tc>
        <w:tc>
          <w:tcPr>
            <w:tcW w:w="2880" w:type="dxa"/>
          </w:tcPr>
          <w:p w:rsidR="00536A72" w:rsidRDefault="00E57458" w:rsidP="00E57458">
            <w:pPr>
              <w:spacing w:before="40" w:after="40"/>
            </w:pPr>
            <w:r>
              <w:t>--copy_compression</w:t>
            </w:r>
          </w:p>
        </w:tc>
        <w:tc>
          <w:tcPr>
            <w:tcW w:w="6863" w:type="dxa"/>
          </w:tcPr>
          <w:p w:rsidR="00536A72" w:rsidRDefault="00E57458" w:rsidP="00E57458">
            <w:pPr>
              <w:spacing w:before="40" w:after="40"/>
            </w:pPr>
            <w:r>
              <w:t xml:space="preserve">No compression is required, therefore left blank. </w:t>
            </w:r>
          </w:p>
        </w:tc>
      </w:tr>
      <w:tr w:rsidR="00536A72" w:rsidRPr="00516BFA" w:rsidTr="00E57458">
        <w:trPr>
          <w:jc w:val="center"/>
        </w:trPr>
        <w:tc>
          <w:tcPr>
            <w:tcW w:w="1980" w:type="dxa"/>
          </w:tcPr>
          <w:p w:rsidR="00536A72" w:rsidRDefault="00536A72" w:rsidP="00E57458">
            <w:pPr>
              <w:spacing w:before="40" w:after="40"/>
            </w:pPr>
            <w:r>
              <w:t>Compress ELF C style auto initialization data</w:t>
            </w:r>
          </w:p>
        </w:tc>
        <w:tc>
          <w:tcPr>
            <w:tcW w:w="630" w:type="dxa"/>
          </w:tcPr>
          <w:p w:rsidR="00536A72" w:rsidRDefault="00E57458" w:rsidP="00E57458">
            <w:pPr>
              <w:spacing w:before="40" w:after="40"/>
              <w:jc w:val="center"/>
            </w:pPr>
            <w:r>
              <w:t>A</w:t>
            </w:r>
          </w:p>
        </w:tc>
        <w:tc>
          <w:tcPr>
            <w:tcW w:w="1980" w:type="dxa"/>
          </w:tcPr>
          <w:p w:rsidR="00536A72" w:rsidRDefault="00E57458" w:rsidP="00E57458">
            <w:pPr>
              <w:spacing w:before="40" w:after="40"/>
            </w:pPr>
            <w:r>
              <w:t>Not specified</w:t>
            </w:r>
          </w:p>
        </w:tc>
        <w:tc>
          <w:tcPr>
            <w:tcW w:w="2880" w:type="dxa"/>
          </w:tcPr>
          <w:p w:rsidR="00536A72" w:rsidRDefault="00E57458" w:rsidP="00E57458">
            <w:pPr>
              <w:spacing w:before="40" w:after="40"/>
            </w:pPr>
            <w:r>
              <w:t>--cinit_compression</w:t>
            </w:r>
          </w:p>
        </w:tc>
        <w:tc>
          <w:tcPr>
            <w:tcW w:w="6863" w:type="dxa"/>
          </w:tcPr>
          <w:p w:rsidR="00536A72" w:rsidRDefault="00E57458" w:rsidP="00E57458">
            <w:pPr>
              <w:spacing w:before="40" w:after="40"/>
            </w:pPr>
            <w:r>
              <w:t>No compression is required, therefore left blank.</w:t>
            </w:r>
          </w:p>
        </w:tc>
      </w:tr>
    </w:tbl>
    <w:p w:rsidR="00536A72" w:rsidRDefault="00536A72" w:rsidP="00434DED"/>
    <w:p w:rsidR="00E57458" w:rsidRDefault="00E57458" w:rsidP="00E57458">
      <w:pPr>
        <w:pStyle w:val="Heading7"/>
      </w:pPr>
      <w:bookmarkStart w:id="97" w:name="_Toc364670304"/>
      <w:r>
        <w:t>Miscellaneous</w:t>
      </w:r>
      <w:bookmarkEnd w:id="97"/>
    </w:p>
    <w:tbl>
      <w:tblPr>
        <w:tblW w:w="14454"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661"/>
        <w:gridCol w:w="2070"/>
        <w:gridCol w:w="2880"/>
        <w:gridCol w:w="6863"/>
      </w:tblGrid>
      <w:tr w:rsidR="00E57458" w:rsidRPr="00516BFA" w:rsidTr="00861B72">
        <w:trPr>
          <w:jc w:val="center"/>
        </w:trPr>
        <w:tc>
          <w:tcPr>
            <w:tcW w:w="1980" w:type="dxa"/>
            <w:shd w:val="clear" w:color="auto" w:fill="A6A6A6"/>
          </w:tcPr>
          <w:p w:rsidR="00E57458" w:rsidRPr="00516BFA" w:rsidRDefault="00E57458" w:rsidP="00861B72">
            <w:pPr>
              <w:spacing w:before="40" w:after="40"/>
              <w:rPr>
                <w:rFonts w:cs="Arial"/>
                <w:b/>
                <w:color w:val="FFFFFF"/>
              </w:rPr>
            </w:pPr>
            <w:r w:rsidRPr="00516BFA">
              <w:rPr>
                <w:rFonts w:cs="Arial"/>
                <w:b/>
                <w:color w:val="FFFFFF"/>
              </w:rPr>
              <w:t>Attribute Name</w:t>
            </w:r>
          </w:p>
        </w:tc>
        <w:tc>
          <w:tcPr>
            <w:tcW w:w="661" w:type="dxa"/>
            <w:shd w:val="clear" w:color="auto" w:fill="A6A6A6"/>
          </w:tcPr>
          <w:p w:rsidR="00E57458" w:rsidRPr="00516BFA" w:rsidRDefault="00E57458" w:rsidP="00861B72">
            <w:pPr>
              <w:spacing w:before="40" w:after="40"/>
              <w:rPr>
                <w:rFonts w:cs="Arial"/>
                <w:b/>
                <w:color w:val="FFFFFF"/>
              </w:rPr>
            </w:pPr>
            <w:r w:rsidRPr="00516BFA">
              <w:rPr>
                <w:rFonts w:cs="Arial"/>
                <w:b/>
                <w:color w:val="FFFFFF"/>
              </w:rPr>
              <w:t>Cfg</w:t>
            </w:r>
          </w:p>
        </w:tc>
        <w:tc>
          <w:tcPr>
            <w:tcW w:w="2070" w:type="dxa"/>
            <w:shd w:val="clear" w:color="auto" w:fill="A6A6A6"/>
          </w:tcPr>
          <w:p w:rsidR="00E57458" w:rsidRPr="00516BFA" w:rsidRDefault="00E57458" w:rsidP="00861B72">
            <w:pPr>
              <w:spacing w:before="40" w:after="40"/>
              <w:rPr>
                <w:rFonts w:cs="Arial"/>
                <w:b/>
                <w:color w:val="FFFFFF"/>
              </w:rPr>
            </w:pPr>
            <w:r w:rsidRPr="00516BFA">
              <w:rPr>
                <w:rFonts w:cs="Arial"/>
                <w:b/>
                <w:color w:val="FFFFFF"/>
              </w:rPr>
              <w:t>Value</w:t>
            </w:r>
          </w:p>
        </w:tc>
        <w:tc>
          <w:tcPr>
            <w:tcW w:w="2880" w:type="dxa"/>
            <w:shd w:val="clear" w:color="auto" w:fill="A6A6A6"/>
          </w:tcPr>
          <w:p w:rsidR="00E57458" w:rsidRPr="00516BFA" w:rsidRDefault="00E57458" w:rsidP="00861B72">
            <w:pPr>
              <w:spacing w:before="40" w:after="40"/>
              <w:rPr>
                <w:rFonts w:cs="Arial"/>
                <w:b/>
                <w:color w:val="FFFFFF"/>
              </w:rPr>
            </w:pPr>
            <w:r w:rsidRPr="00516BFA">
              <w:rPr>
                <w:rFonts w:cs="Arial"/>
                <w:b/>
                <w:color w:val="FFFFFF"/>
              </w:rPr>
              <w:t>Cmd Line Opt</w:t>
            </w:r>
          </w:p>
        </w:tc>
        <w:tc>
          <w:tcPr>
            <w:tcW w:w="6863" w:type="dxa"/>
            <w:shd w:val="clear" w:color="auto" w:fill="A6A6A6"/>
          </w:tcPr>
          <w:p w:rsidR="00E57458" w:rsidRPr="00516BFA" w:rsidRDefault="00E57458" w:rsidP="00861B72">
            <w:pPr>
              <w:spacing w:before="40" w:after="40"/>
              <w:rPr>
                <w:rFonts w:cs="Arial"/>
                <w:b/>
                <w:color w:val="FFFFFF"/>
              </w:rPr>
            </w:pPr>
            <w:r w:rsidRPr="00516BFA">
              <w:rPr>
                <w:rFonts w:cs="Arial"/>
                <w:b/>
                <w:color w:val="FFFFFF"/>
              </w:rPr>
              <w:t>Rationale</w:t>
            </w:r>
          </w:p>
        </w:tc>
      </w:tr>
      <w:tr w:rsidR="00E57458" w:rsidRPr="00516BFA" w:rsidTr="00861B72">
        <w:trPr>
          <w:jc w:val="center"/>
        </w:trPr>
        <w:tc>
          <w:tcPr>
            <w:tcW w:w="14454" w:type="dxa"/>
            <w:gridSpan w:val="5"/>
            <w:shd w:val="clear" w:color="auto" w:fill="D9D9D9"/>
          </w:tcPr>
          <w:p w:rsidR="00E57458" w:rsidRDefault="00E57458" w:rsidP="00861B72">
            <w:pPr>
              <w:spacing w:before="40" w:after="40"/>
            </w:pPr>
            <w:r w:rsidRPr="00516BFA">
              <w:rPr>
                <w:rFonts w:cs="Arial"/>
              </w:rPr>
              <w:t>Miscellaneous</w:t>
            </w:r>
          </w:p>
        </w:tc>
      </w:tr>
      <w:tr w:rsidR="00E57458" w:rsidRPr="00516BFA" w:rsidTr="00861B72">
        <w:trPr>
          <w:jc w:val="center"/>
        </w:trPr>
        <w:tc>
          <w:tcPr>
            <w:tcW w:w="1980" w:type="dxa"/>
          </w:tcPr>
          <w:p w:rsidR="00E57458" w:rsidRDefault="00E57458" w:rsidP="00861B72">
            <w:pPr>
              <w:spacing w:before="40" w:after="40"/>
            </w:pPr>
            <w:r>
              <w:t>Add &lt;function&gt; to preferred placement order list</w:t>
            </w:r>
          </w:p>
        </w:tc>
        <w:tc>
          <w:tcPr>
            <w:tcW w:w="661" w:type="dxa"/>
          </w:tcPr>
          <w:p w:rsidR="00E57458" w:rsidRDefault="00267549" w:rsidP="00861B72">
            <w:pPr>
              <w:spacing w:before="40" w:after="40"/>
              <w:jc w:val="center"/>
            </w:pPr>
            <w:r>
              <w:t>A</w:t>
            </w:r>
          </w:p>
        </w:tc>
        <w:tc>
          <w:tcPr>
            <w:tcW w:w="2070" w:type="dxa"/>
          </w:tcPr>
          <w:p w:rsidR="00E57458" w:rsidRDefault="00267549" w:rsidP="00861B72">
            <w:pPr>
              <w:spacing w:before="40" w:after="40"/>
            </w:pPr>
            <w:r>
              <w:t>Not specified</w:t>
            </w:r>
          </w:p>
        </w:tc>
        <w:tc>
          <w:tcPr>
            <w:tcW w:w="2880" w:type="dxa"/>
          </w:tcPr>
          <w:p w:rsidR="00E57458" w:rsidRDefault="00267549" w:rsidP="00861B72">
            <w:pPr>
              <w:spacing w:before="40" w:after="40"/>
            </w:pPr>
            <w:r>
              <w:t>--preferred_order</w:t>
            </w:r>
          </w:p>
        </w:tc>
        <w:tc>
          <w:tcPr>
            <w:tcW w:w="6863" w:type="dxa"/>
          </w:tcPr>
          <w:p w:rsidR="00E57458" w:rsidRDefault="00267549" w:rsidP="00861B72">
            <w:pPr>
              <w:spacing w:before="40" w:after="40"/>
            </w:pPr>
            <w:r>
              <w:t xml:space="preserve">No order preferred. </w:t>
            </w:r>
          </w:p>
        </w:tc>
      </w:tr>
      <w:tr w:rsidR="00E57458" w:rsidRPr="00516BFA" w:rsidTr="00861B72">
        <w:trPr>
          <w:jc w:val="center"/>
        </w:trPr>
        <w:tc>
          <w:tcPr>
            <w:tcW w:w="1980" w:type="dxa"/>
          </w:tcPr>
          <w:p w:rsidR="00E57458" w:rsidRDefault="00E57458" w:rsidP="00861B72">
            <w:pPr>
              <w:spacing w:before="40" w:after="40"/>
            </w:pPr>
            <w:r>
              <w:t>Disable conditional linking ignore .clink</w:t>
            </w:r>
          </w:p>
        </w:tc>
        <w:tc>
          <w:tcPr>
            <w:tcW w:w="661" w:type="dxa"/>
          </w:tcPr>
          <w:p w:rsidR="00E57458" w:rsidRDefault="00267549" w:rsidP="00861B72">
            <w:pPr>
              <w:spacing w:before="40" w:after="40"/>
              <w:jc w:val="center"/>
            </w:pPr>
            <w:r>
              <w:t>A</w:t>
            </w:r>
          </w:p>
        </w:tc>
        <w:tc>
          <w:tcPr>
            <w:tcW w:w="2070" w:type="dxa"/>
          </w:tcPr>
          <w:p w:rsidR="00E57458" w:rsidRDefault="00F43BB0" w:rsidP="00861B72">
            <w:pPr>
              <w:spacing w:before="40" w:after="40"/>
            </w:pPr>
            <w:r w:rsidRPr="00516BFA">
              <w:rPr>
                <w:rFonts w:cs="Arial"/>
              </w:rPr>
              <w:t>No</w:t>
            </w:r>
            <w:r>
              <w:rPr>
                <w:rFonts w:cs="Arial"/>
              </w:rPr>
              <w:t>t Selected</w:t>
            </w:r>
          </w:p>
        </w:tc>
        <w:tc>
          <w:tcPr>
            <w:tcW w:w="2880" w:type="dxa"/>
          </w:tcPr>
          <w:p w:rsidR="00E57458" w:rsidRDefault="00267549" w:rsidP="00861B72">
            <w:pPr>
              <w:spacing w:before="40" w:after="40"/>
            </w:pPr>
            <w:r>
              <w:t>--disable_clink, -j</w:t>
            </w:r>
          </w:p>
        </w:tc>
        <w:tc>
          <w:tcPr>
            <w:tcW w:w="6863" w:type="dxa"/>
          </w:tcPr>
          <w:p w:rsidR="00E57458" w:rsidRDefault="00267549" w:rsidP="00861B72">
            <w:pPr>
              <w:autoSpaceDE w:val="0"/>
              <w:autoSpaceDN w:val="0"/>
              <w:adjustRightInd w:val="0"/>
              <w:spacing w:before="40" w:after="40"/>
            </w:pPr>
            <w:r>
              <w:rPr>
                <w:rFonts w:cs="Arial"/>
              </w:rPr>
              <w:t xml:space="preserve">According to page 86 in </w:t>
            </w:r>
            <w:fldSimple w:instr=" REF _Ref362868340 \r \h  \* MERGEFORMAT ">
              <w:r>
                <w:rPr>
                  <w:rFonts w:cs="Arial"/>
                </w:rPr>
                <w:t>[5]</w:t>
              </w:r>
            </w:fldSimple>
            <w:r>
              <w:rPr>
                <w:rFonts w:cs="Arial"/>
              </w:rPr>
              <w:t>, “under the ELF EABI model, the linker assumes that all sections are eligible for removal via conditional linking. Therefore, the .clink directive has no effect under EABI.”</w:t>
            </w:r>
          </w:p>
        </w:tc>
      </w:tr>
      <w:tr w:rsidR="00E57458" w:rsidRPr="00516BFA" w:rsidTr="00861B72">
        <w:trPr>
          <w:jc w:val="center"/>
        </w:trPr>
        <w:tc>
          <w:tcPr>
            <w:tcW w:w="1980" w:type="dxa"/>
          </w:tcPr>
          <w:p w:rsidR="00E57458" w:rsidRDefault="00E57458" w:rsidP="00861B72">
            <w:pPr>
              <w:spacing w:before="40" w:after="40"/>
            </w:pPr>
            <w:r>
              <w:t>Strict compatibility checking</w:t>
            </w:r>
          </w:p>
        </w:tc>
        <w:tc>
          <w:tcPr>
            <w:tcW w:w="661" w:type="dxa"/>
          </w:tcPr>
          <w:p w:rsidR="00E57458" w:rsidRDefault="00267549" w:rsidP="00861B72">
            <w:pPr>
              <w:spacing w:before="40" w:after="40"/>
              <w:jc w:val="center"/>
            </w:pPr>
            <w:r>
              <w:t>A</w:t>
            </w:r>
          </w:p>
        </w:tc>
        <w:tc>
          <w:tcPr>
            <w:tcW w:w="2070" w:type="dxa"/>
          </w:tcPr>
          <w:p w:rsidR="00E57458" w:rsidRDefault="00267549" w:rsidP="00F43BB0">
            <w:pPr>
              <w:spacing w:before="40" w:after="40"/>
            </w:pPr>
            <w:r>
              <w:t>No</w:t>
            </w:r>
            <w:r w:rsidR="00F43BB0">
              <w:t>ne selected</w:t>
            </w:r>
          </w:p>
        </w:tc>
        <w:tc>
          <w:tcPr>
            <w:tcW w:w="2880" w:type="dxa"/>
          </w:tcPr>
          <w:p w:rsidR="00E57458" w:rsidRDefault="00267549" w:rsidP="00861B72">
            <w:pPr>
              <w:spacing w:before="40" w:after="40"/>
            </w:pPr>
            <w:r>
              <w:t>--strict_compatibility</w:t>
            </w:r>
          </w:p>
        </w:tc>
        <w:tc>
          <w:tcPr>
            <w:tcW w:w="6863" w:type="dxa"/>
          </w:tcPr>
          <w:p w:rsidR="00861B72" w:rsidRDefault="00861B72" w:rsidP="00861B72">
            <w:pPr>
              <w:autoSpaceDE w:val="0"/>
              <w:autoSpaceDN w:val="0"/>
              <w:adjustRightInd w:val="0"/>
              <w:spacing w:before="40" w:after="40"/>
              <w:rPr>
                <w:rFonts w:cs="Arial"/>
              </w:rPr>
            </w:pPr>
            <w:r>
              <w:t xml:space="preserve">Using the default value to disable the check due to the possibility of </w:t>
            </w:r>
            <w:r>
              <w:rPr>
                <w:rFonts w:cs="Arial"/>
              </w:rPr>
              <w:t>false compatibility errors when linking in object files built with an older toolset, or</w:t>
            </w:r>
          </w:p>
          <w:p w:rsidR="00E57458" w:rsidRDefault="00861B72" w:rsidP="00861B72">
            <w:pPr>
              <w:spacing w:before="40" w:after="40"/>
            </w:pPr>
            <w:proofErr w:type="gramStart"/>
            <w:r>
              <w:rPr>
                <w:rFonts w:cs="Arial"/>
              </w:rPr>
              <w:t>with</w:t>
            </w:r>
            <w:proofErr w:type="gramEnd"/>
            <w:r>
              <w:rPr>
                <w:rFonts w:cs="Arial"/>
              </w:rPr>
              <w:t xml:space="preserve"> object files built with another compiler vendor's toolset.</w:t>
            </w:r>
          </w:p>
        </w:tc>
      </w:tr>
      <w:tr w:rsidR="00E57458" w:rsidRPr="00516BFA" w:rsidTr="00861B72">
        <w:trPr>
          <w:jc w:val="center"/>
        </w:trPr>
        <w:tc>
          <w:tcPr>
            <w:tcW w:w="1980" w:type="dxa"/>
          </w:tcPr>
          <w:p w:rsidR="00E57458" w:rsidRDefault="00E57458" w:rsidP="00861B72">
            <w:pPr>
              <w:spacing w:before="40" w:after="40"/>
            </w:pPr>
            <w:r>
              <w:lastRenderedPageBreak/>
              <w:t>Zero initialize ELF uninitialized sections</w:t>
            </w:r>
          </w:p>
        </w:tc>
        <w:tc>
          <w:tcPr>
            <w:tcW w:w="661" w:type="dxa"/>
          </w:tcPr>
          <w:p w:rsidR="00E57458" w:rsidRDefault="00E57458" w:rsidP="00861B72">
            <w:pPr>
              <w:spacing w:before="40" w:after="40"/>
              <w:jc w:val="center"/>
            </w:pPr>
            <w:r>
              <w:t>A</w:t>
            </w:r>
          </w:p>
        </w:tc>
        <w:tc>
          <w:tcPr>
            <w:tcW w:w="2070" w:type="dxa"/>
          </w:tcPr>
          <w:p w:rsidR="00E57458" w:rsidRDefault="00F43BB0" w:rsidP="00861B72">
            <w:pPr>
              <w:spacing w:before="40" w:after="40"/>
            </w:pPr>
            <w:r>
              <w:t>O</w:t>
            </w:r>
            <w:r w:rsidR="00E57458">
              <w:t>ff</w:t>
            </w:r>
          </w:p>
        </w:tc>
        <w:tc>
          <w:tcPr>
            <w:tcW w:w="2880" w:type="dxa"/>
          </w:tcPr>
          <w:p w:rsidR="00E57458" w:rsidRDefault="00E57458" w:rsidP="00861B72">
            <w:pPr>
              <w:spacing w:before="40" w:after="40"/>
            </w:pPr>
            <w:r>
              <w:t>--zero_init</w:t>
            </w:r>
          </w:p>
        </w:tc>
        <w:tc>
          <w:tcPr>
            <w:tcW w:w="6863" w:type="dxa"/>
          </w:tcPr>
          <w:p w:rsidR="00E57458" w:rsidRDefault="00E57458" w:rsidP="00861B72">
            <w:pPr>
              <w:spacing w:before="40" w:after="40"/>
            </w:pPr>
            <w:r>
              <w:t>Set to off otherwise initialization to zero of all RAM with unspecified init values will be generated into the cinit table.  This is not necessary as the hardware RAM initialization will perform this step.</w:t>
            </w:r>
          </w:p>
        </w:tc>
      </w:tr>
      <w:tr w:rsidR="00E57458" w:rsidRPr="00516BFA" w:rsidTr="00861B72">
        <w:trPr>
          <w:jc w:val="center"/>
        </w:trPr>
        <w:tc>
          <w:tcPr>
            <w:tcW w:w="1980" w:type="dxa"/>
          </w:tcPr>
          <w:p w:rsidR="00E57458" w:rsidRDefault="00E57458" w:rsidP="00861B72">
            <w:pPr>
              <w:spacing w:before="40" w:after="40"/>
            </w:pPr>
            <w:r>
              <w:t>Select trampoline minimization algorithm</w:t>
            </w:r>
          </w:p>
        </w:tc>
        <w:tc>
          <w:tcPr>
            <w:tcW w:w="661" w:type="dxa"/>
          </w:tcPr>
          <w:p w:rsidR="00E57458" w:rsidRDefault="00861B72" w:rsidP="00861B72">
            <w:pPr>
              <w:spacing w:before="40" w:after="40"/>
              <w:jc w:val="center"/>
            </w:pPr>
            <w:r>
              <w:t>A</w:t>
            </w:r>
          </w:p>
        </w:tc>
        <w:tc>
          <w:tcPr>
            <w:tcW w:w="2070" w:type="dxa"/>
          </w:tcPr>
          <w:p w:rsidR="00E57458" w:rsidRDefault="00861B72" w:rsidP="00F43BB0">
            <w:pPr>
              <w:spacing w:before="40" w:after="40"/>
            </w:pPr>
            <w:r>
              <w:t>No</w:t>
            </w:r>
            <w:r w:rsidR="00F43BB0">
              <w:t>ne selected</w:t>
            </w:r>
          </w:p>
        </w:tc>
        <w:tc>
          <w:tcPr>
            <w:tcW w:w="2880" w:type="dxa"/>
          </w:tcPr>
          <w:p w:rsidR="00E57458" w:rsidRDefault="00861B72" w:rsidP="00861B72">
            <w:pPr>
              <w:spacing w:before="40" w:after="40"/>
            </w:pPr>
            <w:r>
              <w:t>--minimize_trampolines</w:t>
            </w:r>
          </w:p>
        </w:tc>
        <w:tc>
          <w:tcPr>
            <w:tcW w:w="6863" w:type="dxa"/>
          </w:tcPr>
          <w:p w:rsidR="00E57458" w:rsidRDefault="00861B72" w:rsidP="00861B72">
            <w:pPr>
              <w:spacing w:before="40" w:after="40"/>
            </w:pPr>
            <w:r>
              <w:t xml:space="preserve">Default setting. </w:t>
            </w:r>
          </w:p>
        </w:tc>
      </w:tr>
      <w:tr w:rsidR="00E57458" w:rsidRPr="00516BFA" w:rsidTr="00861B72">
        <w:trPr>
          <w:jc w:val="center"/>
        </w:trPr>
        <w:tc>
          <w:tcPr>
            <w:tcW w:w="1980" w:type="dxa"/>
          </w:tcPr>
          <w:p w:rsidR="00E57458" w:rsidRDefault="00E57458" w:rsidP="00861B72">
            <w:pPr>
              <w:spacing w:before="40" w:after="40"/>
            </w:pPr>
            <w:r>
              <w:t>Minimum space between non-adjacent trampolines</w:t>
            </w:r>
          </w:p>
        </w:tc>
        <w:tc>
          <w:tcPr>
            <w:tcW w:w="661" w:type="dxa"/>
          </w:tcPr>
          <w:p w:rsidR="00E57458" w:rsidRDefault="00861B72" w:rsidP="00861B72">
            <w:pPr>
              <w:spacing w:before="40" w:after="40"/>
              <w:jc w:val="center"/>
            </w:pPr>
            <w:r>
              <w:t>A</w:t>
            </w:r>
          </w:p>
        </w:tc>
        <w:tc>
          <w:tcPr>
            <w:tcW w:w="2070" w:type="dxa"/>
          </w:tcPr>
          <w:p w:rsidR="00E57458" w:rsidRDefault="00861B72" w:rsidP="00861B72">
            <w:pPr>
              <w:spacing w:before="40" w:after="40"/>
            </w:pPr>
            <w:r>
              <w:t>Not specified</w:t>
            </w:r>
          </w:p>
        </w:tc>
        <w:tc>
          <w:tcPr>
            <w:tcW w:w="2880" w:type="dxa"/>
          </w:tcPr>
          <w:p w:rsidR="00E57458" w:rsidRDefault="00861B72" w:rsidP="00861B72">
            <w:pPr>
              <w:spacing w:before="40" w:after="40"/>
            </w:pPr>
            <w:r>
              <w:t>--trampoline_min_spacing</w:t>
            </w:r>
          </w:p>
        </w:tc>
        <w:tc>
          <w:tcPr>
            <w:tcW w:w="6863" w:type="dxa"/>
          </w:tcPr>
          <w:p w:rsidR="00E57458" w:rsidRDefault="00861B72" w:rsidP="00861B72">
            <w:pPr>
              <w:spacing w:before="40" w:after="40"/>
            </w:pPr>
            <w:r>
              <w:t xml:space="preserve">Default setting. </w:t>
            </w:r>
          </w:p>
        </w:tc>
      </w:tr>
    </w:tbl>
    <w:p w:rsidR="00E57458" w:rsidRPr="00E57458" w:rsidRDefault="00E57458" w:rsidP="00E57458"/>
    <w:p w:rsidR="00434DED" w:rsidRPr="00434DED" w:rsidRDefault="00861B72" w:rsidP="00434DED">
      <w:pPr>
        <w:pStyle w:val="Heading7"/>
      </w:pPr>
      <w:bookmarkStart w:id="98" w:name="_Toc364670305"/>
      <w:r>
        <w:t>Dynamic Linking Support Options</w:t>
      </w:r>
      <w:bookmarkEnd w:id="98"/>
    </w:p>
    <w:tbl>
      <w:tblPr>
        <w:tblW w:w="11592"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661"/>
        <w:gridCol w:w="2070"/>
        <w:gridCol w:w="2351"/>
        <w:gridCol w:w="4530"/>
      </w:tblGrid>
      <w:tr w:rsidR="00C3605C" w:rsidRPr="00516BFA" w:rsidTr="00891389">
        <w:trPr>
          <w:jc w:val="center"/>
        </w:trPr>
        <w:tc>
          <w:tcPr>
            <w:tcW w:w="1980" w:type="dxa"/>
            <w:shd w:val="clear" w:color="auto" w:fill="A6A6A6"/>
          </w:tcPr>
          <w:p w:rsidR="00C3605C" w:rsidRPr="00516BFA" w:rsidRDefault="00D820BE" w:rsidP="00891389">
            <w:pPr>
              <w:spacing w:before="40" w:after="40"/>
              <w:rPr>
                <w:rFonts w:cs="Arial"/>
                <w:b/>
                <w:color w:val="FFFFFF"/>
              </w:rPr>
            </w:pPr>
            <w:r w:rsidRPr="00516BFA">
              <w:rPr>
                <w:rFonts w:cs="Arial"/>
                <w:b/>
                <w:color w:val="FFFFFF"/>
              </w:rPr>
              <w:t>Attribute Name</w:t>
            </w:r>
          </w:p>
        </w:tc>
        <w:tc>
          <w:tcPr>
            <w:tcW w:w="661" w:type="dxa"/>
            <w:shd w:val="clear" w:color="auto" w:fill="A6A6A6"/>
          </w:tcPr>
          <w:p w:rsidR="00C3605C" w:rsidRPr="00516BFA" w:rsidRDefault="00C3605C" w:rsidP="00891389">
            <w:pPr>
              <w:spacing w:before="40" w:after="40"/>
              <w:rPr>
                <w:rFonts w:cs="Arial"/>
                <w:b/>
                <w:color w:val="FFFFFF"/>
              </w:rPr>
            </w:pPr>
            <w:r w:rsidRPr="00516BFA">
              <w:rPr>
                <w:rFonts w:cs="Arial"/>
                <w:b/>
                <w:color w:val="FFFFFF"/>
              </w:rPr>
              <w:t>Cfg</w:t>
            </w:r>
          </w:p>
        </w:tc>
        <w:tc>
          <w:tcPr>
            <w:tcW w:w="2070" w:type="dxa"/>
            <w:shd w:val="clear" w:color="auto" w:fill="A6A6A6"/>
          </w:tcPr>
          <w:p w:rsidR="00C3605C" w:rsidRPr="00516BFA" w:rsidRDefault="00C3605C" w:rsidP="00891389">
            <w:pPr>
              <w:spacing w:before="40" w:after="40"/>
              <w:rPr>
                <w:rFonts w:cs="Arial"/>
                <w:b/>
                <w:color w:val="FFFFFF"/>
              </w:rPr>
            </w:pPr>
            <w:r w:rsidRPr="00516BFA">
              <w:rPr>
                <w:rFonts w:cs="Arial"/>
                <w:b/>
                <w:color w:val="FFFFFF"/>
              </w:rPr>
              <w:t>Value</w:t>
            </w:r>
          </w:p>
        </w:tc>
        <w:tc>
          <w:tcPr>
            <w:tcW w:w="2351" w:type="dxa"/>
            <w:shd w:val="clear" w:color="auto" w:fill="A6A6A6"/>
          </w:tcPr>
          <w:p w:rsidR="00C3605C" w:rsidRPr="00516BFA" w:rsidRDefault="00C3605C" w:rsidP="00891389">
            <w:pPr>
              <w:spacing w:before="40" w:after="40"/>
              <w:rPr>
                <w:rFonts w:cs="Arial"/>
                <w:b/>
                <w:color w:val="FFFFFF"/>
              </w:rPr>
            </w:pPr>
            <w:r w:rsidRPr="00516BFA">
              <w:rPr>
                <w:rFonts w:cs="Arial"/>
                <w:b/>
                <w:color w:val="FFFFFF"/>
              </w:rPr>
              <w:t>Cmd Line Opt</w:t>
            </w:r>
          </w:p>
        </w:tc>
        <w:tc>
          <w:tcPr>
            <w:tcW w:w="4530" w:type="dxa"/>
            <w:shd w:val="clear" w:color="auto" w:fill="A6A6A6"/>
          </w:tcPr>
          <w:p w:rsidR="00C3605C" w:rsidRPr="00516BFA" w:rsidRDefault="00C3605C" w:rsidP="00891389">
            <w:pPr>
              <w:spacing w:before="40" w:after="40"/>
              <w:rPr>
                <w:rFonts w:cs="Arial"/>
                <w:b/>
                <w:color w:val="FFFFFF"/>
              </w:rPr>
            </w:pPr>
            <w:r w:rsidRPr="00516BFA">
              <w:rPr>
                <w:rFonts w:cs="Arial"/>
                <w:b/>
                <w:color w:val="FFFFFF"/>
              </w:rPr>
              <w:t>Rationale</w:t>
            </w:r>
          </w:p>
        </w:tc>
      </w:tr>
      <w:tr w:rsidR="00581621" w:rsidRPr="00516BFA" w:rsidTr="00891389">
        <w:trPr>
          <w:jc w:val="center"/>
        </w:trPr>
        <w:tc>
          <w:tcPr>
            <w:tcW w:w="1980" w:type="dxa"/>
          </w:tcPr>
          <w:p w:rsidR="00581621" w:rsidRDefault="00891389" w:rsidP="00891389">
            <w:pPr>
              <w:spacing w:before="40" w:after="40"/>
            </w:pPr>
            <w:r>
              <w:t>Add directory to end of dynamic library search path</w:t>
            </w:r>
          </w:p>
        </w:tc>
        <w:tc>
          <w:tcPr>
            <w:tcW w:w="661" w:type="dxa"/>
          </w:tcPr>
          <w:p w:rsidR="00581621" w:rsidRDefault="00891389" w:rsidP="00891389">
            <w:pPr>
              <w:spacing w:before="40" w:after="40"/>
              <w:jc w:val="center"/>
            </w:pPr>
            <w:r>
              <w:t>A</w:t>
            </w:r>
          </w:p>
        </w:tc>
        <w:tc>
          <w:tcPr>
            <w:tcW w:w="2070" w:type="dxa"/>
          </w:tcPr>
          <w:p w:rsidR="00581621" w:rsidRDefault="00891389" w:rsidP="00891389">
            <w:pPr>
              <w:spacing w:before="40" w:after="40"/>
            </w:pPr>
            <w:r>
              <w:t>Not specified</w:t>
            </w:r>
          </w:p>
        </w:tc>
        <w:tc>
          <w:tcPr>
            <w:tcW w:w="2351" w:type="dxa"/>
          </w:tcPr>
          <w:p w:rsidR="00581621" w:rsidRDefault="00891389" w:rsidP="00891389">
            <w:pPr>
              <w:spacing w:before="40" w:after="40"/>
            </w:pPr>
            <w:r>
              <w:t>--runpath</w:t>
            </w:r>
          </w:p>
        </w:tc>
        <w:tc>
          <w:tcPr>
            <w:tcW w:w="4530" w:type="dxa"/>
          </w:tcPr>
          <w:p w:rsidR="00581621"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Export specified symbol</w:t>
            </w:r>
          </w:p>
        </w:tc>
        <w:tc>
          <w:tcPr>
            <w:tcW w:w="661" w:type="dxa"/>
          </w:tcPr>
          <w:p w:rsidR="00891389" w:rsidRDefault="00891389" w:rsidP="00891389">
            <w:pPr>
              <w:spacing w:before="40" w:after="40"/>
              <w:jc w:val="center"/>
            </w:pPr>
            <w:r>
              <w:t>A</w:t>
            </w:r>
          </w:p>
        </w:tc>
        <w:tc>
          <w:tcPr>
            <w:tcW w:w="2070" w:type="dxa"/>
          </w:tcPr>
          <w:p w:rsidR="00891389" w:rsidRDefault="00891389" w:rsidP="00891389">
            <w:pPr>
              <w:spacing w:before="40" w:after="40"/>
            </w:pPr>
            <w:r>
              <w:t>Not specified</w:t>
            </w:r>
          </w:p>
        </w:tc>
        <w:tc>
          <w:tcPr>
            <w:tcW w:w="2351" w:type="dxa"/>
          </w:tcPr>
          <w:p w:rsidR="00891389" w:rsidRDefault="00891389" w:rsidP="00891389">
            <w:pPr>
              <w:spacing w:before="40" w:after="40"/>
            </w:pPr>
            <w:r>
              <w:t>--export</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 xml:space="preserve">Specify ELF shared object file name </w:t>
            </w:r>
          </w:p>
        </w:tc>
        <w:tc>
          <w:tcPr>
            <w:tcW w:w="661" w:type="dxa"/>
          </w:tcPr>
          <w:p w:rsidR="00891389" w:rsidRDefault="00891389" w:rsidP="00891389">
            <w:pPr>
              <w:spacing w:before="40" w:after="40"/>
              <w:jc w:val="center"/>
            </w:pPr>
            <w:r>
              <w:t>A</w:t>
            </w:r>
          </w:p>
        </w:tc>
        <w:tc>
          <w:tcPr>
            <w:tcW w:w="2070" w:type="dxa"/>
          </w:tcPr>
          <w:p w:rsidR="00891389" w:rsidRDefault="00891389" w:rsidP="00891389">
            <w:pPr>
              <w:spacing w:before="40" w:after="40"/>
            </w:pPr>
            <w:r>
              <w:t>Not specified</w:t>
            </w:r>
          </w:p>
        </w:tc>
        <w:tc>
          <w:tcPr>
            <w:tcW w:w="2351" w:type="dxa"/>
          </w:tcPr>
          <w:p w:rsidR="00891389" w:rsidRDefault="00891389" w:rsidP="00891389">
            <w:pPr>
              <w:spacing w:before="40" w:after="40"/>
            </w:pPr>
            <w:r>
              <w:t>--soname</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Force all import references to bind during static linking</w:t>
            </w:r>
          </w:p>
        </w:tc>
        <w:tc>
          <w:tcPr>
            <w:tcW w:w="661" w:type="dxa"/>
          </w:tcPr>
          <w:p w:rsidR="00891389" w:rsidRDefault="00891389" w:rsidP="00891389">
            <w:pPr>
              <w:spacing w:before="40" w:after="40"/>
              <w:jc w:val="center"/>
            </w:pPr>
            <w:r>
              <w:t>A</w:t>
            </w:r>
          </w:p>
        </w:tc>
        <w:tc>
          <w:tcPr>
            <w:tcW w:w="2070" w:type="dxa"/>
          </w:tcPr>
          <w:p w:rsidR="00891389" w:rsidRDefault="00891389" w:rsidP="00F43BB0">
            <w:pPr>
              <w:spacing w:before="40" w:after="40"/>
            </w:pPr>
            <w:r>
              <w:t>No</w:t>
            </w:r>
            <w:r w:rsidR="00F43BB0">
              <w:t>ne selected</w:t>
            </w:r>
          </w:p>
        </w:tc>
        <w:tc>
          <w:tcPr>
            <w:tcW w:w="2351" w:type="dxa"/>
          </w:tcPr>
          <w:p w:rsidR="00891389" w:rsidRDefault="00891389" w:rsidP="00891389">
            <w:pPr>
              <w:spacing w:before="40" w:after="40"/>
            </w:pPr>
            <w:r>
              <w:t>--forced_static_binding</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Add directory to beginning of dynamic library search path</w:t>
            </w:r>
          </w:p>
        </w:tc>
        <w:tc>
          <w:tcPr>
            <w:tcW w:w="661" w:type="dxa"/>
          </w:tcPr>
          <w:p w:rsidR="00891389" w:rsidRDefault="00891389" w:rsidP="00891389">
            <w:pPr>
              <w:spacing w:before="40" w:after="40"/>
              <w:jc w:val="center"/>
            </w:pPr>
            <w:r>
              <w:t>A</w:t>
            </w:r>
          </w:p>
        </w:tc>
        <w:tc>
          <w:tcPr>
            <w:tcW w:w="2070" w:type="dxa"/>
          </w:tcPr>
          <w:p w:rsidR="00891389" w:rsidRDefault="00891389" w:rsidP="00891389">
            <w:pPr>
              <w:spacing w:before="40" w:after="40"/>
            </w:pPr>
            <w:r>
              <w:t>Not specified</w:t>
            </w:r>
          </w:p>
        </w:tc>
        <w:tc>
          <w:tcPr>
            <w:tcW w:w="2351" w:type="dxa"/>
          </w:tcPr>
          <w:p w:rsidR="00891389" w:rsidRDefault="00891389" w:rsidP="00891389">
            <w:pPr>
              <w:spacing w:before="40" w:after="40"/>
            </w:pPr>
            <w:r>
              <w:t>--rpath</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 xml:space="preserve">Specify the symbol name of the </w:t>
            </w:r>
            <w:r>
              <w:lastRenderedPageBreak/>
              <w:t>initialization code</w:t>
            </w:r>
          </w:p>
        </w:tc>
        <w:tc>
          <w:tcPr>
            <w:tcW w:w="661" w:type="dxa"/>
          </w:tcPr>
          <w:p w:rsidR="00891389" w:rsidRDefault="00891389" w:rsidP="00891389">
            <w:pPr>
              <w:spacing w:before="40" w:after="40"/>
              <w:jc w:val="center"/>
            </w:pPr>
            <w:r>
              <w:lastRenderedPageBreak/>
              <w:t>A</w:t>
            </w:r>
          </w:p>
        </w:tc>
        <w:tc>
          <w:tcPr>
            <w:tcW w:w="2070" w:type="dxa"/>
          </w:tcPr>
          <w:p w:rsidR="00891389" w:rsidRDefault="00891389" w:rsidP="00891389">
            <w:pPr>
              <w:spacing w:before="40" w:after="40"/>
            </w:pPr>
            <w:r>
              <w:t>Not specified</w:t>
            </w:r>
          </w:p>
        </w:tc>
        <w:tc>
          <w:tcPr>
            <w:tcW w:w="2351" w:type="dxa"/>
          </w:tcPr>
          <w:p w:rsidR="00891389" w:rsidRDefault="00891389" w:rsidP="00891389">
            <w:pPr>
              <w:spacing w:before="40" w:after="40"/>
            </w:pPr>
            <w:r>
              <w:t>--init</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lastRenderedPageBreak/>
              <w:t>Specify the symbol name of the finalization code</w:t>
            </w:r>
          </w:p>
        </w:tc>
        <w:tc>
          <w:tcPr>
            <w:tcW w:w="661" w:type="dxa"/>
          </w:tcPr>
          <w:p w:rsidR="00891389" w:rsidRDefault="00891389" w:rsidP="00891389">
            <w:pPr>
              <w:spacing w:before="40" w:after="40"/>
              <w:jc w:val="center"/>
            </w:pPr>
            <w:r>
              <w:t>A</w:t>
            </w:r>
          </w:p>
        </w:tc>
        <w:tc>
          <w:tcPr>
            <w:tcW w:w="2070" w:type="dxa"/>
          </w:tcPr>
          <w:p w:rsidR="00891389" w:rsidRDefault="00891389" w:rsidP="00891389">
            <w:pPr>
              <w:spacing w:before="40" w:after="40"/>
            </w:pPr>
            <w:r>
              <w:t>Not specified</w:t>
            </w:r>
          </w:p>
        </w:tc>
        <w:tc>
          <w:tcPr>
            <w:tcW w:w="2351" w:type="dxa"/>
          </w:tcPr>
          <w:p w:rsidR="00891389" w:rsidRDefault="00891389" w:rsidP="00891389">
            <w:pPr>
              <w:spacing w:before="40" w:after="40"/>
            </w:pPr>
            <w:r>
              <w:t>--fini</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Import specified symbol</w:t>
            </w:r>
          </w:p>
        </w:tc>
        <w:tc>
          <w:tcPr>
            <w:tcW w:w="661" w:type="dxa"/>
          </w:tcPr>
          <w:p w:rsidR="00891389" w:rsidRDefault="00891389" w:rsidP="00891389">
            <w:pPr>
              <w:spacing w:before="40" w:after="40"/>
              <w:jc w:val="center"/>
            </w:pPr>
            <w:r>
              <w:t>A</w:t>
            </w:r>
          </w:p>
        </w:tc>
        <w:tc>
          <w:tcPr>
            <w:tcW w:w="2070" w:type="dxa"/>
          </w:tcPr>
          <w:p w:rsidR="00891389" w:rsidRDefault="00891389" w:rsidP="00891389">
            <w:pPr>
              <w:spacing w:before="40" w:after="40"/>
            </w:pPr>
            <w:r>
              <w:t xml:space="preserve">Not specified </w:t>
            </w:r>
          </w:p>
        </w:tc>
        <w:tc>
          <w:tcPr>
            <w:tcW w:w="2351" w:type="dxa"/>
          </w:tcPr>
          <w:p w:rsidR="00891389" w:rsidRDefault="00891389" w:rsidP="00891389">
            <w:pPr>
              <w:spacing w:before="40" w:after="40"/>
            </w:pPr>
            <w:r>
              <w:t>--import</w:t>
            </w:r>
          </w:p>
        </w:tc>
        <w:tc>
          <w:tcPr>
            <w:tcW w:w="4530" w:type="dxa"/>
          </w:tcPr>
          <w:p w:rsidR="00891389" w:rsidRDefault="00891389" w:rsidP="00891389">
            <w:pPr>
              <w:spacing w:before="40" w:after="40"/>
            </w:pPr>
            <w:r>
              <w:t>Feature is not required currently for this project.</w:t>
            </w:r>
          </w:p>
        </w:tc>
      </w:tr>
      <w:tr w:rsidR="00891389" w:rsidRPr="00516BFA" w:rsidTr="00891389">
        <w:trPr>
          <w:jc w:val="center"/>
        </w:trPr>
        <w:tc>
          <w:tcPr>
            <w:tcW w:w="1980" w:type="dxa"/>
          </w:tcPr>
          <w:p w:rsidR="00891389" w:rsidRDefault="00891389" w:rsidP="00891389">
            <w:pPr>
              <w:spacing w:before="40" w:after="40"/>
            </w:pPr>
            <w:r>
              <w:t>Generate dynamic executable or dynamic library</w:t>
            </w:r>
          </w:p>
        </w:tc>
        <w:tc>
          <w:tcPr>
            <w:tcW w:w="661" w:type="dxa"/>
          </w:tcPr>
          <w:p w:rsidR="00891389" w:rsidRDefault="00891389" w:rsidP="00891389">
            <w:pPr>
              <w:spacing w:before="40" w:after="40"/>
              <w:jc w:val="center"/>
            </w:pPr>
            <w:r>
              <w:t>A</w:t>
            </w:r>
          </w:p>
        </w:tc>
        <w:tc>
          <w:tcPr>
            <w:tcW w:w="2070" w:type="dxa"/>
          </w:tcPr>
          <w:p w:rsidR="00891389" w:rsidRDefault="00891389" w:rsidP="00F43BB0">
            <w:pPr>
              <w:spacing w:before="40" w:after="40"/>
            </w:pPr>
            <w:r>
              <w:t>No</w:t>
            </w:r>
            <w:r w:rsidR="00F43BB0">
              <w:t>ne selected</w:t>
            </w:r>
          </w:p>
        </w:tc>
        <w:tc>
          <w:tcPr>
            <w:tcW w:w="2351" w:type="dxa"/>
          </w:tcPr>
          <w:p w:rsidR="00891389" w:rsidRDefault="00891389" w:rsidP="00891389">
            <w:pPr>
              <w:spacing w:before="40" w:after="40"/>
            </w:pPr>
            <w:r>
              <w:t>--dynaimc</w:t>
            </w:r>
          </w:p>
        </w:tc>
        <w:tc>
          <w:tcPr>
            <w:tcW w:w="4530" w:type="dxa"/>
          </w:tcPr>
          <w:p w:rsidR="00891389" w:rsidRDefault="00891389" w:rsidP="00891389">
            <w:pPr>
              <w:spacing w:before="40" w:after="40"/>
            </w:pPr>
            <w:r>
              <w:t>Feature is not required currently for this project.</w:t>
            </w:r>
          </w:p>
        </w:tc>
      </w:tr>
    </w:tbl>
    <w:p w:rsidR="00C3605C" w:rsidRDefault="00C3605C" w:rsidP="00C3605C"/>
    <w:p w:rsidR="00891389" w:rsidRPr="00A87649" w:rsidRDefault="00891389" w:rsidP="00891389"/>
    <w:p w:rsidR="00891389" w:rsidRDefault="00891389" w:rsidP="00891389">
      <w:pPr>
        <w:sectPr w:rsidR="00891389" w:rsidSect="0067699C">
          <w:headerReference w:type="default" r:id="rId16"/>
          <w:footerReference w:type="default" r:id="rId17"/>
          <w:pgSz w:w="15840" w:h="12240" w:orient="landscape"/>
          <w:pgMar w:top="1800" w:right="1440" w:bottom="1800" w:left="1440" w:header="720" w:footer="720" w:gutter="0"/>
          <w:cols w:space="720"/>
          <w:docGrid w:linePitch="272"/>
        </w:sectPr>
      </w:pPr>
      <w:bookmarkStart w:id="101" w:name="_Toc324939804"/>
      <w:bookmarkStart w:id="102" w:name="_Toc324939872"/>
      <w:bookmarkStart w:id="103" w:name="_Toc324939805"/>
      <w:bookmarkStart w:id="104" w:name="_Toc324939873"/>
      <w:bookmarkStart w:id="105" w:name="_Toc324939806"/>
      <w:bookmarkStart w:id="106" w:name="_Toc324939874"/>
      <w:bookmarkStart w:id="107" w:name="_Toc324939807"/>
      <w:bookmarkStart w:id="108" w:name="_Toc324939875"/>
      <w:bookmarkEnd w:id="101"/>
      <w:bookmarkEnd w:id="102"/>
      <w:bookmarkEnd w:id="103"/>
      <w:bookmarkEnd w:id="104"/>
      <w:bookmarkEnd w:id="105"/>
      <w:bookmarkEnd w:id="106"/>
      <w:bookmarkEnd w:id="107"/>
      <w:bookmarkEnd w:id="108"/>
    </w:p>
    <w:p w:rsidR="00A87649" w:rsidRDefault="00A87649" w:rsidP="00A87649">
      <w:pPr>
        <w:pStyle w:val="Heading3"/>
      </w:pPr>
      <w:bookmarkStart w:id="109" w:name="_Toc362536062"/>
      <w:bookmarkStart w:id="110" w:name="_Toc364670306"/>
      <w:r>
        <w:lastRenderedPageBreak/>
        <w:t>Post Build</w:t>
      </w:r>
      <w:bookmarkEnd w:id="109"/>
      <w:bookmarkEnd w:id="110"/>
    </w:p>
    <w:p w:rsidR="00606DF8" w:rsidRDefault="00606DF8" w:rsidP="00891389">
      <w:r>
        <w:t>Upon completion of the build a set of activities is executed on the build outputs via execution of the postbuild.bat file launched by the CCS build process.</w:t>
      </w: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9"/>
        <w:gridCol w:w="2660"/>
        <w:gridCol w:w="3559"/>
      </w:tblGrid>
      <w:tr w:rsidR="00606DF8" w:rsidRPr="00D820BE" w:rsidTr="00D820BE">
        <w:trPr>
          <w:jc w:val="center"/>
        </w:trPr>
        <w:tc>
          <w:tcPr>
            <w:tcW w:w="2439" w:type="dxa"/>
            <w:shd w:val="clear" w:color="auto" w:fill="A6A6A6" w:themeFill="background1" w:themeFillShade="A6"/>
          </w:tcPr>
          <w:p w:rsidR="00606DF8" w:rsidRPr="00D820BE" w:rsidRDefault="00606DF8" w:rsidP="00D820BE">
            <w:pPr>
              <w:spacing w:before="40" w:after="40"/>
              <w:jc w:val="center"/>
              <w:rPr>
                <w:rFonts w:cs="Arial"/>
                <w:b/>
                <w:color w:val="FFFFFF" w:themeColor="background1"/>
              </w:rPr>
            </w:pPr>
            <w:r w:rsidRPr="00D820BE">
              <w:rPr>
                <w:rFonts w:cs="Arial"/>
                <w:b/>
                <w:color w:val="FFFFFF" w:themeColor="background1"/>
              </w:rPr>
              <w:t>Utility Name</w:t>
            </w:r>
          </w:p>
        </w:tc>
        <w:tc>
          <w:tcPr>
            <w:tcW w:w="2660" w:type="dxa"/>
            <w:shd w:val="clear" w:color="auto" w:fill="A6A6A6" w:themeFill="background1" w:themeFillShade="A6"/>
          </w:tcPr>
          <w:p w:rsidR="00606DF8" w:rsidRPr="00D820BE" w:rsidRDefault="00606DF8" w:rsidP="00D820BE">
            <w:pPr>
              <w:spacing w:before="40" w:after="40"/>
              <w:jc w:val="center"/>
              <w:rPr>
                <w:rFonts w:cs="Arial"/>
                <w:b/>
                <w:color w:val="FFFFFF" w:themeColor="background1"/>
              </w:rPr>
            </w:pPr>
            <w:r w:rsidRPr="00D820BE">
              <w:rPr>
                <w:rFonts w:cs="Arial"/>
                <w:b/>
                <w:color w:val="FFFFFF" w:themeColor="background1"/>
              </w:rPr>
              <w:t>Description</w:t>
            </w:r>
          </w:p>
        </w:tc>
        <w:tc>
          <w:tcPr>
            <w:tcW w:w="3559" w:type="dxa"/>
            <w:shd w:val="clear" w:color="auto" w:fill="A6A6A6" w:themeFill="background1" w:themeFillShade="A6"/>
          </w:tcPr>
          <w:p w:rsidR="00606DF8" w:rsidRPr="00D820BE" w:rsidRDefault="00606DF8" w:rsidP="00D820BE">
            <w:pPr>
              <w:spacing w:before="40" w:after="40"/>
              <w:jc w:val="center"/>
              <w:rPr>
                <w:rFonts w:cs="Arial"/>
                <w:b/>
                <w:color w:val="FFFFFF" w:themeColor="background1"/>
              </w:rPr>
            </w:pPr>
            <w:r w:rsidRPr="00D820BE">
              <w:rPr>
                <w:rFonts w:cs="Arial"/>
                <w:b/>
                <w:color w:val="FFFFFF" w:themeColor="background1"/>
              </w:rPr>
              <w:t>Installation Instructions</w:t>
            </w:r>
          </w:p>
        </w:tc>
      </w:tr>
      <w:tr w:rsidR="00606DF8" w:rsidTr="00D820BE">
        <w:trPr>
          <w:jc w:val="center"/>
        </w:trPr>
        <w:tc>
          <w:tcPr>
            <w:tcW w:w="2439" w:type="dxa"/>
          </w:tcPr>
          <w:p w:rsidR="00606DF8" w:rsidRDefault="00606DF8" w:rsidP="00D820BE">
            <w:pPr>
              <w:spacing w:before="40" w:after="40"/>
            </w:pPr>
            <w:r>
              <w:t>hex470</w:t>
            </w:r>
          </w:p>
        </w:tc>
        <w:tc>
          <w:tcPr>
            <w:tcW w:w="2660" w:type="dxa"/>
          </w:tcPr>
          <w:p w:rsidR="00606DF8" w:rsidRDefault="00606DF8" w:rsidP="00D820BE">
            <w:pPr>
              <w:spacing w:before="40" w:after="40"/>
            </w:pPr>
            <w:r>
              <w:t xml:space="preserve">TI provided tool used to generate </w:t>
            </w:r>
            <w:r w:rsidR="007D4814">
              <w:t>a hex/s19 record file required as input by the other utilites</w:t>
            </w:r>
          </w:p>
        </w:tc>
        <w:tc>
          <w:tcPr>
            <w:tcW w:w="3559" w:type="dxa"/>
          </w:tcPr>
          <w:p w:rsidR="00606DF8" w:rsidRDefault="003F6A47" w:rsidP="00D820BE">
            <w:pPr>
              <w:spacing w:before="40" w:after="40"/>
            </w:pPr>
            <w:r>
              <w:t>Archived in the project under Tools</w:t>
            </w:r>
          </w:p>
        </w:tc>
      </w:tr>
      <w:tr w:rsidR="003345C8" w:rsidTr="00D820BE">
        <w:trPr>
          <w:jc w:val="center"/>
        </w:trPr>
        <w:tc>
          <w:tcPr>
            <w:tcW w:w="2439" w:type="dxa"/>
          </w:tcPr>
          <w:p w:rsidR="003345C8" w:rsidRDefault="003345C8" w:rsidP="00D820BE">
            <w:pPr>
              <w:spacing w:before="40" w:after="40"/>
            </w:pPr>
            <w:r>
              <w:t>nowECC.exe</w:t>
            </w:r>
          </w:p>
        </w:tc>
        <w:tc>
          <w:tcPr>
            <w:tcW w:w="2660" w:type="dxa"/>
          </w:tcPr>
          <w:p w:rsidR="003345C8" w:rsidRDefault="003345C8" w:rsidP="00D820BE">
            <w:pPr>
              <w:spacing w:before="40" w:after="40"/>
            </w:pPr>
            <w:r>
              <w:t>TI provided tool used to generate ECC data for the Flash memory.</w:t>
            </w:r>
          </w:p>
        </w:tc>
        <w:tc>
          <w:tcPr>
            <w:tcW w:w="3559" w:type="dxa"/>
          </w:tcPr>
          <w:p w:rsidR="003345C8" w:rsidRDefault="003345C8" w:rsidP="00D820BE">
            <w:pPr>
              <w:spacing w:before="40" w:after="40"/>
            </w:pPr>
            <w:r>
              <w:t>Archived in the project under Tools</w:t>
            </w:r>
          </w:p>
        </w:tc>
      </w:tr>
      <w:tr w:rsidR="003345C8" w:rsidTr="00D820BE">
        <w:trPr>
          <w:jc w:val="center"/>
        </w:trPr>
        <w:tc>
          <w:tcPr>
            <w:tcW w:w="2439" w:type="dxa"/>
          </w:tcPr>
          <w:p w:rsidR="003345C8" w:rsidRDefault="003345C8" w:rsidP="00D820BE">
            <w:pPr>
              <w:spacing w:before="40" w:after="40"/>
            </w:pPr>
            <w:r>
              <w:t>SWE Generator</w:t>
            </w:r>
          </w:p>
        </w:tc>
        <w:tc>
          <w:tcPr>
            <w:tcW w:w="2660" w:type="dxa"/>
          </w:tcPr>
          <w:p w:rsidR="003345C8" w:rsidRDefault="003345C8" w:rsidP="00D820BE">
            <w:pPr>
              <w:spacing w:before="40" w:after="40"/>
            </w:pPr>
            <w:r>
              <w:t>BMW provided tool to generate the BMW required programming files.</w:t>
            </w:r>
          </w:p>
        </w:tc>
        <w:tc>
          <w:tcPr>
            <w:tcW w:w="3559" w:type="dxa"/>
          </w:tcPr>
          <w:p w:rsidR="003345C8" w:rsidRDefault="000444AA" w:rsidP="00D820BE">
            <w:pPr>
              <w:spacing w:before="40" w:after="40"/>
            </w:pPr>
            <w:r>
              <w:t>Archived in the project under Tools</w:t>
            </w:r>
          </w:p>
        </w:tc>
      </w:tr>
      <w:tr w:rsidR="003345C8" w:rsidTr="00D820BE">
        <w:trPr>
          <w:jc w:val="center"/>
        </w:trPr>
        <w:tc>
          <w:tcPr>
            <w:tcW w:w="2439" w:type="dxa"/>
          </w:tcPr>
          <w:p w:rsidR="003345C8" w:rsidRDefault="003345C8" w:rsidP="00D820BE">
            <w:pPr>
              <w:spacing w:before="40" w:after="40"/>
            </w:pPr>
            <w:r>
              <w:t>Hexview</w:t>
            </w:r>
          </w:p>
        </w:tc>
        <w:tc>
          <w:tcPr>
            <w:tcW w:w="2660" w:type="dxa"/>
          </w:tcPr>
          <w:p w:rsidR="003345C8" w:rsidRDefault="003345C8" w:rsidP="00D820BE">
            <w:pPr>
              <w:spacing w:before="40" w:after="40"/>
            </w:pPr>
            <w:r>
              <w:t xml:space="preserve">Vector provided utility used to fill the </w:t>
            </w:r>
            <w:r w:rsidR="000444AA">
              <w:t>Hex file image</w:t>
            </w:r>
          </w:p>
        </w:tc>
        <w:tc>
          <w:tcPr>
            <w:tcW w:w="3559" w:type="dxa"/>
          </w:tcPr>
          <w:p w:rsidR="003345C8" w:rsidRDefault="003F6A47" w:rsidP="00D820BE">
            <w:pPr>
              <w:spacing w:before="40" w:after="40"/>
            </w:pPr>
            <w:r>
              <w:t>Archived in the project under Tools</w:t>
            </w:r>
          </w:p>
        </w:tc>
      </w:tr>
      <w:tr w:rsidR="003345C8" w:rsidTr="00D820BE">
        <w:trPr>
          <w:jc w:val="center"/>
        </w:trPr>
        <w:tc>
          <w:tcPr>
            <w:tcW w:w="2439" w:type="dxa"/>
          </w:tcPr>
          <w:p w:rsidR="003345C8" w:rsidRDefault="003345C8" w:rsidP="00D820BE">
            <w:pPr>
              <w:spacing w:before="40" w:after="40"/>
            </w:pPr>
            <w:r>
              <w:t>Common Checksum Tool (CCT)</w:t>
            </w:r>
          </w:p>
        </w:tc>
        <w:tc>
          <w:tcPr>
            <w:tcW w:w="2660" w:type="dxa"/>
          </w:tcPr>
          <w:p w:rsidR="003345C8" w:rsidRDefault="003345C8" w:rsidP="00D820BE">
            <w:pPr>
              <w:spacing w:before="40" w:after="40"/>
            </w:pPr>
            <w:r>
              <w:t>Nexteer developed checksum calculation utility</w:t>
            </w:r>
          </w:p>
        </w:tc>
        <w:tc>
          <w:tcPr>
            <w:tcW w:w="3559" w:type="dxa"/>
          </w:tcPr>
          <w:p w:rsidR="003345C8" w:rsidRDefault="003345C8" w:rsidP="00D820BE">
            <w:pPr>
              <w:keepNext/>
              <w:spacing w:before="40" w:after="40"/>
            </w:pPr>
            <w:r>
              <w:t>Archived in project under Tools</w:t>
            </w:r>
          </w:p>
        </w:tc>
      </w:tr>
      <w:tr w:rsidR="00DB1112" w:rsidTr="00D820BE">
        <w:trPr>
          <w:jc w:val="center"/>
        </w:trPr>
        <w:tc>
          <w:tcPr>
            <w:tcW w:w="2439" w:type="dxa"/>
          </w:tcPr>
          <w:p w:rsidR="00DB1112" w:rsidRDefault="00DB1112" w:rsidP="00D820BE">
            <w:pPr>
              <w:spacing w:before="40" w:after="40"/>
            </w:pPr>
            <w:r w:rsidRPr="00DB1112">
              <w:t>WinZip® Command Line Support Add-On</w:t>
            </w:r>
          </w:p>
        </w:tc>
        <w:tc>
          <w:tcPr>
            <w:tcW w:w="2660" w:type="dxa"/>
          </w:tcPr>
          <w:p w:rsidR="00DB1112" w:rsidRDefault="00DB1112" w:rsidP="00D820BE">
            <w:pPr>
              <w:spacing w:before="40" w:after="40"/>
            </w:pPr>
            <w:r>
              <w:t xml:space="preserve">This utility adds command line interface support to WinZip.  </w:t>
            </w:r>
          </w:p>
          <w:p w:rsidR="00DB1112" w:rsidRDefault="00DB1112" w:rsidP="00D820BE">
            <w:pPr>
              <w:spacing w:before="40" w:after="40"/>
            </w:pPr>
            <w:r>
              <w:t>WinZip is assumed to be installed on all computers.  If is inot, then it must also be installed.</w:t>
            </w:r>
          </w:p>
        </w:tc>
        <w:tc>
          <w:tcPr>
            <w:tcW w:w="3559" w:type="dxa"/>
          </w:tcPr>
          <w:p w:rsidR="00DB1112" w:rsidRDefault="00DB1112" w:rsidP="00D820BE">
            <w:pPr>
              <w:keepNext/>
              <w:spacing w:before="40" w:after="40"/>
            </w:pPr>
            <w:r>
              <w:t xml:space="preserve">Download from </w:t>
            </w:r>
            <w:r w:rsidRPr="00DB1112">
              <w:t>http://www.winzip.com/downcl.htm</w:t>
            </w:r>
          </w:p>
          <w:p w:rsidR="00DB1112" w:rsidRDefault="00DB1112" w:rsidP="00D820BE">
            <w:pPr>
              <w:keepNext/>
              <w:spacing w:before="40" w:after="40"/>
            </w:pPr>
            <w:r w:rsidRPr="00DB1112">
              <w:t>PATH variable must contain the directory in which the add on</w:t>
            </w:r>
            <w:r>
              <w:t xml:space="preserve"> was installed</w:t>
            </w:r>
          </w:p>
        </w:tc>
      </w:tr>
    </w:tbl>
    <w:p w:rsidR="00606DF8" w:rsidRPr="00606DF8" w:rsidRDefault="007D4814" w:rsidP="007D4814">
      <w:pPr>
        <w:pStyle w:val="Caption"/>
        <w:numPr>
          <w:ilvl w:val="12"/>
          <w:numId w:val="0"/>
        </w:numPr>
      </w:pPr>
      <w:r>
        <w:t xml:space="preserve">Table </w:t>
      </w:r>
      <w:fldSimple w:instr=" SEQ Table \* ARABIC ">
        <w:r w:rsidR="008F34D7">
          <w:rPr>
            <w:noProof/>
          </w:rPr>
          <w:t>5</w:t>
        </w:r>
      </w:fldSimple>
      <w:r>
        <w:t>: Required Post Build Utilities</w:t>
      </w:r>
    </w:p>
    <w:p w:rsidR="00891389" w:rsidRDefault="00891389">
      <w:pPr>
        <w:spacing w:after="0"/>
        <w:rPr>
          <w:b/>
          <w:kern w:val="28"/>
          <w:sz w:val="28"/>
        </w:rPr>
      </w:pPr>
      <w:bookmarkStart w:id="111" w:name="_Toc362536063"/>
    </w:p>
    <w:p w:rsidR="00891389" w:rsidRDefault="00891389">
      <w:pPr>
        <w:spacing w:after="0"/>
        <w:rPr>
          <w:b/>
          <w:kern w:val="28"/>
          <w:sz w:val="28"/>
        </w:rPr>
      </w:pPr>
      <w:r>
        <w:br w:type="page"/>
      </w:r>
    </w:p>
    <w:p w:rsidR="004052FF" w:rsidRDefault="004052FF" w:rsidP="004052FF">
      <w:pPr>
        <w:pStyle w:val="Heading1"/>
      </w:pPr>
      <w:bookmarkStart w:id="112" w:name="_Toc364670307"/>
      <w:r>
        <w:lastRenderedPageBreak/>
        <w:t>NHET</w:t>
      </w:r>
      <w:bookmarkEnd w:id="111"/>
      <w:bookmarkEnd w:id="112"/>
    </w:p>
    <w:p w:rsidR="00AD0331" w:rsidRDefault="00AD0331" w:rsidP="00AD0331">
      <w:pPr>
        <w:pStyle w:val="Heading2"/>
      </w:pPr>
      <w:bookmarkStart w:id="113" w:name="_Toc362536064"/>
      <w:bookmarkStart w:id="114" w:name="_Toc364670308"/>
      <w:r>
        <w:t>Make Process</w:t>
      </w:r>
      <w:bookmarkEnd w:id="113"/>
      <w:bookmarkEnd w:id="114"/>
    </w:p>
    <w:p w:rsidR="00AD0331" w:rsidRDefault="00AD0331" w:rsidP="00AD0331">
      <w:r>
        <w:t xml:space="preserve">This </w:t>
      </w:r>
      <w:r w:rsidR="00D820BE">
        <w:t>NHET component</w:t>
      </w:r>
      <w:r>
        <w:t xml:space="preserve"> </w:t>
      </w:r>
      <w:r w:rsidR="00D820BE">
        <w:t>c</w:t>
      </w:r>
      <w:r>
        <w:t xml:space="preserve">onsists of </w:t>
      </w:r>
      <w:r w:rsidR="00D820BE">
        <w:t>two</w:t>
      </w:r>
      <w:r>
        <w:t xml:space="preserve"> source file</w:t>
      </w:r>
      <w:r w:rsidR="00D820BE">
        <w:t>s</w:t>
      </w:r>
      <w:r>
        <w:t xml:space="preserve"> (*.het) and thus the make process is controlled via a batch file that performs the following steps:</w:t>
      </w:r>
    </w:p>
    <w:p w:rsidR="006C3D0A" w:rsidRDefault="006C3D0A" w:rsidP="006C3D0A">
      <w:pPr>
        <w:numPr>
          <w:ilvl w:val="0"/>
          <w:numId w:val="16"/>
        </w:numPr>
      </w:pPr>
      <w:r>
        <w:t>Invoke the hetp Assembler</w:t>
      </w:r>
      <w:r w:rsidR="00D820BE">
        <w:t xml:space="preserve"> for all HET source files (*.het)</w:t>
      </w:r>
    </w:p>
    <w:p w:rsidR="00AD0331" w:rsidRDefault="006C3D0A" w:rsidP="00AD0331">
      <w:pPr>
        <w:numPr>
          <w:ilvl w:val="0"/>
          <w:numId w:val="16"/>
        </w:numPr>
      </w:pPr>
      <w:r>
        <w:t>Copy the *.h output files to the appropriate</w:t>
      </w:r>
      <w:r w:rsidR="00D820BE">
        <w:t xml:space="preserve"> directory. The *.c output files are already in the correct folder location</w:t>
      </w:r>
      <w:r>
        <w:t>.</w:t>
      </w:r>
    </w:p>
    <w:p w:rsidR="00AD0331" w:rsidRDefault="00AD0331" w:rsidP="00AD0331">
      <w:pPr>
        <w:pStyle w:val="Heading2"/>
      </w:pPr>
      <w:bookmarkStart w:id="115" w:name="_Toc362536065"/>
      <w:bookmarkStart w:id="116" w:name="_Toc364670309"/>
      <w:r>
        <w:t>Tool Settings</w:t>
      </w:r>
      <w:bookmarkEnd w:id="115"/>
      <w:bookmarkEnd w:id="116"/>
    </w:p>
    <w:p w:rsidR="00AD0331" w:rsidRDefault="00AD0331" w:rsidP="00AD0331">
      <w:pPr>
        <w:pStyle w:val="Heading3"/>
      </w:pPr>
      <w:bookmarkStart w:id="117" w:name="_Toc362536066"/>
      <w:bookmarkStart w:id="118" w:name="_Toc364670310"/>
      <w:r>
        <w:t>Assembler</w:t>
      </w:r>
      <w:bookmarkEnd w:id="117"/>
      <w:bookmarkEnd w:id="118"/>
    </w:p>
    <w:p w:rsidR="00D820BE" w:rsidRDefault="00D820BE" w:rsidP="00D820BE">
      <w:r>
        <w:t xml:space="preserve">The following commands are performed as part of step 1 of the batch file described in the earlier section. </w:t>
      </w:r>
    </w:p>
    <w:p w:rsidR="00AD0331" w:rsidRPr="002D11A9" w:rsidRDefault="00AD0331" w:rsidP="00AD0331">
      <w:pPr>
        <w:rPr>
          <w:i/>
        </w:rPr>
      </w:pPr>
      <w:proofErr w:type="gramStart"/>
      <w:r w:rsidRPr="002D11A9">
        <w:rPr>
          <w:i/>
        </w:rPr>
        <w:t>hetp</w:t>
      </w:r>
      <w:proofErr w:type="gramEnd"/>
      <w:r w:rsidRPr="002D11A9">
        <w:rPr>
          <w:i/>
        </w:rPr>
        <w:t xml:space="preserve"> -hc32 -n0 </w:t>
      </w:r>
      <w:r w:rsidR="002D11A9" w:rsidRPr="002D11A9">
        <w:rPr>
          <w:i/>
        </w:rPr>
        <w:t>-v2 Nhet_Prog.het</w:t>
      </w:r>
    </w:p>
    <w:p w:rsidR="00172F9A" w:rsidRPr="002D11A9" w:rsidRDefault="002D11A9" w:rsidP="00AD0331">
      <w:pPr>
        <w:rPr>
          <w:i/>
        </w:rPr>
      </w:pPr>
      <w:proofErr w:type="gramStart"/>
      <w:r w:rsidRPr="002D11A9">
        <w:rPr>
          <w:i/>
        </w:rPr>
        <w:t>hetp</w:t>
      </w:r>
      <w:proofErr w:type="gramEnd"/>
      <w:r w:rsidRPr="002D11A9">
        <w:rPr>
          <w:i/>
        </w:rPr>
        <w:t xml:space="preserve"> -hc32 -n1 -v2 Nhet2_Prog.het</w:t>
      </w:r>
    </w:p>
    <w:tbl>
      <w:tblPr>
        <w:tblW w:w="954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6"/>
        <w:gridCol w:w="7614"/>
      </w:tblGrid>
      <w:tr w:rsidR="002D11A9" w:rsidRPr="00516BFA" w:rsidTr="002D11A9">
        <w:trPr>
          <w:jc w:val="center"/>
        </w:trPr>
        <w:tc>
          <w:tcPr>
            <w:tcW w:w="1926" w:type="dxa"/>
            <w:shd w:val="clear" w:color="auto" w:fill="A6A6A6"/>
          </w:tcPr>
          <w:p w:rsidR="002D11A9" w:rsidRPr="00516BFA" w:rsidRDefault="002D11A9" w:rsidP="002D11A9">
            <w:pPr>
              <w:spacing w:before="40" w:after="40"/>
              <w:rPr>
                <w:rFonts w:cs="Arial"/>
                <w:b/>
                <w:color w:val="FFFFFF"/>
              </w:rPr>
            </w:pPr>
            <w:r w:rsidRPr="00516BFA">
              <w:rPr>
                <w:rFonts w:cs="Arial"/>
                <w:b/>
                <w:color w:val="FFFFFF"/>
              </w:rPr>
              <w:t>Cmd Line Opt</w:t>
            </w:r>
          </w:p>
        </w:tc>
        <w:tc>
          <w:tcPr>
            <w:tcW w:w="7614" w:type="dxa"/>
            <w:shd w:val="clear" w:color="auto" w:fill="A6A6A6"/>
          </w:tcPr>
          <w:p w:rsidR="002D11A9" w:rsidRPr="00516BFA" w:rsidRDefault="002D11A9" w:rsidP="002D11A9">
            <w:pPr>
              <w:spacing w:before="40" w:after="40"/>
              <w:rPr>
                <w:rFonts w:cs="Arial"/>
                <w:b/>
                <w:color w:val="FFFFFF"/>
              </w:rPr>
            </w:pPr>
            <w:r w:rsidRPr="00516BFA">
              <w:rPr>
                <w:rFonts w:cs="Arial"/>
                <w:b/>
                <w:color w:val="FFFFFF"/>
              </w:rPr>
              <w:t>Rationale</w:t>
            </w:r>
          </w:p>
        </w:tc>
      </w:tr>
      <w:tr w:rsidR="002D11A9" w:rsidRPr="00516BFA" w:rsidTr="002D11A9">
        <w:trPr>
          <w:jc w:val="center"/>
        </w:trPr>
        <w:tc>
          <w:tcPr>
            <w:tcW w:w="1926" w:type="dxa"/>
          </w:tcPr>
          <w:p w:rsidR="002D11A9" w:rsidRDefault="002D11A9" w:rsidP="002D11A9">
            <w:pPr>
              <w:spacing w:before="40" w:after="40"/>
            </w:pPr>
            <w:r>
              <w:t>-hc32</w:t>
            </w:r>
          </w:p>
        </w:tc>
        <w:tc>
          <w:tcPr>
            <w:tcW w:w="7614" w:type="dxa"/>
          </w:tcPr>
          <w:p w:rsidR="002D11A9" w:rsidRDefault="002D11A9" w:rsidP="002D11A9">
            <w:pPr>
              <w:spacing w:before="40" w:after="40"/>
            </w:pPr>
            <w:r>
              <w:t>This option produces the .c and .h files necessary to integrate the NHET project with the main project. Also this option must be used with -nx (see below)</w:t>
            </w:r>
          </w:p>
        </w:tc>
      </w:tr>
      <w:tr w:rsidR="002D11A9" w:rsidRPr="00516BFA" w:rsidTr="002D11A9">
        <w:trPr>
          <w:jc w:val="center"/>
        </w:trPr>
        <w:tc>
          <w:tcPr>
            <w:tcW w:w="1926" w:type="dxa"/>
          </w:tcPr>
          <w:p w:rsidR="002D11A9" w:rsidRDefault="002D11A9" w:rsidP="002D11A9">
            <w:pPr>
              <w:spacing w:before="40" w:after="40"/>
            </w:pPr>
            <w:r>
              <w:t>-nx</w:t>
            </w:r>
          </w:p>
          <w:p w:rsidR="002D11A9" w:rsidRPr="002D11A9" w:rsidRDefault="002D11A9" w:rsidP="002D11A9">
            <w:pPr>
              <w:spacing w:before="40" w:after="40"/>
              <w:rPr>
                <w:i/>
              </w:rPr>
            </w:pPr>
            <w:r w:rsidRPr="002D11A9">
              <w:rPr>
                <w:i/>
              </w:rPr>
              <w:t>-n0 and -n1 from the commands above</w:t>
            </w:r>
          </w:p>
        </w:tc>
        <w:tc>
          <w:tcPr>
            <w:tcW w:w="7614" w:type="dxa"/>
          </w:tcPr>
          <w:p w:rsidR="002D11A9" w:rsidRDefault="002D11A9" w:rsidP="002D11A9">
            <w:pPr>
              <w:spacing w:before="40" w:after="40"/>
            </w:pPr>
            <w:r>
              <w:t xml:space="preserve">Specifies the x-th HET module in the device. Also this option must be used with -hc32. The 65nm Gladiator parts contain two NHET modules.  </w:t>
            </w:r>
          </w:p>
        </w:tc>
      </w:tr>
      <w:tr w:rsidR="002D11A9" w:rsidRPr="00516BFA" w:rsidTr="002D11A9">
        <w:trPr>
          <w:jc w:val="center"/>
        </w:trPr>
        <w:tc>
          <w:tcPr>
            <w:tcW w:w="1926" w:type="dxa"/>
          </w:tcPr>
          <w:p w:rsidR="002D11A9" w:rsidRDefault="002D11A9" w:rsidP="002D11A9">
            <w:pPr>
              <w:spacing w:before="40" w:after="40"/>
            </w:pPr>
            <w:r>
              <w:t>-v2</w:t>
            </w:r>
          </w:p>
        </w:tc>
        <w:tc>
          <w:tcPr>
            <w:tcW w:w="7614" w:type="dxa"/>
          </w:tcPr>
          <w:p w:rsidR="002D11A9" w:rsidRDefault="002D11A9" w:rsidP="002D11A9">
            <w:pPr>
              <w:spacing w:before="40" w:after="40"/>
            </w:pPr>
            <w:r>
              <w:t>Support enabled for additional instructions compared to NHET version 1. Required for 65nm Gladiator parts that contain NHET version 2.</w:t>
            </w:r>
          </w:p>
        </w:tc>
      </w:tr>
    </w:tbl>
    <w:p w:rsidR="00E16323" w:rsidRPr="00E16323" w:rsidRDefault="00E16323" w:rsidP="00E16323"/>
    <w:p w:rsidR="002D11A9" w:rsidRDefault="002D11A9">
      <w:pPr>
        <w:spacing w:after="0"/>
        <w:rPr>
          <w:b/>
          <w:kern w:val="28"/>
          <w:sz w:val="28"/>
        </w:rPr>
      </w:pPr>
      <w:bookmarkStart w:id="119" w:name="_Toc362536067"/>
      <w:bookmarkEnd w:id="12"/>
      <w:r>
        <w:br w:type="page"/>
      </w:r>
    </w:p>
    <w:p w:rsidR="00B469B4" w:rsidRDefault="003A590E">
      <w:pPr>
        <w:pStyle w:val="Heading1"/>
      </w:pPr>
      <w:bookmarkStart w:id="120" w:name="_Toc364670311"/>
      <w:r>
        <w:lastRenderedPageBreak/>
        <w:t>Appendix</w:t>
      </w:r>
      <w:bookmarkEnd w:id="119"/>
      <w:bookmarkEnd w:id="120"/>
    </w:p>
    <w:p w:rsidR="003A590E" w:rsidRDefault="003A590E" w:rsidP="003A590E">
      <w:pPr>
        <w:pStyle w:val="Heading2"/>
      </w:pPr>
      <w:bookmarkStart w:id="121" w:name="_Toc362536068"/>
      <w:bookmarkStart w:id="122" w:name="_Toc364670312"/>
      <w:r>
        <w:t>Debug Output Files</w:t>
      </w:r>
      <w:bookmarkEnd w:id="121"/>
      <w:bookmarkEnd w:id="122"/>
    </w:p>
    <w:p w:rsidR="003A590E" w:rsidRDefault="003A590E" w:rsidP="003A590E">
      <w:r>
        <w:t>This section lists the optional Debug Output file options that are not selected in the normal build configuration</w:t>
      </w:r>
      <w:r w:rsidR="0058739E">
        <w:t>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1C0880" w:rsidTr="00516BFA">
        <w:tc>
          <w:tcPr>
            <w:tcW w:w="4428" w:type="dxa"/>
          </w:tcPr>
          <w:p w:rsidR="001C0880" w:rsidRDefault="001C0880" w:rsidP="003A590E">
            <w:r>
              <w:t>File Type</w:t>
            </w:r>
          </w:p>
        </w:tc>
        <w:tc>
          <w:tcPr>
            <w:tcW w:w="4428" w:type="dxa"/>
          </w:tcPr>
          <w:p w:rsidR="001C0880" w:rsidRDefault="001C0880" w:rsidP="003A590E"/>
        </w:tc>
      </w:tr>
      <w:tr w:rsidR="001C0880" w:rsidTr="00516BFA">
        <w:tc>
          <w:tcPr>
            <w:tcW w:w="4428" w:type="dxa"/>
          </w:tcPr>
          <w:p w:rsidR="001C0880" w:rsidRPr="001C0880" w:rsidRDefault="001C0880" w:rsidP="003A590E">
            <w:r w:rsidRPr="00516BFA">
              <w:rPr>
                <w:rFonts w:cs="Arial"/>
                <w:bCs/>
              </w:rPr>
              <w:t>Cross-Reference Listing Information</w:t>
            </w:r>
          </w:p>
        </w:tc>
        <w:tc>
          <w:tcPr>
            <w:tcW w:w="4428" w:type="dxa"/>
          </w:tcPr>
          <w:p w:rsidR="001C0880" w:rsidRDefault="001C0880" w:rsidP="003A590E"/>
        </w:tc>
      </w:tr>
      <w:tr w:rsidR="001C0880" w:rsidTr="00516BFA">
        <w:tc>
          <w:tcPr>
            <w:tcW w:w="4428" w:type="dxa"/>
          </w:tcPr>
          <w:p w:rsidR="001C0880" w:rsidRPr="001C0880" w:rsidRDefault="001C0880" w:rsidP="003A590E">
            <w:r w:rsidRPr="00516BFA">
              <w:rPr>
                <w:rFonts w:cs="Arial"/>
                <w:bCs/>
              </w:rPr>
              <w:t>Raw Listing File</w:t>
            </w:r>
          </w:p>
        </w:tc>
        <w:tc>
          <w:tcPr>
            <w:tcW w:w="4428" w:type="dxa"/>
          </w:tcPr>
          <w:p w:rsidR="001C0880" w:rsidRDefault="001C0880" w:rsidP="003A590E"/>
        </w:tc>
      </w:tr>
    </w:tbl>
    <w:p w:rsidR="003A590E" w:rsidRDefault="003A590E" w:rsidP="003A590E"/>
    <w:p w:rsidR="00B469B4" w:rsidRDefault="00B469B4" w:rsidP="00796516">
      <w:pPr>
        <w:pStyle w:val="Heading1"/>
      </w:pPr>
      <w:r>
        <w:br w:type="page"/>
      </w:r>
      <w:bookmarkStart w:id="123" w:name="_Toc362536069"/>
      <w:bookmarkStart w:id="124" w:name="_Toc364670313"/>
      <w:r>
        <w:lastRenderedPageBreak/>
        <w:t>Revision Control Log</w:t>
      </w:r>
      <w:bookmarkEnd w:id="123"/>
      <w:bookmarkEnd w:id="124"/>
    </w:p>
    <w:tbl>
      <w:tblPr>
        <w:tblW w:w="9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8"/>
        <w:gridCol w:w="662"/>
        <w:gridCol w:w="5698"/>
        <w:gridCol w:w="1017"/>
        <w:gridCol w:w="1341"/>
      </w:tblGrid>
      <w:tr w:rsidR="00B469B4" w:rsidTr="002D11A9">
        <w:trPr>
          <w:jc w:val="center"/>
        </w:trPr>
        <w:tc>
          <w:tcPr>
            <w:tcW w:w="768" w:type="dxa"/>
          </w:tcPr>
          <w:p w:rsidR="00B469B4" w:rsidRDefault="00B469B4" w:rsidP="002D11A9">
            <w:pPr>
              <w:spacing w:before="40" w:after="40"/>
              <w:rPr>
                <w:rFonts w:cs="Arial"/>
                <w:b/>
                <w:bCs/>
                <w:sz w:val="16"/>
              </w:rPr>
            </w:pPr>
            <w:r>
              <w:rPr>
                <w:rFonts w:cs="Arial"/>
                <w:b/>
                <w:bCs/>
                <w:sz w:val="16"/>
              </w:rPr>
              <w:t>Item #</w:t>
            </w:r>
          </w:p>
        </w:tc>
        <w:tc>
          <w:tcPr>
            <w:tcW w:w="662" w:type="dxa"/>
          </w:tcPr>
          <w:p w:rsidR="00B469B4" w:rsidRDefault="00B469B4" w:rsidP="002D11A9">
            <w:pPr>
              <w:spacing w:before="40" w:after="40"/>
              <w:rPr>
                <w:rFonts w:cs="Arial"/>
                <w:b/>
                <w:bCs/>
                <w:sz w:val="16"/>
              </w:rPr>
            </w:pPr>
            <w:r>
              <w:rPr>
                <w:rFonts w:cs="Arial"/>
                <w:b/>
                <w:bCs/>
                <w:sz w:val="16"/>
              </w:rPr>
              <w:t>Rev #</w:t>
            </w:r>
          </w:p>
        </w:tc>
        <w:tc>
          <w:tcPr>
            <w:tcW w:w="5698" w:type="dxa"/>
          </w:tcPr>
          <w:p w:rsidR="00B469B4" w:rsidRDefault="00B469B4" w:rsidP="002D11A9">
            <w:pPr>
              <w:spacing w:before="40" w:after="40"/>
              <w:rPr>
                <w:rFonts w:cs="Arial"/>
                <w:b/>
                <w:bCs/>
                <w:sz w:val="16"/>
              </w:rPr>
            </w:pPr>
            <w:r>
              <w:rPr>
                <w:rFonts w:cs="Arial"/>
                <w:b/>
                <w:bCs/>
                <w:sz w:val="16"/>
              </w:rPr>
              <w:t>Change Description</w:t>
            </w:r>
          </w:p>
        </w:tc>
        <w:tc>
          <w:tcPr>
            <w:tcW w:w="1017" w:type="dxa"/>
          </w:tcPr>
          <w:p w:rsidR="00B469B4" w:rsidRDefault="00B469B4" w:rsidP="002D11A9">
            <w:pPr>
              <w:spacing w:before="40" w:after="40"/>
              <w:rPr>
                <w:rFonts w:cs="Arial"/>
                <w:b/>
                <w:bCs/>
                <w:sz w:val="16"/>
              </w:rPr>
            </w:pPr>
            <w:r>
              <w:rPr>
                <w:rFonts w:cs="Arial"/>
                <w:b/>
                <w:bCs/>
                <w:sz w:val="16"/>
              </w:rPr>
              <w:t xml:space="preserve">Date </w:t>
            </w:r>
          </w:p>
        </w:tc>
        <w:tc>
          <w:tcPr>
            <w:tcW w:w="1341" w:type="dxa"/>
          </w:tcPr>
          <w:p w:rsidR="00B469B4" w:rsidRDefault="00B469B4" w:rsidP="002D11A9">
            <w:pPr>
              <w:spacing w:before="40" w:after="40"/>
              <w:rPr>
                <w:rFonts w:cs="Arial"/>
                <w:b/>
                <w:bCs/>
                <w:sz w:val="16"/>
              </w:rPr>
            </w:pPr>
            <w:r>
              <w:rPr>
                <w:rFonts w:cs="Arial"/>
                <w:b/>
                <w:bCs/>
                <w:sz w:val="16"/>
              </w:rPr>
              <w:t>Author Initials</w:t>
            </w:r>
          </w:p>
        </w:tc>
      </w:tr>
      <w:tr w:rsidR="00B469B4" w:rsidTr="002D11A9">
        <w:trPr>
          <w:jc w:val="center"/>
        </w:trPr>
        <w:tc>
          <w:tcPr>
            <w:tcW w:w="768" w:type="dxa"/>
          </w:tcPr>
          <w:p w:rsidR="00B469B4" w:rsidRDefault="00B469B4" w:rsidP="002D11A9">
            <w:pPr>
              <w:spacing w:before="40" w:after="40"/>
              <w:rPr>
                <w:rFonts w:cs="Arial"/>
                <w:sz w:val="16"/>
              </w:rPr>
            </w:pPr>
            <w:r>
              <w:rPr>
                <w:rFonts w:cs="Arial"/>
                <w:sz w:val="16"/>
              </w:rPr>
              <w:t>1</w:t>
            </w:r>
          </w:p>
        </w:tc>
        <w:tc>
          <w:tcPr>
            <w:tcW w:w="662" w:type="dxa"/>
          </w:tcPr>
          <w:p w:rsidR="00B469B4" w:rsidRDefault="007A4FBB" w:rsidP="002D11A9">
            <w:pPr>
              <w:spacing w:before="40" w:after="40"/>
              <w:rPr>
                <w:rFonts w:cs="Arial"/>
                <w:sz w:val="16"/>
              </w:rPr>
            </w:pPr>
            <w:r>
              <w:rPr>
                <w:rFonts w:cs="Arial"/>
                <w:sz w:val="16"/>
              </w:rPr>
              <w:t>1.0</w:t>
            </w:r>
          </w:p>
        </w:tc>
        <w:tc>
          <w:tcPr>
            <w:tcW w:w="5698" w:type="dxa"/>
          </w:tcPr>
          <w:p w:rsidR="00B469B4" w:rsidRDefault="007A4FBB" w:rsidP="002D11A9">
            <w:pPr>
              <w:spacing w:before="40" w:after="40"/>
              <w:rPr>
                <w:rFonts w:cs="Arial"/>
                <w:sz w:val="16"/>
              </w:rPr>
            </w:pPr>
            <w:r>
              <w:rPr>
                <w:rFonts w:cs="Arial"/>
                <w:sz w:val="16"/>
              </w:rPr>
              <w:t>Initial Creation</w:t>
            </w:r>
          </w:p>
        </w:tc>
        <w:tc>
          <w:tcPr>
            <w:tcW w:w="1017" w:type="dxa"/>
          </w:tcPr>
          <w:p w:rsidR="00B469B4" w:rsidRDefault="008E446C" w:rsidP="002D11A9">
            <w:pPr>
              <w:spacing w:before="40" w:after="40"/>
              <w:rPr>
                <w:rFonts w:cs="Arial"/>
                <w:sz w:val="16"/>
              </w:rPr>
            </w:pPr>
            <w:r>
              <w:rPr>
                <w:rFonts w:cs="Arial"/>
                <w:sz w:val="16"/>
              </w:rPr>
              <w:t>12NOV</w:t>
            </w:r>
            <w:r w:rsidR="007A4FBB">
              <w:rPr>
                <w:rFonts w:cs="Arial"/>
                <w:sz w:val="16"/>
              </w:rPr>
              <w:t>10</w:t>
            </w:r>
          </w:p>
        </w:tc>
        <w:tc>
          <w:tcPr>
            <w:tcW w:w="1341" w:type="dxa"/>
          </w:tcPr>
          <w:p w:rsidR="00B469B4" w:rsidRDefault="007A4FBB" w:rsidP="002D11A9">
            <w:pPr>
              <w:spacing w:before="40" w:after="40"/>
              <w:rPr>
                <w:rFonts w:cs="Arial"/>
                <w:sz w:val="16"/>
              </w:rPr>
            </w:pPr>
            <w:r>
              <w:rPr>
                <w:rFonts w:cs="Arial"/>
                <w:sz w:val="16"/>
              </w:rPr>
              <w:t>JJW</w:t>
            </w:r>
          </w:p>
        </w:tc>
      </w:tr>
      <w:tr w:rsidR="00A802F4" w:rsidTr="002D11A9">
        <w:trPr>
          <w:jc w:val="center"/>
        </w:trPr>
        <w:tc>
          <w:tcPr>
            <w:tcW w:w="768" w:type="dxa"/>
          </w:tcPr>
          <w:p w:rsidR="00A802F4" w:rsidRDefault="00A802F4" w:rsidP="002D11A9">
            <w:pPr>
              <w:spacing w:before="40" w:after="40"/>
              <w:rPr>
                <w:rFonts w:cs="Arial"/>
                <w:sz w:val="16"/>
              </w:rPr>
            </w:pPr>
            <w:r>
              <w:rPr>
                <w:rFonts w:cs="Arial"/>
                <w:sz w:val="16"/>
              </w:rPr>
              <w:t>2</w:t>
            </w:r>
          </w:p>
        </w:tc>
        <w:tc>
          <w:tcPr>
            <w:tcW w:w="662" w:type="dxa"/>
          </w:tcPr>
          <w:p w:rsidR="00A802F4" w:rsidRDefault="00A802F4" w:rsidP="002D11A9">
            <w:pPr>
              <w:spacing w:before="40" w:after="40"/>
              <w:rPr>
                <w:rFonts w:cs="Arial"/>
                <w:sz w:val="16"/>
              </w:rPr>
            </w:pPr>
            <w:r>
              <w:rPr>
                <w:rFonts w:cs="Arial"/>
                <w:sz w:val="16"/>
              </w:rPr>
              <w:t>2.0</w:t>
            </w:r>
          </w:p>
        </w:tc>
        <w:tc>
          <w:tcPr>
            <w:tcW w:w="5698" w:type="dxa"/>
          </w:tcPr>
          <w:p w:rsidR="00A802F4" w:rsidRDefault="00A802F4" w:rsidP="002D11A9">
            <w:pPr>
              <w:spacing w:before="40" w:after="40"/>
              <w:rPr>
                <w:rFonts w:cs="Arial"/>
                <w:sz w:val="16"/>
              </w:rPr>
            </w:pPr>
            <w:r>
              <w:rPr>
                <w:rFonts w:cs="Arial"/>
                <w:sz w:val="16"/>
              </w:rPr>
              <w:t>Updated Debug configuration to improve build times</w:t>
            </w:r>
          </w:p>
        </w:tc>
        <w:tc>
          <w:tcPr>
            <w:tcW w:w="1017" w:type="dxa"/>
          </w:tcPr>
          <w:p w:rsidR="00A802F4" w:rsidRDefault="00A802F4" w:rsidP="002D11A9">
            <w:pPr>
              <w:spacing w:before="40" w:after="40"/>
              <w:rPr>
                <w:rFonts w:cs="Arial"/>
                <w:sz w:val="16"/>
              </w:rPr>
            </w:pPr>
            <w:r>
              <w:rPr>
                <w:rFonts w:cs="Arial"/>
                <w:sz w:val="16"/>
              </w:rPr>
              <w:t>24NOV10</w:t>
            </w:r>
          </w:p>
        </w:tc>
        <w:tc>
          <w:tcPr>
            <w:tcW w:w="1341" w:type="dxa"/>
          </w:tcPr>
          <w:p w:rsidR="00A802F4" w:rsidRDefault="00A802F4" w:rsidP="002D11A9">
            <w:pPr>
              <w:spacing w:before="40" w:after="40"/>
              <w:rPr>
                <w:rFonts w:cs="Arial"/>
                <w:sz w:val="16"/>
              </w:rPr>
            </w:pPr>
            <w:r>
              <w:rPr>
                <w:rFonts w:cs="Arial"/>
                <w:sz w:val="16"/>
              </w:rPr>
              <w:t>JJW</w:t>
            </w:r>
          </w:p>
        </w:tc>
      </w:tr>
      <w:tr w:rsidR="00157017" w:rsidTr="002D11A9">
        <w:trPr>
          <w:jc w:val="center"/>
        </w:trPr>
        <w:tc>
          <w:tcPr>
            <w:tcW w:w="768" w:type="dxa"/>
          </w:tcPr>
          <w:p w:rsidR="00157017" w:rsidRDefault="00157017" w:rsidP="002D11A9">
            <w:pPr>
              <w:spacing w:before="40" w:after="40"/>
              <w:rPr>
                <w:rFonts w:cs="Arial"/>
                <w:sz w:val="16"/>
              </w:rPr>
            </w:pPr>
            <w:r>
              <w:rPr>
                <w:rFonts w:cs="Arial"/>
                <w:sz w:val="16"/>
              </w:rPr>
              <w:t>3</w:t>
            </w:r>
          </w:p>
        </w:tc>
        <w:tc>
          <w:tcPr>
            <w:tcW w:w="662" w:type="dxa"/>
          </w:tcPr>
          <w:p w:rsidR="00157017" w:rsidRDefault="00157017" w:rsidP="002D11A9">
            <w:pPr>
              <w:spacing w:before="40" w:after="40"/>
              <w:rPr>
                <w:rFonts w:cs="Arial"/>
                <w:sz w:val="16"/>
              </w:rPr>
            </w:pPr>
            <w:r>
              <w:rPr>
                <w:rFonts w:cs="Arial"/>
                <w:sz w:val="16"/>
              </w:rPr>
              <w:t>3.0</w:t>
            </w:r>
          </w:p>
        </w:tc>
        <w:tc>
          <w:tcPr>
            <w:tcW w:w="5698" w:type="dxa"/>
          </w:tcPr>
          <w:p w:rsidR="00157017" w:rsidRDefault="00157017" w:rsidP="002D11A9">
            <w:pPr>
              <w:spacing w:before="40" w:after="40"/>
              <w:rPr>
                <w:rFonts w:cs="Arial"/>
                <w:sz w:val="16"/>
              </w:rPr>
            </w:pPr>
            <w:r>
              <w:rPr>
                <w:rFonts w:cs="Arial"/>
                <w:sz w:val="16"/>
              </w:rPr>
              <w:t xml:space="preserve">Added </w:t>
            </w:r>
            <w:r w:rsidRPr="00157017">
              <w:rPr>
                <w:rFonts w:cs="Arial"/>
                <w:sz w:val="16"/>
                <w:szCs w:val="16"/>
              </w:rPr>
              <w:t>DM_TEST=STD_ON</w:t>
            </w:r>
            <w:r>
              <w:rPr>
                <w:rFonts w:cs="Arial"/>
                <w:sz w:val="16"/>
                <w:szCs w:val="16"/>
              </w:rPr>
              <w:t xml:space="preserve"> to Predefined Symbols to enable diagnostic services used for BMW Diagnose Master Tests</w:t>
            </w:r>
          </w:p>
        </w:tc>
        <w:tc>
          <w:tcPr>
            <w:tcW w:w="1017" w:type="dxa"/>
          </w:tcPr>
          <w:p w:rsidR="00157017" w:rsidRDefault="00157017" w:rsidP="002D11A9">
            <w:pPr>
              <w:spacing w:before="40" w:after="40"/>
              <w:rPr>
                <w:rFonts w:cs="Arial"/>
                <w:sz w:val="16"/>
              </w:rPr>
            </w:pPr>
            <w:r>
              <w:rPr>
                <w:rFonts w:cs="Arial"/>
                <w:sz w:val="16"/>
              </w:rPr>
              <w:t>30NOV10</w:t>
            </w:r>
          </w:p>
        </w:tc>
        <w:tc>
          <w:tcPr>
            <w:tcW w:w="1341" w:type="dxa"/>
          </w:tcPr>
          <w:p w:rsidR="00157017" w:rsidRDefault="00157017" w:rsidP="002D11A9">
            <w:pPr>
              <w:spacing w:before="40" w:after="40"/>
              <w:rPr>
                <w:rFonts w:cs="Arial"/>
                <w:sz w:val="16"/>
              </w:rPr>
            </w:pPr>
            <w:r>
              <w:rPr>
                <w:rFonts w:cs="Arial"/>
                <w:sz w:val="16"/>
              </w:rPr>
              <w:t>BDO</w:t>
            </w:r>
          </w:p>
        </w:tc>
      </w:tr>
      <w:tr w:rsidR="006C3D0A" w:rsidTr="002D11A9">
        <w:trPr>
          <w:jc w:val="center"/>
        </w:trPr>
        <w:tc>
          <w:tcPr>
            <w:tcW w:w="768" w:type="dxa"/>
          </w:tcPr>
          <w:p w:rsidR="006C3D0A" w:rsidRDefault="006C3D0A" w:rsidP="002D11A9">
            <w:pPr>
              <w:spacing w:before="40" w:after="40"/>
              <w:rPr>
                <w:rFonts w:cs="Arial"/>
                <w:sz w:val="16"/>
              </w:rPr>
            </w:pPr>
            <w:r>
              <w:rPr>
                <w:rFonts w:cs="Arial"/>
                <w:sz w:val="16"/>
              </w:rPr>
              <w:t>4</w:t>
            </w:r>
          </w:p>
        </w:tc>
        <w:tc>
          <w:tcPr>
            <w:tcW w:w="662" w:type="dxa"/>
          </w:tcPr>
          <w:p w:rsidR="006C3D0A" w:rsidRDefault="006C3D0A" w:rsidP="002D11A9">
            <w:pPr>
              <w:spacing w:before="40" w:after="40"/>
              <w:rPr>
                <w:rFonts w:cs="Arial"/>
                <w:sz w:val="16"/>
              </w:rPr>
            </w:pPr>
            <w:r>
              <w:rPr>
                <w:rFonts w:cs="Arial"/>
                <w:sz w:val="16"/>
              </w:rPr>
              <w:t>4.0</w:t>
            </w:r>
          </w:p>
        </w:tc>
        <w:tc>
          <w:tcPr>
            <w:tcW w:w="5698" w:type="dxa"/>
          </w:tcPr>
          <w:p w:rsidR="006C3D0A" w:rsidRDefault="006C3D0A" w:rsidP="002D11A9">
            <w:pPr>
              <w:spacing w:before="40" w:after="40"/>
              <w:rPr>
                <w:rFonts w:cs="Arial"/>
                <w:sz w:val="16"/>
              </w:rPr>
            </w:pPr>
            <w:r>
              <w:rPr>
                <w:rFonts w:cs="Arial"/>
                <w:sz w:val="16"/>
              </w:rPr>
              <w:t>Added NHET build environment</w:t>
            </w:r>
          </w:p>
        </w:tc>
        <w:tc>
          <w:tcPr>
            <w:tcW w:w="1017" w:type="dxa"/>
          </w:tcPr>
          <w:p w:rsidR="006C3D0A" w:rsidRDefault="006C3D0A" w:rsidP="002D11A9">
            <w:pPr>
              <w:spacing w:before="40" w:after="40"/>
              <w:rPr>
                <w:rFonts w:cs="Arial"/>
                <w:sz w:val="16"/>
              </w:rPr>
            </w:pPr>
            <w:r>
              <w:rPr>
                <w:rFonts w:cs="Arial"/>
                <w:sz w:val="16"/>
              </w:rPr>
              <w:t>07DEC10</w:t>
            </w:r>
          </w:p>
        </w:tc>
        <w:tc>
          <w:tcPr>
            <w:tcW w:w="1341" w:type="dxa"/>
          </w:tcPr>
          <w:p w:rsidR="006C3D0A" w:rsidRDefault="006C3D0A" w:rsidP="002D11A9">
            <w:pPr>
              <w:spacing w:before="40" w:after="40"/>
              <w:rPr>
                <w:rFonts w:cs="Arial"/>
                <w:sz w:val="16"/>
              </w:rPr>
            </w:pPr>
            <w:r>
              <w:rPr>
                <w:rFonts w:cs="Arial"/>
                <w:sz w:val="16"/>
              </w:rPr>
              <w:t>JJW</w:t>
            </w:r>
          </w:p>
        </w:tc>
      </w:tr>
      <w:tr w:rsidR="00B60DD8" w:rsidTr="002D11A9">
        <w:trPr>
          <w:jc w:val="center"/>
        </w:trPr>
        <w:tc>
          <w:tcPr>
            <w:tcW w:w="768" w:type="dxa"/>
          </w:tcPr>
          <w:p w:rsidR="00B60DD8" w:rsidRDefault="00B60DD8" w:rsidP="002D11A9">
            <w:pPr>
              <w:spacing w:before="40" w:after="40"/>
              <w:rPr>
                <w:rFonts w:cs="Arial"/>
                <w:sz w:val="16"/>
              </w:rPr>
            </w:pPr>
            <w:r>
              <w:rPr>
                <w:rFonts w:cs="Arial"/>
                <w:sz w:val="16"/>
              </w:rPr>
              <w:t>5</w:t>
            </w:r>
          </w:p>
        </w:tc>
        <w:tc>
          <w:tcPr>
            <w:tcW w:w="662" w:type="dxa"/>
          </w:tcPr>
          <w:p w:rsidR="00B60DD8" w:rsidRDefault="00B60DD8" w:rsidP="002D11A9">
            <w:pPr>
              <w:spacing w:before="40" w:after="40"/>
              <w:rPr>
                <w:rFonts w:cs="Arial"/>
                <w:sz w:val="16"/>
              </w:rPr>
            </w:pPr>
            <w:r>
              <w:rPr>
                <w:rFonts w:cs="Arial"/>
                <w:sz w:val="16"/>
              </w:rPr>
              <w:t>5.0</w:t>
            </w:r>
          </w:p>
        </w:tc>
        <w:tc>
          <w:tcPr>
            <w:tcW w:w="5698" w:type="dxa"/>
          </w:tcPr>
          <w:p w:rsidR="00B60DD8" w:rsidRDefault="00B60DD8" w:rsidP="002D11A9">
            <w:pPr>
              <w:spacing w:before="40" w:after="40"/>
              <w:rPr>
                <w:rFonts w:cs="Arial"/>
                <w:sz w:val="16"/>
              </w:rPr>
            </w:pPr>
            <w:r>
              <w:rPr>
                <w:rFonts w:cs="Arial"/>
                <w:sz w:val="16"/>
              </w:rPr>
              <w:t>Changed DWARF format to 2 because 3 causes an errata during compilation</w:t>
            </w:r>
          </w:p>
        </w:tc>
        <w:tc>
          <w:tcPr>
            <w:tcW w:w="1017" w:type="dxa"/>
          </w:tcPr>
          <w:p w:rsidR="00B60DD8" w:rsidRDefault="00B60DD8" w:rsidP="002D11A9">
            <w:pPr>
              <w:spacing w:before="40" w:after="40"/>
              <w:rPr>
                <w:rFonts w:cs="Arial"/>
                <w:sz w:val="16"/>
              </w:rPr>
            </w:pPr>
            <w:r>
              <w:rPr>
                <w:rFonts w:cs="Arial"/>
                <w:sz w:val="16"/>
              </w:rPr>
              <w:t>10DEC10</w:t>
            </w:r>
          </w:p>
        </w:tc>
        <w:tc>
          <w:tcPr>
            <w:tcW w:w="1341" w:type="dxa"/>
          </w:tcPr>
          <w:p w:rsidR="00B60DD8" w:rsidRDefault="00B60DD8" w:rsidP="002D11A9">
            <w:pPr>
              <w:spacing w:before="40" w:after="40"/>
              <w:rPr>
                <w:rFonts w:cs="Arial"/>
                <w:sz w:val="16"/>
              </w:rPr>
            </w:pPr>
            <w:r>
              <w:rPr>
                <w:rFonts w:cs="Arial"/>
                <w:sz w:val="16"/>
              </w:rPr>
              <w:t>JJW</w:t>
            </w:r>
          </w:p>
        </w:tc>
      </w:tr>
      <w:tr w:rsidR="007E365B" w:rsidTr="002D11A9">
        <w:trPr>
          <w:jc w:val="center"/>
        </w:trPr>
        <w:tc>
          <w:tcPr>
            <w:tcW w:w="768" w:type="dxa"/>
          </w:tcPr>
          <w:p w:rsidR="007E365B" w:rsidRDefault="007E365B" w:rsidP="002D11A9">
            <w:pPr>
              <w:spacing w:before="40" w:after="40"/>
              <w:rPr>
                <w:rFonts w:cs="Arial"/>
                <w:sz w:val="16"/>
              </w:rPr>
            </w:pPr>
            <w:r>
              <w:rPr>
                <w:rFonts w:cs="Arial"/>
                <w:sz w:val="16"/>
              </w:rPr>
              <w:t>6</w:t>
            </w:r>
          </w:p>
        </w:tc>
        <w:tc>
          <w:tcPr>
            <w:tcW w:w="662" w:type="dxa"/>
          </w:tcPr>
          <w:p w:rsidR="007E365B" w:rsidRDefault="007E365B" w:rsidP="002D11A9">
            <w:pPr>
              <w:spacing w:before="40" w:after="40"/>
              <w:rPr>
                <w:rFonts w:cs="Arial"/>
                <w:sz w:val="16"/>
              </w:rPr>
            </w:pPr>
            <w:r>
              <w:rPr>
                <w:rFonts w:cs="Arial"/>
                <w:sz w:val="16"/>
              </w:rPr>
              <w:t>6.0</w:t>
            </w:r>
          </w:p>
        </w:tc>
        <w:tc>
          <w:tcPr>
            <w:tcW w:w="5698" w:type="dxa"/>
          </w:tcPr>
          <w:p w:rsidR="007E365B" w:rsidRDefault="007E365B" w:rsidP="002D11A9">
            <w:pPr>
              <w:spacing w:before="40" w:after="40"/>
              <w:rPr>
                <w:rFonts w:cs="Arial"/>
                <w:sz w:val="16"/>
              </w:rPr>
            </w:pPr>
            <w:r>
              <w:rPr>
                <w:rFonts w:cs="Arial"/>
                <w:sz w:val="16"/>
              </w:rPr>
              <w:t>Added CCS Build and subsections to document selection of Code Generation Tools</w:t>
            </w:r>
          </w:p>
        </w:tc>
        <w:tc>
          <w:tcPr>
            <w:tcW w:w="1017" w:type="dxa"/>
          </w:tcPr>
          <w:p w:rsidR="007E365B" w:rsidRDefault="007E365B" w:rsidP="002D11A9">
            <w:pPr>
              <w:spacing w:before="40" w:after="40"/>
              <w:rPr>
                <w:rFonts w:cs="Arial"/>
                <w:sz w:val="16"/>
              </w:rPr>
            </w:pPr>
            <w:r>
              <w:rPr>
                <w:rFonts w:cs="Arial"/>
                <w:sz w:val="16"/>
              </w:rPr>
              <w:t>03FEB11</w:t>
            </w:r>
          </w:p>
        </w:tc>
        <w:tc>
          <w:tcPr>
            <w:tcW w:w="1341" w:type="dxa"/>
          </w:tcPr>
          <w:p w:rsidR="007E365B" w:rsidRDefault="007E365B" w:rsidP="002D11A9">
            <w:pPr>
              <w:spacing w:before="40" w:after="40"/>
              <w:rPr>
                <w:rFonts w:cs="Arial"/>
                <w:sz w:val="16"/>
              </w:rPr>
            </w:pPr>
            <w:r>
              <w:rPr>
                <w:rFonts w:cs="Arial"/>
                <w:sz w:val="16"/>
              </w:rPr>
              <w:t>JJW</w:t>
            </w:r>
          </w:p>
        </w:tc>
      </w:tr>
      <w:tr w:rsidR="0093115D" w:rsidTr="002D11A9">
        <w:trPr>
          <w:jc w:val="center"/>
        </w:trPr>
        <w:tc>
          <w:tcPr>
            <w:tcW w:w="768" w:type="dxa"/>
          </w:tcPr>
          <w:p w:rsidR="0093115D" w:rsidRDefault="0093115D" w:rsidP="002D11A9">
            <w:pPr>
              <w:spacing w:before="40" w:after="40"/>
              <w:rPr>
                <w:rFonts w:cs="Arial"/>
                <w:sz w:val="16"/>
              </w:rPr>
            </w:pPr>
            <w:r>
              <w:rPr>
                <w:rFonts w:cs="Arial"/>
                <w:sz w:val="16"/>
              </w:rPr>
              <w:t>7</w:t>
            </w:r>
          </w:p>
        </w:tc>
        <w:tc>
          <w:tcPr>
            <w:tcW w:w="662" w:type="dxa"/>
          </w:tcPr>
          <w:p w:rsidR="0093115D" w:rsidRDefault="0093115D" w:rsidP="002D11A9">
            <w:pPr>
              <w:spacing w:before="40" w:after="40"/>
              <w:rPr>
                <w:rFonts w:cs="Arial"/>
                <w:sz w:val="16"/>
              </w:rPr>
            </w:pPr>
            <w:r>
              <w:rPr>
                <w:rFonts w:cs="Arial"/>
                <w:sz w:val="16"/>
              </w:rPr>
              <w:t>7.0</w:t>
            </w:r>
          </w:p>
        </w:tc>
        <w:tc>
          <w:tcPr>
            <w:tcW w:w="5698" w:type="dxa"/>
          </w:tcPr>
          <w:p w:rsidR="0093115D" w:rsidRDefault="0093115D" w:rsidP="002D11A9">
            <w:pPr>
              <w:spacing w:before="40" w:after="40"/>
              <w:rPr>
                <w:rFonts w:cs="Arial"/>
                <w:sz w:val="16"/>
              </w:rPr>
            </w:pPr>
            <w:r>
              <w:rPr>
                <w:rFonts w:cs="Arial"/>
                <w:sz w:val="16"/>
              </w:rPr>
              <w:t>Changed heap setting to 0 bytes</w:t>
            </w:r>
          </w:p>
        </w:tc>
        <w:tc>
          <w:tcPr>
            <w:tcW w:w="1017" w:type="dxa"/>
          </w:tcPr>
          <w:p w:rsidR="0093115D" w:rsidRDefault="0093115D" w:rsidP="002D11A9">
            <w:pPr>
              <w:spacing w:before="40" w:after="40"/>
              <w:rPr>
                <w:rFonts w:cs="Arial"/>
                <w:sz w:val="16"/>
              </w:rPr>
            </w:pPr>
            <w:r>
              <w:rPr>
                <w:rFonts w:cs="Arial"/>
                <w:sz w:val="16"/>
              </w:rPr>
              <w:t>03FEB11</w:t>
            </w:r>
          </w:p>
        </w:tc>
        <w:tc>
          <w:tcPr>
            <w:tcW w:w="1341" w:type="dxa"/>
          </w:tcPr>
          <w:p w:rsidR="0093115D" w:rsidRDefault="0093115D" w:rsidP="002D11A9">
            <w:pPr>
              <w:spacing w:before="40" w:after="40"/>
              <w:rPr>
                <w:rFonts w:cs="Arial"/>
                <w:sz w:val="16"/>
              </w:rPr>
            </w:pPr>
            <w:r>
              <w:rPr>
                <w:rFonts w:cs="Arial"/>
                <w:sz w:val="16"/>
              </w:rPr>
              <w:t>JJW</w:t>
            </w:r>
          </w:p>
        </w:tc>
      </w:tr>
      <w:tr w:rsidR="00D304B9" w:rsidTr="002D11A9">
        <w:trPr>
          <w:jc w:val="center"/>
        </w:trPr>
        <w:tc>
          <w:tcPr>
            <w:tcW w:w="768" w:type="dxa"/>
          </w:tcPr>
          <w:p w:rsidR="00D304B9" w:rsidRDefault="00D304B9" w:rsidP="002D11A9">
            <w:pPr>
              <w:spacing w:before="40" w:after="40"/>
              <w:rPr>
                <w:rFonts w:cs="Arial"/>
                <w:sz w:val="16"/>
              </w:rPr>
            </w:pPr>
            <w:r>
              <w:rPr>
                <w:rFonts w:cs="Arial"/>
                <w:sz w:val="16"/>
              </w:rPr>
              <w:t>8</w:t>
            </w:r>
          </w:p>
        </w:tc>
        <w:tc>
          <w:tcPr>
            <w:tcW w:w="662" w:type="dxa"/>
          </w:tcPr>
          <w:p w:rsidR="00D304B9" w:rsidRDefault="00D304B9" w:rsidP="002D11A9">
            <w:pPr>
              <w:spacing w:before="40" w:after="40"/>
              <w:rPr>
                <w:rFonts w:cs="Arial"/>
                <w:sz w:val="16"/>
              </w:rPr>
            </w:pPr>
            <w:r>
              <w:rPr>
                <w:rFonts w:cs="Arial"/>
                <w:sz w:val="16"/>
              </w:rPr>
              <w:t>8.0</w:t>
            </w:r>
          </w:p>
        </w:tc>
        <w:tc>
          <w:tcPr>
            <w:tcW w:w="5698" w:type="dxa"/>
          </w:tcPr>
          <w:p w:rsidR="00D304B9" w:rsidRDefault="00D304B9" w:rsidP="002D11A9">
            <w:pPr>
              <w:spacing w:before="40" w:after="40"/>
              <w:rPr>
                <w:rFonts w:cs="Arial"/>
                <w:sz w:val="16"/>
              </w:rPr>
            </w:pPr>
            <w:r>
              <w:rPr>
                <w:rFonts w:cs="Arial"/>
                <w:sz w:val="16"/>
              </w:rPr>
              <w:t>Added CPU Usage Build configuration</w:t>
            </w:r>
          </w:p>
        </w:tc>
        <w:tc>
          <w:tcPr>
            <w:tcW w:w="1017" w:type="dxa"/>
          </w:tcPr>
          <w:p w:rsidR="00D304B9" w:rsidRDefault="00D304B9" w:rsidP="002D11A9">
            <w:pPr>
              <w:spacing w:before="40" w:after="40"/>
              <w:rPr>
                <w:rFonts w:cs="Arial"/>
                <w:sz w:val="16"/>
              </w:rPr>
            </w:pPr>
            <w:r>
              <w:rPr>
                <w:rFonts w:cs="Arial"/>
                <w:sz w:val="16"/>
              </w:rPr>
              <w:t>16MAR11</w:t>
            </w:r>
          </w:p>
        </w:tc>
        <w:tc>
          <w:tcPr>
            <w:tcW w:w="1341" w:type="dxa"/>
          </w:tcPr>
          <w:p w:rsidR="00D304B9" w:rsidRDefault="00D304B9" w:rsidP="002D11A9">
            <w:pPr>
              <w:spacing w:before="40" w:after="40"/>
              <w:rPr>
                <w:rFonts w:cs="Arial"/>
                <w:sz w:val="16"/>
              </w:rPr>
            </w:pPr>
            <w:r>
              <w:rPr>
                <w:rFonts w:cs="Arial"/>
                <w:sz w:val="16"/>
              </w:rPr>
              <w:t>JJW</w:t>
            </w:r>
          </w:p>
        </w:tc>
      </w:tr>
      <w:tr w:rsidR="009804F0" w:rsidTr="002D11A9">
        <w:trPr>
          <w:jc w:val="center"/>
        </w:trPr>
        <w:tc>
          <w:tcPr>
            <w:tcW w:w="768" w:type="dxa"/>
          </w:tcPr>
          <w:p w:rsidR="009804F0" w:rsidRDefault="009804F0" w:rsidP="002D11A9">
            <w:pPr>
              <w:spacing w:before="40" w:after="40"/>
              <w:rPr>
                <w:rFonts w:cs="Arial"/>
                <w:sz w:val="16"/>
              </w:rPr>
            </w:pPr>
            <w:r>
              <w:rPr>
                <w:rFonts w:cs="Arial"/>
                <w:sz w:val="16"/>
              </w:rPr>
              <w:t>9</w:t>
            </w:r>
          </w:p>
        </w:tc>
        <w:tc>
          <w:tcPr>
            <w:tcW w:w="662" w:type="dxa"/>
          </w:tcPr>
          <w:p w:rsidR="009804F0" w:rsidRDefault="009804F0" w:rsidP="002D11A9">
            <w:pPr>
              <w:spacing w:before="40" w:after="40"/>
              <w:rPr>
                <w:rFonts w:cs="Arial"/>
                <w:sz w:val="16"/>
              </w:rPr>
            </w:pPr>
            <w:r>
              <w:rPr>
                <w:rFonts w:cs="Arial"/>
                <w:sz w:val="16"/>
              </w:rPr>
              <w:t>9.0</w:t>
            </w:r>
          </w:p>
        </w:tc>
        <w:tc>
          <w:tcPr>
            <w:tcW w:w="5698" w:type="dxa"/>
          </w:tcPr>
          <w:p w:rsidR="009804F0" w:rsidRDefault="009804F0" w:rsidP="002D11A9">
            <w:pPr>
              <w:spacing w:before="40" w:after="40"/>
              <w:rPr>
                <w:rFonts w:cs="Arial"/>
                <w:sz w:val="16"/>
              </w:rPr>
            </w:pPr>
            <w:r>
              <w:rPr>
                <w:rFonts w:cs="Arial"/>
                <w:sz w:val="16"/>
              </w:rPr>
              <w:t>Updated Diagnostic Options settings</w:t>
            </w:r>
          </w:p>
          <w:p w:rsidR="008365CB" w:rsidRDefault="008365CB" w:rsidP="002D11A9">
            <w:pPr>
              <w:spacing w:before="40" w:after="40"/>
              <w:rPr>
                <w:rFonts w:cs="Arial"/>
                <w:sz w:val="16"/>
              </w:rPr>
            </w:pPr>
            <w:r>
              <w:rPr>
                <w:rFonts w:cs="Arial"/>
                <w:sz w:val="16"/>
              </w:rPr>
              <w:t>Updated Code Generation Tools to 4.9.0B2</w:t>
            </w:r>
          </w:p>
        </w:tc>
        <w:tc>
          <w:tcPr>
            <w:tcW w:w="1017" w:type="dxa"/>
          </w:tcPr>
          <w:p w:rsidR="009804F0" w:rsidRDefault="009804F0" w:rsidP="002D11A9">
            <w:pPr>
              <w:spacing w:before="40" w:after="40"/>
              <w:rPr>
                <w:rFonts w:cs="Arial"/>
                <w:sz w:val="16"/>
              </w:rPr>
            </w:pPr>
            <w:r>
              <w:rPr>
                <w:rFonts w:cs="Arial"/>
                <w:sz w:val="16"/>
              </w:rPr>
              <w:t>22MAR11</w:t>
            </w:r>
          </w:p>
        </w:tc>
        <w:tc>
          <w:tcPr>
            <w:tcW w:w="1341" w:type="dxa"/>
          </w:tcPr>
          <w:p w:rsidR="009804F0" w:rsidRDefault="009804F0" w:rsidP="002D11A9">
            <w:pPr>
              <w:spacing w:before="40" w:after="40"/>
              <w:rPr>
                <w:rFonts w:cs="Arial"/>
                <w:sz w:val="16"/>
              </w:rPr>
            </w:pPr>
            <w:r>
              <w:rPr>
                <w:rFonts w:cs="Arial"/>
                <w:sz w:val="16"/>
              </w:rPr>
              <w:t>JJW</w:t>
            </w:r>
          </w:p>
        </w:tc>
      </w:tr>
      <w:tr w:rsidR="00DA323F" w:rsidTr="002D11A9">
        <w:trPr>
          <w:jc w:val="center"/>
        </w:trPr>
        <w:tc>
          <w:tcPr>
            <w:tcW w:w="768" w:type="dxa"/>
          </w:tcPr>
          <w:p w:rsidR="00DA323F" w:rsidRDefault="00DA323F" w:rsidP="002D11A9">
            <w:pPr>
              <w:spacing w:before="40" w:after="40"/>
              <w:rPr>
                <w:rFonts w:cs="Arial"/>
                <w:sz w:val="16"/>
              </w:rPr>
            </w:pPr>
            <w:r>
              <w:rPr>
                <w:rFonts w:cs="Arial"/>
                <w:sz w:val="16"/>
              </w:rPr>
              <w:t>10</w:t>
            </w:r>
          </w:p>
        </w:tc>
        <w:tc>
          <w:tcPr>
            <w:tcW w:w="662" w:type="dxa"/>
          </w:tcPr>
          <w:p w:rsidR="00DA323F" w:rsidRDefault="00DA323F" w:rsidP="002D11A9">
            <w:pPr>
              <w:spacing w:before="40" w:after="40"/>
              <w:rPr>
                <w:rFonts w:cs="Arial"/>
                <w:sz w:val="16"/>
              </w:rPr>
            </w:pPr>
            <w:r>
              <w:rPr>
                <w:rFonts w:cs="Arial"/>
                <w:sz w:val="16"/>
              </w:rPr>
              <w:t>10.0</w:t>
            </w:r>
          </w:p>
        </w:tc>
        <w:tc>
          <w:tcPr>
            <w:tcW w:w="5698" w:type="dxa"/>
          </w:tcPr>
          <w:p w:rsidR="00DA323F" w:rsidRDefault="00DA323F" w:rsidP="002D11A9">
            <w:pPr>
              <w:spacing w:before="40" w:after="40"/>
              <w:rPr>
                <w:rFonts w:cs="Arial"/>
                <w:sz w:val="16"/>
              </w:rPr>
            </w:pPr>
            <w:r>
              <w:rPr>
                <w:rFonts w:cs="Arial"/>
                <w:sz w:val="16"/>
              </w:rPr>
              <w:t>Udated settings for THUMB Mode compilation</w:t>
            </w:r>
          </w:p>
        </w:tc>
        <w:tc>
          <w:tcPr>
            <w:tcW w:w="1017" w:type="dxa"/>
          </w:tcPr>
          <w:p w:rsidR="00DA323F" w:rsidRDefault="00DA323F" w:rsidP="002D11A9">
            <w:pPr>
              <w:spacing w:before="40" w:after="40"/>
              <w:rPr>
                <w:rFonts w:cs="Arial"/>
                <w:sz w:val="16"/>
              </w:rPr>
            </w:pPr>
            <w:r>
              <w:rPr>
                <w:rFonts w:cs="Arial"/>
                <w:sz w:val="16"/>
              </w:rPr>
              <w:t>22MAR11</w:t>
            </w:r>
          </w:p>
        </w:tc>
        <w:tc>
          <w:tcPr>
            <w:tcW w:w="1341" w:type="dxa"/>
          </w:tcPr>
          <w:p w:rsidR="00DA323F" w:rsidRDefault="00DA323F" w:rsidP="002D11A9">
            <w:pPr>
              <w:spacing w:before="40" w:after="40"/>
              <w:rPr>
                <w:rFonts w:cs="Arial"/>
                <w:sz w:val="16"/>
              </w:rPr>
            </w:pPr>
            <w:r>
              <w:rPr>
                <w:rFonts w:cs="Arial"/>
                <w:sz w:val="16"/>
              </w:rPr>
              <w:t>JJW</w:t>
            </w:r>
          </w:p>
        </w:tc>
      </w:tr>
      <w:tr w:rsidR="0069446B" w:rsidTr="002D11A9">
        <w:trPr>
          <w:jc w:val="center"/>
        </w:trPr>
        <w:tc>
          <w:tcPr>
            <w:tcW w:w="768" w:type="dxa"/>
          </w:tcPr>
          <w:p w:rsidR="0069446B" w:rsidRDefault="0069446B" w:rsidP="002D11A9">
            <w:pPr>
              <w:spacing w:before="40" w:after="40"/>
              <w:rPr>
                <w:rFonts w:cs="Arial"/>
                <w:sz w:val="16"/>
              </w:rPr>
            </w:pPr>
            <w:r>
              <w:rPr>
                <w:rFonts w:cs="Arial"/>
                <w:sz w:val="16"/>
              </w:rPr>
              <w:t>11</w:t>
            </w:r>
          </w:p>
        </w:tc>
        <w:tc>
          <w:tcPr>
            <w:tcW w:w="662" w:type="dxa"/>
          </w:tcPr>
          <w:p w:rsidR="0069446B" w:rsidRDefault="0069446B" w:rsidP="002D11A9">
            <w:pPr>
              <w:spacing w:before="40" w:after="40"/>
              <w:rPr>
                <w:rFonts w:cs="Arial"/>
                <w:sz w:val="16"/>
              </w:rPr>
            </w:pPr>
            <w:r>
              <w:rPr>
                <w:rFonts w:cs="Arial"/>
                <w:sz w:val="16"/>
              </w:rPr>
              <w:t>11.0</w:t>
            </w:r>
          </w:p>
        </w:tc>
        <w:tc>
          <w:tcPr>
            <w:tcW w:w="5698" w:type="dxa"/>
          </w:tcPr>
          <w:p w:rsidR="0069446B" w:rsidRDefault="0069446B" w:rsidP="002D11A9">
            <w:pPr>
              <w:spacing w:before="40" w:after="40"/>
              <w:rPr>
                <w:rFonts w:cs="Arial"/>
                <w:sz w:val="16"/>
              </w:rPr>
            </w:pPr>
            <w:r>
              <w:rPr>
                <w:rFonts w:cs="Arial"/>
                <w:sz w:val="16"/>
              </w:rPr>
              <w:t>Enable inline function build option for the Release and Metrics Builds</w:t>
            </w:r>
          </w:p>
          <w:p w:rsidR="00BF0677" w:rsidRDefault="00BF0677" w:rsidP="002D11A9">
            <w:pPr>
              <w:spacing w:before="40" w:after="40"/>
              <w:rPr>
                <w:rFonts w:cs="Arial"/>
                <w:sz w:val="16"/>
              </w:rPr>
            </w:pPr>
            <w:r>
              <w:rPr>
                <w:rFonts w:cs="Arial"/>
                <w:sz w:val="16"/>
              </w:rPr>
              <w:t>Added Excluded Files table and rationale</w:t>
            </w:r>
          </w:p>
          <w:p w:rsidR="00240111" w:rsidRDefault="00240111" w:rsidP="002D11A9">
            <w:pPr>
              <w:spacing w:before="40" w:after="40"/>
              <w:rPr>
                <w:rFonts w:cs="Arial"/>
                <w:sz w:val="16"/>
              </w:rPr>
            </w:pPr>
            <w:r>
              <w:rPr>
                <w:rFonts w:cs="Arial"/>
                <w:sz w:val="16"/>
              </w:rPr>
              <w:t>Removed the keep asm files for the Debug build</w:t>
            </w:r>
          </w:p>
        </w:tc>
        <w:tc>
          <w:tcPr>
            <w:tcW w:w="1017" w:type="dxa"/>
          </w:tcPr>
          <w:p w:rsidR="0069446B" w:rsidRDefault="0069446B" w:rsidP="002D11A9">
            <w:pPr>
              <w:spacing w:before="40" w:after="40"/>
              <w:rPr>
                <w:rFonts w:cs="Arial"/>
                <w:sz w:val="16"/>
              </w:rPr>
            </w:pPr>
            <w:r>
              <w:rPr>
                <w:rFonts w:cs="Arial"/>
                <w:sz w:val="16"/>
              </w:rPr>
              <w:t>25MAR11</w:t>
            </w:r>
          </w:p>
        </w:tc>
        <w:tc>
          <w:tcPr>
            <w:tcW w:w="1341" w:type="dxa"/>
          </w:tcPr>
          <w:p w:rsidR="0069446B" w:rsidRDefault="0069446B" w:rsidP="002D11A9">
            <w:pPr>
              <w:spacing w:before="40" w:after="40"/>
              <w:rPr>
                <w:rFonts w:cs="Arial"/>
                <w:sz w:val="16"/>
              </w:rPr>
            </w:pPr>
            <w:r>
              <w:rPr>
                <w:rFonts w:cs="Arial"/>
                <w:sz w:val="16"/>
              </w:rPr>
              <w:t>JJW</w:t>
            </w:r>
          </w:p>
        </w:tc>
      </w:tr>
      <w:tr w:rsidR="00FC4953" w:rsidTr="002D11A9">
        <w:trPr>
          <w:jc w:val="center"/>
        </w:trPr>
        <w:tc>
          <w:tcPr>
            <w:tcW w:w="768" w:type="dxa"/>
          </w:tcPr>
          <w:p w:rsidR="00FC4953" w:rsidRDefault="00FC4953" w:rsidP="002D11A9">
            <w:pPr>
              <w:spacing w:before="40" w:after="40"/>
              <w:rPr>
                <w:rFonts w:cs="Arial"/>
                <w:sz w:val="16"/>
              </w:rPr>
            </w:pPr>
            <w:r>
              <w:rPr>
                <w:rFonts w:cs="Arial"/>
                <w:sz w:val="16"/>
              </w:rPr>
              <w:t>12</w:t>
            </w:r>
          </w:p>
        </w:tc>
        <w:tc>
          <w:tcPr>
            <w:tcW w:w="662" w:type="dxa"/>
          </w:tcPr>
          <w:p w:rsidR="00FC4953" w:rsidRDefault="00FC4953" w:rsidP="002D11A9">
            <w:pPr>
              <w:spacing w:before="40" w:after="40"/>
              <w:rPr>
                <w:rFonts w:cs="Arial"/>
                <w:sz w:val="16"/>
              </w:rPr>
            </w:pPr>
            <w:r>
              <w:rPr>
                <w:rFonts w:cs="Arial"/>
                <w:sz w:val="16"/>
              </w:rPr>
              <w:t>12</w:t>
            </w:r>
          </w:p>
        </w:tc>
        <w:tc>
          <w:tcPr>
            <w:tcW w:w="5698" w:type="dxa"/>
          </w:tcPr>
          <w:p w:rsidR="00FC4953" w:rsidRDefault="00FC4953" w:rsidP="002D11A9">
            <w:pPr>
              <w:spacing w:before="40" w:after="40"/>
              <w:rPr>
                <w:rFonts w:cs="Arial"/>
                <w:sz w:val="16"/>
              </w:rPr>
            </w:pPr>
            <w:r>
              <w:rPr>
                <w:rFonts w:cs="Arial"/>
                <w:sz w:val="16"/>
              </w:rPr>
              <w:t>Added Interrupts.c to table of files requiring ARM mode compilation</w:t>
            </w:r>
          </w:p>
        </w:tc>
        <w:tc>
          <w:tcPr>
            <w:tcW w:w="1017" w:type="dxa"/>
          </w:tcPr>
          <w:p w:rsidR="00FC4953" w:rsidRDefault="00FC4953" w:rsidP="002D11A9">
            <w:pPr>
              <w:spacing w:before="40" w:after="40"/>
              <w:rPr>
                <w:rFonts w:cs="Arial"/>
                <w:sz w:val="16"/>
              </w:rPr>
            </w:pPr>
            <w:r>
              <w:rPr>
                <w:rFonts w:cs="Arial"/>
                <w:sz w:val="16"/>
              </w:rPr>
              <w:t>15APR11</w:t>
            </w:r>
          </w:p>
        </w:tc>
        <w:tc>
          <w:tcPr>
            <w:tcW w:w="1341" w:type="dxa"/>
          </w:tcPr>
          <w:p w:rsidR="00FC4953" w:rsidRDefault="00FC4953" w:rsidP="002D11A9">
            <w:pPr>
              <w:spacing w:before="40" w:after="40"/>
              <w:rPr>
                <w:rFonts w:cs="Arial"/>
                <w:sz w:val="16"/>
              </w:rPr>
            </w:pPr>
            <w:r>
              <w:rPr>
                <w:rFonts w:cs="Arial"/>
                <w:sz w:val="16"/>
              </w:rPr>
              <w:t>JJW</w:t>
            </w:r>
          </w:p>
        </w:tc>
      </w:tr>
      <w:tr w:rsidR="00A24D59" w:rsidTr="002D11A9">
        <w:trPr>
          <w:jc w:val="center"/>
        </w:trPr>
        <w:tc>
          <w:tcPr>
            <w:tcW w:w="768" w:type="dxa"/>
          </w:tcPr>
          <w:p w:rsidR="00A24D59" w:rsidRDefault="00A24D59" w:rsidP="002D11A9">
            <w:pPr>
              <w:spacing w:before="40" w:after="40"/>
              <w:rPr>
                <w:rFonts w:cs="Arial"/>
                <w:sz w:val="16"/>
              </w:rPr>
            </w:pPr>
            <w:r>
              <w:rPr>
                <w:rFonts w:cs="Arial"/>
                <w:sz w:val="16"/>
              </w:rPr>
              <w:t>13</w:t>
            </w:r>
          </w:p>
        </w:tc>
        <w:tc>
          <w:tcPr>
            <w:tcW w:w="662" w:type="dxa"/>
          </w:tcPr>
          <w:p w:rsidR="00A24D59" w:rsidRDefault="00A24D59" w:rsidP="002D11A9">
            <w:pPr>
              <w:spacing w:before="40" w:after="40"/>
              <w:rPr>
                <w:rFonts w:cs="Arial"/>
                <w:sz w:val="16"/>
              </w:rPr>
            </w:pPr>
            <w:r>
              <w:rPr>
                <w:rFonts w:cs="Arial"/>
                <w:sz w:val="16"/>
              </w:rPr>
              <w:t>13</w:t>
            </w:r>
          </w:p>
        </w:tc>
        <w:tc>
          <w:tcPr>
            <w:tcW w:w="5698" w:type="dxa"/>
          </w:tcPr>
          <w:p w:rsidR="00A24D59" w:rsidRDefault="00A24D59" w:rsidP="002D11A9">
            <w:pPr>
              <w:spacing w:before="40" w:after="40"/>
              <w:rPr>
                <w:rFonts w:cs="Arial"/>
                <w:sz w:val="16"/>
              </w:rPr>
            </w:pPr>
            <w:r>
              <w:rPr>
                <w:rFonts w:cs="Arial"/>
                <w:sz w:val="16"/>
              </w:rPr>
              <w:t xml:space="preserve">Added exception handler and UndefInstr </w:t>
            </w:r>
            <w:r w:rsidRPr="00A24D59">
              <w:rPr>
                <w:rFonts w:cs="Arial"/>
                <w:sz w:val="16"/>
              </w:rPr>
              <w:t>to table of files requiring ARM mode compilation</w:t>
            </w:r>
            <w:r>
              <w:rPr>
                <w:rFonts w:cs="Arial"/>
                <w:sz w:val="16"/>
              </w:rPr>
              <w:t>.  Added Zero Initialization linker = Off option (in Miscellaneous section).</w:t>
            </w:r>
          </w:p>
        </w:tc>
        <w:tc>
          <w:tcPr>
            <w:tcW w:w="1017" w:type="dxa"/>
          </w:tcPr>
          <w:p w:rsidR="00A24D59" w:rsidRDefault="00A24D59" w:rsidP="002D11A9">
            <w:pPr>
              <w:spacing w:before="40" w:after="40"/>
              <w:rPr>
                <w:rFonts w:cs="Arial"/>
                <w:sz w:val="16"/>
              </w:rPr>
            </w:pPr>
            <w:r>
              <w:rPr>
                <w:rFonts w:cs="Arial"/>
                <w:sz w:val="16"/>
              </w:rPr>
              <w:t>06JUN11</w:t>
            </w:r>
          </w:p>
        </w:tc>
        <w:tc>
          <w:tcPr>
            <w:tcW w:w="1341" w:type="dxa"/>
          </w:tcPr>
          <w:p w:rsidR="00A24D59" w:rsidRDefault="00A24D59" w:rsidP="002D11A9">
            <w:pPr>
              <w:spacing w:before="40" w:after="40"/>
              <w:rPr>
                <w:rFonts w:cs="Arial"/>
                <w:sz w:val="16"/>
              </w:rPr>
            </w:pPr>
            <w:r>
              <w:rPr>
                <w:rFonts w:cs="Arial"/>
                <w:sz w:val="16"/>
              </w:rPr>
              <w:t>LWW</w:t>
            </w:r>
          </w:p>
        </w:tc>
      </w:tr>
      <w:tr w:rsidR="00E012BC" w:rsidTr="002D11A9">
        <w:trPr>
          <w:jc w:val="center"/>
        </w:trPr>
        <w:tc>
          <w:tcPr>
            <w:tcW w:w="768" w:type="dxa"/>
          </w:tcPr>
          <w:p w:rsidR="00E012BC" w:rsidRDefault="00E012BC" w:rsidP="002D11A9">
            <w:pPr>
              <w:spacing w:before="40" w:after="40"/>
              <w:rPr>
                <w:rFonts w:cs="Arial"/>
                <w:sz w:val="16"/>
              </w:rPr>
            </w:pPr>
            <w:r>
              <w:rPr>
                <w:rFonts w:cs="Arial"/>
                <w:sz w:val="16"/>
              </w:rPr>
              <w:t>14</w:t>
            </w:r>
          </w:p>
        </w:tc>
        <w:tc>
          <w:tcPr>
            <w:tcW w:w="662" w:type="dxa"/>
          </w:tcPr>
          <w:p w:rsidR="00E012BC" w:rsidRDefault="00E012BC" w:rsidP="002D11A9">
            <w:pPr>
              <w:spacing w:before="40" w:after="40"/>
              <w:rPr>
                <w:rFonts w:cs="Arial"/>
                <w:sz w:val="16"/>
              </w:rPr>
            </w:pPr>
            <w:r>
              <w:rPr>
                <w:rFonts w:cs="Arial"/>
                <w:sz w:val="16"/>
              </w:rPr>
              <w:t>14</w:t>
            </w:r>
          </w:p>
        </w:tc>
        <w:tc>
          <w:tcPr>
            <w:tcW w:w="5698" w:type="dxa"/>
          </w:tcPr>
          <w:p w:rsidR="00E012BC" w:rsidRDefault="00E012BC" w:rsidP="002D11A9">
            <w:pPr>
              <w:spacing w:before="40" w:after="40"/>
              <w:rPr>
                <w:rFonts w:cs="Arial"/>
                <w:sz w:val="16"/>
              </w:rPr>
            </w:pPr>
            <w:r>
              <w:rPr>
                <w:rFonts w:cs="Arial"/>
                <w:sz w:val="16"/>
              </w:rPr>
              <w:t xml:space="preserve">Added required Post Build utilities table to document that Perl is required for the Safe Context Os build </w:t>
            </w:r>
          </w:p>
        </w:tc>
        <w:tc>
          <w:tcPr>
            <w:tcW w:w="1017" w:type="dxa"/>
          </w:tcPr>
          <w:p w:rsidR="00E012BC" w:rsidRDefault="00E012BC" w:rsidP="002D11A9">
            <w:pPr>
              <w:spacing w:before="40" w:after="40"/>
              <w:rPr>
                <w:rFonts w:cs="Arial"/>
                <w:sz w:val="16"/>
              </w:rPr>
            </w:pPr>
            <w:r>
              <w:rPr>
                <w:rFonts w:cs="Arial"/>
                <w:sz w:val="16"/>
              </w:rPr>
              <w:t>16SEP11</w:t>
            </w:r>
          </w:p>
        </w:tc>
        <w:tc>
          <w:tcPr>
            <w:tcW w:w="1341" w:type="dxa"/>
          </w:tcPr>
          <w:p w:rsidR="00E012BC" w:rsidRDefault="00E012BC" w:rsidP="002D11A9">
            <w:pPr>
              <w:spacing w:before="40" w:after="40"/>
              <w:rPr>
                <w:rFonts w:cs="Arial"/>
                <w:sz w:val="16"/>
              </w:rPr>
            </w:pPr>
            <w:r>
              <w:rPr>
                <w:rFonts w:cs="Arial"/>
                <w:sz w:val="16"/>
              </w:rPr>
              <w:t>JJW</w:t>
            </w:r>
          </w:p>
        </w:tc>
      </w:tr>
      <w:tr w:rsidR="00C902CA" w:rsidTr="002D11A9">
        <w:trPr>
          <w:jc w:val="center"/>
        </w:trPr>
        <w:tc>
          <w:tcPr>
            <w:tcW w:w="768" w:type="dxa"/>
          </w:tcPr>
          <w:p w:rsidR="00C902CA" w:rsidRDefault="00C902CA" w:rsidP="002D11A9">
            <w:pPr>
              <w:spacing w:before="40" w:after="40"/>
              <w:rPr>
                <w:rFonts w:cs="Arial"/>
                <w:sz w:val="16"/>
              </w:rPr>
            </w:pPr>
            <w:r>
              <w:rPr>
                <w:rFonts w:cs="Arial"/>
                <w:sz w:val="16"/>
              </w:rPr>
              <w:t>15</w:t>
            </w:r>
          </w:p>
        </w:tc>
        <w:tc>
          <w:tcPr>
            <w:tcW w:w="662" w:type="dxa"/>
          </w:tcPr>
          <w:p w:rsidR="00C902CA" w:rsidRDefault="00C902CA" w:rsidP="002D11A9">
            <w:pPr>
              <w:spacing w:before="40" w:after="40"/>
              <w:rPr>
                <w:rFonts w:cs="Arial"/>
                <w:sz w:val="16"/>
              </w:rPr>
            </w:pPr>
            <w:r>
              <w:rPr>
                <w:rFonts w:cs="Arial"/>
                <w:sz w:val="16"/>
              </w:rPr>
              <w:t>15</w:t>
            </w:r>
          </w:p>
        </w:tc>
        <w:tc>
          <w:tcPr>
            <w:tcW w:w="5698" w:type="dxa"/>
          </w:tcPr>
          <w:p w:rsidR="00C902CA" w:rsidRDefault="00C902CA" w:rsidP="002D11A9">
            <w:pPr>
              <w:spacing w:before="40" w:after="40"/>
              <w:rPr>
                <w:rFonts w:cs="Arial"/>
                <w:sz w:val="16"/>
              </w:rPr>
            </w:pPr>
            <w:r>
              <w:rPr>
                <w:rFonts w:cs="Arial"/>
                <w:sz w:val="16"/>
              </w:rPr>
              <w:t>Added suppression of diagnostic remark 232</w:t>
            </w:r>
          </w:p>
          <w:p w:rsidR="003345C8" w:rsidRDefault="003345C8" w:rsidP="002D11A9">
            <w:pPr>
              <w:spacing w:before="40" w:after="40"/>
              <w:rPr>
                <w:rFonts w:cs="Arial"/>
                <w:sz w:val="16"/>
              </w:rPr>
            </w:pPr>
            <w:r>
              <w:rPr>
                <w:rFonts w:cs="Arial"/>
                <w:sz w:val="16"/>
              </w:rPr>
              <w:t>Updated Device Varriant and Compiler version</w:t>
            </w:r>
          </w:p>
        </w:tc>
        <w:tc>
          <w:tcPr>
            <w:tcW w:w="1017" w:type="dxa"/>
          </w:tcPr>
          <w:p w:rsidR="00C902CA" w:rsidRDefault="00C902CA" w:rsidP="002D11A9">
            <w:pPr>
              <w:spacing w:before="40" w:after="40"/>
              <w:rPr>
                <w:rFonts w:cs="Arial"/>
                <w:sz w:val="16"/>
              </w:rPr>
            </w:pPr>
            <w:r>
              <w:rPr>
                <w:rFonts w:cs="Arial"/>
                <w:sz w:val="16"/>
              </w:rPr>
              <w:t>13MAR11</w:t>
            </w:r>
          </w:p>
        </w:tc>
        <w:tc>
          <w:tcPr>
            <w:tcW w:w="1341" w:type="dxa"/>
          </w:tcPr>
          <w:p w:rsidR="00C902CA" w:rsidRDefault="00C902CA" w:rsidP="002D11A9">
            <w:pPr>
              <w:spacing w:before="40" w:after="40"/>
              <w:rPr>
                <w:rFonts w:cs="Arial"/>
                <w:sz w:val="16"/>
              </w:rPr>
            </w:pPr>
            <w:r>
              <w:rPr>
                <w:rFonts w:cs="Arial"/>
                <w:sz w:val="16"/>
              </w:rPr>
              <w:t>JJW</w:t>
            </w:r>
          </w:p>
        </w:tc>
      </w:tr>
      <w:tr w:rsidR="00706DC7" w:rsidTr="002D11A9">
        <w:trPr>
          <w:jc w:val="center"/>
        </w:trPr>
        <w:tc>
          <w:tcPr>
            <w:tcW w:w="768" w:type="dxa"/>
          </w:tcPr>
          <w:p w:rsidR="00706DC7" w:rsidRDefault="00BA19B3" w:rsidP="002D11A9">
            <w:pPr>
              <w:spacing w:before="40" w:after="40"/>
              <w:rPr>
                <w:rFonts w:cs="Arial"/>
                <w:sz w:val="16"/>
              </w:rPr>
            </w:pPr>
            <w:r>
              <w:rPr>
                <w:rFonts w:cs="Arial"/>
                <w:sz w:val="16"/>
              </w:rPr>
              <w:t>16</w:t>
            </w:r>
          </w:p>
        </w:tc>
        <w:tc>
          <w:tcPr>
            <w:tcW w:w="662" w:type="dxa"/>
          </w:tcPr>
          <w:p w:rsidR="00706DC7" w:rsidRDefault="00BA19B3" w:rsidP="002D11A9">
            <w:pPr>
              <w:spacing w:before="40" w:after="40"/>
              <w:rPr>
                <w:rFonts w:cs="Arial"/>
                <w:sz w:val="16"/>
              </w:rPr>
            </w:pPr>
            <w:r>
              <w:rPr>
                <w:rFonts w:cs="Arial"/>
                <w:sz w:val="16"/>
              </w:rPr>
              <w:t>16</w:t>
            </w:r>
          </w:p>
        </w:tc>
        <w:tc>
          <w:tcPr>
            <w:tcW w:w="5698" w:type="dxa"/>
          </w:tcPr>
          <w:p w:rsidR="00706DC7" w:rsidRDefault="00BA19B3" w:rsidP="002D11A9">
            <w:pPr>
              <w:spacing w:before="40" w:after="40"/>
              <w:rPr>
                <w:rFonts w:cs="Arial"/>
                <w:sz w:val="16"/>
              </w:rPr>
            </w:pPr>
            <w:r>
              <w:rPr>
                <w:rFonts w:cs="Arial"/>
                <w:sz w:val="16"/>
              </w:rPr>
              <w:t>Replaced occurrences of CCSv4 with CCSv5 since the project format has been migrated to CCSv5</w:t>
            </w:r>
          </w:p>
        </w:tc>
        <w:tc>
          <w:tcPr>
            <w:tcW w:w="1017" w:type="dxa"/>
          </w:tcPr>
          <w:p w:rsidR="00706DC7" w:rsidRDefault="00BA19B3" w:rsidP="002D11A9">
            <w:pPr>
              <w:spacing w:before="40" w:after="40"/>
              <w:rPr>
                <w:rFonts w:cs="Arial"/>
                <w:sz w:val="16"/>
              </w:rPr>
            </w:pPr>
            <w:r>
              <w:rPr>
                <w:rFonts w:cs="Arial"/>
                <w:sz w:val="16"/>
              </w:rPr>
              <w:t>14MAR11</w:t>
            </w:r>
          </w:p>
        </w:tc>
        <w:tc>
          <w:tcPr>
            <w:tcW w:w="1341" w:type="dxa"/>
          </w:tcPr>
          <w:p w:rsidR="00706DC7" w:rsidRDefault="00BA19B3" w:rsidP="002D11A9">
            <w:pPr>
              <w:spacing w:before="40" w:after="40"/>
              <w:rPr>
                <w:rFonts w:cs="Arial"/>
                <w:sz w:val="16"/>
              </w:rPr>
            </w:pPr>
            <w:r>
              <w:rPr>
                <w:rFonts w:cs="Arial"/>
                <w:sz w:val="16"/>
              </w:rPr>
              <w:t>JJW</w:t>
            </w:r>
          </w:p>
        </w:tc>
      </w:tr>
      <w:tr w:rsidR="003F6A47" w:rsidTr="002D11A9">
        <w:trPr>
          <w:jc w:val="center"/>
        </w:trPr>
        <w:tc>
          <w:tcPr>
            <w:tcW w:w="768" w:type="dxa"/>
          </w:tcPr>
          <w:p w:rsidR="003F6A47" w:rsidRDefault="003F6A47" w:rsidP="002D11A9">
            <w:pPr>
              <w:spacing w:before="40" w:after="40"/>
              <w:rPr>
                <w:rFonts w:cs="Arial"/>
                <w:sz w:val="16"/>
              </w:rPr>
            </w:pPr>
            <w:r>
              <w:rPr>
                <w:rFonts w:cs="Arial"/>
                <w:sz w:val="16"/>
              </w:rPr>
              <w:t>17</w:t>
            </w:r>
          </w:p>
        </w:tc>
        <w:tc>
          <w:tcPr>
            <w:tcW w:w="662" w:type="dxa"/>
          </w:tcPr>
          <w:p w:rsidR="003F6A47" w:rsidRDefault="003F6A47" w:rsidP="002D11A9">
            <w:pPr>
              <w:spacing w:before="40" w:after="40"/>
              <w:rPr>
                <w:rFonts w:cs="Arial"/>
                <w:sz w:val="16"/>
              </w:rPr>
            </w:pPr>
            <w:r>
              <w:rPr>
                <w:rFonts w:cs="Arial"/>
                <w:sz w:val="16"/>
              </w:rPr>
              <w:t>17</w:t>
            </w:r>
          </w:p>
        </w:tc>
        <w:tc>
          <w:tcPr>
            <w:tcW w:w="5698" w:type="dxa"/>
          </w:tcPr>
          <w:p w:rsidR="003F6A47" w:rsidRDefault="003F6A47" w:rsidP="002D11A9">
            <w:pPr>
              <w:spacing w:before="40" w:after="40"/>
              <w:rPr>
                <w:rFonts w:cs="Arial"/>
                <w:sz w:val="16"/>
              </w:rPr>
            </w:pPr>
            <w:r>
              <w:rPr>
                <w:rFonts w:cs="Arial"/>
                <w:sz w:val="16"/>
              </w:rPr>
              <w:t>Updated post build utilities section to indicate that the hex470 utility is now included in the project archive.</w:t>
            </w:r>
          </w:p>
        </w:tc>
        <w:tc>
          <w:tcPr>
            <w:tcW w:w="1017" w:type="dxa"/>
          </w:tcPr>
          <w:p w:rsidR="003F6A47" w:rsidRDefault="003F6A47" w:rsidP="002D11A9">
            <w:pPr>
              <w:spacing w:before="40" w:after="40"/>
              <w:rPr>
                <w:rFonts w:cs="Arial"/>
                <w:sz w:val="16"/>
              </w:rPr>
            </w:pPr>
            <w:r>
              <w:rPr>
                <w:rFonts w:cs="Arial"/>
                <w:sz w:val="16"/>
              </w:rPr>
              <w:t>28MAR11</w:t>
            </w:r>
          </w:p>
        </w:tc>
        <w:tc>
          <w:tcPr>
            <w:tcW w:w="1341" w:type="dxa"/>
          </w:tcPr>
          <w:p w:rsidR="003F6A47" w:rsidRDefault="003F6A47" w:rsidP="002D11A9">
            <w:pPr>
              <w:spacing w:before="40" w:after="40"/>
              <w:rPr>
                <w:rFonts w:cs="Arial"/>
                <w:sz w:val="16"/>
              </w:rPr>
            </w:pPr>
            <w:r>
              <w:rPr>
                <w:rFonts w:cs="Arial"/>
                <w:sz w:val="16"/>
              </w:rPr>
              <w:t>JJW</w:t>
            </w:r>
          </w:p>
        </w:tc>
      </w:tr>
      <w:tr w:rsidR="00CC4A26" w:rsidTr="002D11A9">
        <w:trPr>
          <w:jc w:val="center"/>
        </w:trPr>
        <w:tc>
          <w:tcPr>
            <w:tcW w:w="768" w:type="dxa"/>
          </w:tcPr>
          <w:p w:rsidR="00CC4A26" w:rsidRDefault="00CC4A26" w:rsidP="002D11A9">
            <w:pPr>
              <w:spacing w:before="40" w:after="40"/>
              <w:rPr>
                <w:rFonts w:cs="Arial"/>
                <w:sz w:val="16"/>
              </w:rPr>
            </w:pPr>
            <w:r>
              <w:rPr>
                <w:rFonts w:cs="Arial"/>
                <w:sz w:val="16"/>
              </w:rPr>
              <w:t>18</w:t>
            </w:r>
          </w:p>
        </w:tc>
        <w:tc>
          <w:tcPr>
            <w:tcW w:w="662" w:type="dxa"/>
          </w:tcPr>
          <w:p w:rsidR="00CC4A26" w:rsidRDefault="00CC4A26" w:rsidP="002D11A9">
            <w:pPr>
              <w:spacing w:before="40" w:after="40"/>
              <w:rPr>
                <w:rFonts w:cs="Arial"/>
                <w:sz w:val="16"/>
              </w:rPr>
            </w:pPr>
            <w:r>
              <w:rPr>
                <w:rFonts w:cs="Arial"/>
                <w:sz w:val="16"/>
              </w:rPr>
              <w:t>18</w:t>
            </w:r>
          </w:p>
        </w:tc>
        <w:tc>
          <w:tcPr>
            <w:tcW w:w="5698" w:type="dxa"/>
          </w:tcPr>
          <w:p w:rsidR="00CC4A26" w:rsidRDefault="00CC4A26" w:rsidP="002D11A9">
            <w:pPr>
              <w:spacing w:before="40" w:after="40"/>
              <w:rPr>
                <w:rFonts w:cs="Arial"/>
                <w:sz w:val="16"/>
              </w:rPr>
            </w:pPr>
            <w:r>
              <w:rPr>
                <w:rFonts w:cs="Arial"/>
                <w:sz w:val="16"/>
              </w:rPr>
              <w:t>Updated options and grouping to match the GUI in CCSv5.</w:t>
            </w:r>
          </w:p>
          <w:p w:rsidR="00CC4A26" w:rsidRDefault="00CC4A26" w:rsidP="002D11A9">
            <w:pPr>
              <w:spacing w:before="40" w:after="40"/>
              <w:rPr>
                <w:rFonts w:cs="Arial"/>
                <w:sz w:val="16"/>
              </w:rPr>
            </w:pPr>
            <w:r>
              <w:rPr>
                <w:rFonts w:cs="Arial"/>
                <w:sz w:val="16"/>
              </w:rPr>
              <w:t>Compiler  changed to 4.9.5</w:t>
            </w:r>
          </w:p>
        </w:tc>
        <w:tc>
          <w:tcPr>
            <w:tcW w:w="1017" w:type="dxa"/>
          </w:tcPr>
          <w:p w:rsidR="00CC4A26" w:rsidRDefault="00CC4A26" w:rsidP="002D11A9">
            <w:pPr>
              <w:spacing w:before="40" w:after="40"/>
              <w:rPr>
                <w:rFonts w:cs="Arial"/>
                <w:sz w:val="16"/>
              </w:rPr>
            </w:pPr>
            <w:r>
              <w:rPr>
                <w:rFonts w:cs="Arial"/>
                <w:sz w:val="16"/>
              </w:rPr>
              <w:t>16MAY12</w:t>
            </w:r>
          </w:p>
        </w:tc>
        <w:tc>
          <w:tcPr>
            <w:tcW w:w="1341" w:type="dxa"/>
          </w:tcPr>
          <w:p w:rsidR="00CC4A26" w:rsidRDefault="00CC4A26" w:rsidP="002D11A9">
            <w:pPr>
              <w:spacing w:before="40" w:after="40"/>
              <w:rPr>
                <w:rFonts w:cs="Arial"/>
                <w:sz w:val="16"/>
              </w:rPr>
            </w:pPr>
            <w:r>
              <w:rPr>
                <w:rFonts w:cs="Arial"/>
                <w:sz w:val="16"/>
              </w:rPr>
              <w:t>JJW</w:t>
            </w:r>
          </w:p>
        </w:tc>
      </w:tr>
      <w:tr w:rsidR="00742849" w:rsidTr="002D11A9">
        <w:trPr>
          <w:jc w:val="center"/>
        </w:trPr>
        <w:tc>
          <w:tcPr>
            <w:tcW w:w="768" w:type="dxa"/>
          </w:tcPr>
          <w:p w:rsidR="00742849" w:rsidRDefault="00742849" w:rsidP="002D11A9">
            <w:pPr>
              <w:spacing w:before="40" w:after="40"/>
              <w:rPr>
                <w:rFonts w:cs="Arial"/>
                <w:sz w:val="16"/>
              </w:rPr>
            </w:pPr>
            <w:r>
              <w:rPr>
                <w:rFonts w:cs="Arial"/>
                <w:sz w:val="16"/>
              </w:rPr>
              <w:t>19</w:t>
            </w:r>
          </w:p>
        </w:tc>
        <w:tc>
          <w:tcPr>
            <w:tcW w:w="662" w:type="dxa"/>
          </w:tcPr>
          <w:p w:rsidR="00742849" w:rsidRDefault="00742849" w:rsidP="002D11A9">
            <w:pPr>
              <w:spacing w:before="40" w:after="40"/>
              <w:rPr>
                <w:rFonts w:cs="Arial"/>
                <w:sz w:val="16"/>
              </w:rPr>
            </w:pPr>
            <w:r>
              <w:rPr>
                <w:rFonts w:cs="Arial"/>
                <w:sz w:val="16"/>
              </w:rPr>
              <w:t>19</w:t>
            </w:r>
          </w:p>
        </w:tc>
        <w:tc>
          <w:tcPr>
            <w:tcW w:w="5698" w:type="dxa"/>
          </w:tcPr>
          <w:p w:rsidR="00742849" w:rsidRDefault="00742849" w:rsidP="002D11A9">
            <w:pPr>
              <w:spacing w:before="40" w:after="40"/>
              <w:rPr>
                <w:rFonts w:cs="Arial"/>
                <w:sz w:val="16"/>
              </w:rPr>
            </w:pPr>
            <w:r>
              <w:rPr>
                <w:rFonts w:cs="Arial"/>
                <w:sz w:val="16"/>
              </w:rPr>
              <w:t>Added “C/C++ Build” configuration settings for make setting definitioin</w:t>
            </w:r>
          </w:p>
        </w:tc>
        <w:tc>
          <w:tcPr>
            <w:tcW w:w="1017" w:type="dxa"/>
          </w:tcPr>
          <w:p w:rsidR="00742849" w:rsidRDefault="00742849" w:rsidP="002D11A9">
            <w:pPr>
              <w:spacing w:before="40" w:after="40"/>
              <w:rPr>
                <w:rFonts w:cs="Arial"/>
                <w:sz w:val="16"/>
              </w:rPr>
            </w:pPr>
            <w:r>
              <w:rPr>
                <w:rFonts w:cs="Arial"/>
                <w:sz w:val="16"/>
              </w:rPr>
              <w:t>24MAY12</w:t>
            </w:r>
          </w:p>
        </w:tc>
        <w:tc>
          <w:tcPr>
            <w:tcW w:w="1341" w:type="dxa"/>
          </w:tcPr>
          <w:p w:rsidR="00742849" w:rsidRDefault="00742849" w:rsidP="002D11A9">
            <w:pPr>
              <w:spacing w:before="40" w:after="40"/>
              <w:rPr>
                <w:rFonts w:cs="Arial"/>
                <w:sz w:val="16"/>
              </w:rPr>
            </w:pPr>
            <w:r>
              <w:rPr>
                <w:rFonts w:cs="Arial"/>
                <w:sz w:val="16"/>
              </w:rPr>
              <w:t>JJW</w:t>
            </w:r>
          </w:p>
        </w:tc>
      </w:tr>
      <w:tr w:rsidR="006144B8" w:rsidTr="002D11A9">
        <w:trPr>
          <w:jc w:val="center"/>
        </w:trPr>
        <w:tc>
          <w:tcPr>
            <w:tcW w:w="768" w:type="dxa"/>
          </w:tcPr>
          <w:p w:rsidR="006144B8" w:rsidRDefault="006144B8" w:rsidP="002D11A9">
            <w:pPr>
              <w:spacing w:before="40" w:after="40"/>
              <w:rPr>
                <w:rFonts w:cs="Arial"/>
                <w:sz w:val="16"/>
              </w:rPr>
            </w:pPr>
            <w:r>
              <w:rPr>
                <w:rFonts w:cs="Arial"/>
                <w:sz w:val="16"/>
              </w:rPr>
              <w:t>20</w:t>
            </w:r>
          </w:p>
        </w:tc>
        <w:tc>
          <w:tcPr>
            <w:tcW w:w="662" w:type="dxa"/>
          </w:tcPr>
          <w:p w:rsidR="006144B8" w:rsidRDefault="006144B8" w:rsidP="002D11A9">
            <w:pPr>
              <w:spacing w:before="40" w:after="40"/>
              <w:rPr>
                <w:rFonts w:cs="Arial"/>
                <w:sz w:val="16"/>
              </w:rPr>
            </w:pPr>
            <w:r>
              <w:rPr>
                <w:rFonts w:cs="Arial"/>
                <w:sz w:val="16"/>
              </w:rPr>
              <w:t>20</w:t>
            </w:r>
          </w:p>
        </w:tc>
        <w:tc>
          <w:tcPr>
            <w:tcW w:w="5698" w:type="dxa"/>
          </w:tcPr>
          <w:p w:rsidR="006144B8" w:rsidRDefault="006144B8" w:rsidP="002D11A9">
            <w:pPr>
              <w:spacing w:before="40" w:after="40"/>
              <w:rPr>
                <w:rFonts w:cs="Arial"/>
                <w:sz w:val="16"/>
              </w:rPr>
            </w:pPr>
            <w:r>
              <w:rPr>
                <w:rFonts w:cs="Arial"/>
                <w:sz w:val="16"/>
              </w:rPr>
              <w:t>Added –j4 to build command</w:t>
            </w:r>
          </w:p>
        </w:tc>
        <w:tc>
          <w:tcPr>
            <w:tcW w:w="1017" w:type="dxa"/>
          </w:tcPr>
          <w:p w:rsidR="006144B8" w:rsidRDefault="006144B8" w:rsidP="002D11A9">
            <w:pPr>
              <w:spacing w:before="40" w:after="40"/>
              <w:rPr>
                <w:rFonts w:cs="Arial"/>
                <w:sz w:val="16"/>
              </w:rPr>
            </w:pPr>
            <w:r>
              <w:rPr>
                <w:rFonts w:cs="Arial"/>
                <w:sz w:val="16"/>
              </w:rPr>
              <w:t>24MAY12</w:t>
            </w:r>
          </w:p>
        </w:tc>
        <w:tc>
          <w:tcPr>
            <w:tcW w:w="1341" w:type="dxa"/>
          </w:tcPr>
          <w:p w:rsidR="006144B8" w:rsidRDefault="006144B8" w:rsidP="002D11A9">
            <w:pPr>
              <w:spacing w:before="40" w:after="40"/>
              <w:rPr>
                <w:rFonts w:cs="Arial"/>
                <w:sz w:val="16"/>
              </w:rPr>
            </w:pPr>
            <w:r>
              <w:rPr>
                <w:rFonts w:cs="Arial"/>
                <w:sz w:val="16"/>
              </w:rPr>
              <w:t>JJW</w:t>
            </w:r>
          </w:p>
        </w:tc>
      </w:tr>
      <w:tr w:rsidR="004D2810" w:rsidTr="002D11A9">
        <w:trPr>
          <w:jc w:val="center"/>
        </w:trPr>
        <w:tc>
          <w:tcPr>
            <w:tcW w:w="768" w:type="dxa"/>
          </w:tcPr>
          <w:p w:rsidR="004D2810" w:rsidRDefault="004D2810" w:rsidP="002D11A9">
            <w:pPr>
              <w:spacing w:before="40" w:after="40"/>
              <w:rPr>
                <w:rFonts w:cs="Arial"/>
                <w:sz w:val="16"/>
              </w:rPr>
            </w:pPr>
            <w:r>
              <w:rPr>
                <w:rFonts w:cs="Arial"/>
                <w:sz w:val="16"/>
              </w:rPr>
              <w:t>21</w:t>
            </w:r>
          </w:p>
        </w:tc>
        <w:tc>
          <w:tcPr>
            <w:tcW w:w="662" w:type="dxa"/>
          </w:tcPr>
          <w:p w:rsidR="004D2810" w:rsidRDefault="004D2810" w:rsidP="002D11A9">
            <w:pPr>
              <w:spacing w:before="40" w:after="40"/>
              <w:rPr>
                <w:rFonts w:cs="Arial"/>
                <w:sz w:val="16"/>
              </w:rPr>
            </w:pPr>
            <w:r>
              <w:rPr>
                <w:rFonts w:cs="Arial"/>
                <w:sz w:val="16"/>
              </w:rPr>
              <w:t>21</w:t>
            </w:r>
          </w:p>
        </w:tc>
        <w:tc>
          <w:tcPr>
            <w:tcW w:w="5698" w:type="dxa"/>
          </w:tcPr>
          <w:p w:rsidR="004D2810" w:rsidRDefault="004D2810" w:rsidP="002D11A9">
            <w:pPr>
              <w:spacing w:before="40" w:after="40"/>
              <w:rPr>
                <w:rFonts w:cs="Arial"/>
                <w:sz w:val="16"/>
              </w:rPr>
            </w:pPr>
            <w:r>
              <w:rPr>
                <w:rFonts w:cs="Arial"/>
                <w:sz w:val="16"/>
              </w:rPr>
              <w:t>Removed explicit –j4 and enabled parallel building in the build settings with usage of optimal number of cors</w:t>
            </w:r>
          </w:p>
        </w:tc>
        <w:tc>
          <w:tcPr>
            <w:tcW w:w="1017" w:type="dxa"/>
          </w:tcPr>
          <w:p w:rsidR="004D2810" w:rsidRDefault="004D2810" w:rsidP="002D11A9">
            <w:pPr>
              <w:spacing w:before="40" w:after="40"/>
              <w:rPr>
                <w:rFonts w:cs="Arial"/>
                <w:sz w:val="16"/>
              </w:rPr>
            </w:pPr>
            <w:r>
              <w:rPr>
                <w:rFonts w:cs="Arial"/>
                <w:sz w:val="16"/>
              </w:rPr>
              <w:t>24MAY12</w:t>
            </w:r>
          </w:p>
        </w:tc>
        <w:tc>
          <w:tcPr>
            <w:tcW w:w="1341" w:type="dxa"/>
          </w:tcPr>
          <w:p w:rsidR="004D2810" w:rsidRDefault="004D2810" w:rsidP="002D11A9">
            <w:pPr>
              <w:spacing w:before="40" w:after="40"/>
              <w:rPr>
                <w:rFonts w:cs="Arial"/>
                <w:sz w:val="16"/>
              </w:rPr>
            </w:pPr>
            <w:r>
              <w:rPr>
                <w:rFonts w:cs="Arial"/>
                <w:sz w:val="16"/>
              </w:rPr>
              <w:t>JJW</w:t>
            </w:r>
          </w:p>
        </w:tc>
      </w:tr>
      <w:tr w:rsidR="002D11A9" w:rsidTr="002D11A9">
        <w:trPr>
          <w:jc w:val="center"/>
        </w:trPr>
        <w:tc>
          <w:tcPr>
            <w:tcW w:w="768" w:type="dxa"/>
          </w:tcPr>
          <w:p w:rsidR="002D11A9" w:rsidRDefault="002D11A9" w:rsidP="002D11A9">
            <w:pPr>
              <w:spacing w:before="40" w:after="40"/>
              <w:rPr>
                <w:rFonts w:cs="Arial"/>
                <w:sz w:val="16"/>
              </w:rPr>
            </w:pPr>
            <w:r>
              <w:rPr>
                <w:rFonts w:cs="Arial"/>
                <w:sz w:val="16"/>
              </w:rPr>
              <w:t>22</w:t>
            </w:r>
          </w:p>
        </w:tc>
        <w:tc>
          <w:tcPr>
            <w:tcW w:w="662" w:type="dxa"/>
          </w:tcPr>
          <w:p w:rsidR="002D11A9" w:rsidRDefault="002D11A9" w:rsidP="002D11A9">
            <w:pPr>
              <w:spacing w:before="40" w:after="40"/>
              <w:rPr>
                <w:rFonts w:cs="Arial"/>
                <w:sz w:val="16"/>
              </w:rPr>
            </w:pPr>
            <w:r>
              <w:rPr>
                <w:rFonts w:cs="Arial"/>
                <w:sz w:val="16"/>
              </w:rPr>
              <w:t>22</w:t>
            </w:r>
          </w:p>
        </w:tc>
        <w:tc>
          <w:tcPr>
            <w:tcW w:w="5698" w:type="dxa"/>
          </w:tcPr>
          <w:p w:rsidR="002D11A9" w:rsidRDefault="002D11A9" w:rsidP="002D11A9">
            <w:pPr>
              <w:spacing w:before="40" w:after="40"/>
              <w:rPr>
                <w:rFonts w:cs="Arial"/>
                <w:sz w:val="16"/>
              </w:rPr>
            </w:pPr>
            <w:r>
              <w:rPr>
                <w:rFonts w:cs="Arial"/>
                <w:sz w:val="16"/>
              </w:rPr>
              <w:t>Updated file for current project design.</w:t>
            </w:r>
          </w:p>
        </w:tc>
        <w:tc>
          <w:tcPr>
            <w:tcW w:w="1017" w:type="dxa"/>
          </w:tcPr>
          <w:p w:rsidR="002D11A9" w:rsidRDefault="002D11A9" w:rsidP="002D11A9">
            <w:pPr>
              <w:spacing w:before="40" w:after="40"/>
              <w:rPr>
                <w:rFonts w:cs="Arial"/>
                <w:sz w:val="16"/>
              </w:rPr>
            </w:pPr>
            <w:r>
              <w:rPr>
                <w:rFonts w:cs="Arial"/>
                <w:sz w:val="16"/>
              </w:rPr>
              <w:t>29Jul13</w:t>
            </w:r>
          </w:p>
        </w:tc>
        <w:tc>
          <w:tcPr>
            <w:tcW w:w="1341" w:type="dxa"/>
          </w:tcPr>
          <w:p w:rsidR="002D11A9" w:rsidRDefault="002D11A9" w:rsidP="002D11A9">
            <w:pPr>
              <w:spacing w:before="40" w:after="40"/>
              <w:rPr>
                <w:rFonts w:cs="Arial"/>
                <w:sz w:val="16"/>
              </w:rPr>
            </w:pPr>
            <w:r>
              <w:rPr>
                <w:rFonts w:cs="Arial"/>
                <w:sz w:val="16"/>
              </w:rPr>
              <w:t>KJS</w:t>
            </w:r>
          </w:p>
        </w:tc>
      </w:tr>
      <w:tr w:rsidR="00A2144A" w:rsidTr="002D11A9">
        <w:trPr>
          <w:jc w:val="center"/>
          <w:ins w:id="125" w:author="Kevin Smith" w:date="2013-08-07T17:21:00Z"/>
        </w:trPr>
        <w:tc>
          <w:tcPr>
            <w:tcW w:w="768" w:type="dxa"/>
          </w:tcPr>
          <w:p w:rsidR="00A2144A" w:rsidRDefault="00A2144A" w:rsidP="002D11A9">
            <w:pPr>
              <w:spacing w:before="40" w:after="40"/>
              <w:rPr>
                <w:ins w:id="126" w:author="Kevin Smith" w:date="2013-08-07T17:21:00Z"/>
                <w:rFonts w:cs="Arial"/>
                <w:sz w:val="16"/>
              </w:rPr>
            </w:pPr>
            <w:ins w:id="127" w:author="Kevin Smith" w:date="2013-08-07T17:21:00Z">
              <w:r>
                <w:rPr>
                  <w:rFonts w:cs="Arial"/>
                  <w:sz w:val="16"/>
                </w:rPr>
                <w:t>23</w:t>
              </w:r>
            </w:ins>
          </w:p>
        </w:tc>
        <w:tc>
          <w:tcPr>
            <w:tcW w:w="662" w:type="dxa"/>
          </w:tcPr>
          <w:p w:rsidR="00A2144A" w:rsidRDefault="00A2144A" w:rsidP="002D11A9">
            <w:pPr>
              <w:spacing w:before="40" w:after="40"/>
              <w:rPr>
                <w:ins w:id="128" w:author="Kevin Smith" w:date="2013-08-07T17:21:00Z"/>
                <w:rFonts w:cs="Arial"/>
                <w:sz w:val="16"/>
              </w:rPr>
            </w:pPr>
            <w:ins w:id="129" w:author="Kevin Smith" w:date="2013-08-07T17:21:00Z">
              <w:r>
                <w:rPr>
                  <w:rFonts w:cs="Arial"/>
                  <w:sz w:val="16"/>
                </w:rPr>
                <w:t>23</w:t>
              </w:r>
            </w:ins>
          </w:p>
        </w:tc>
        <w:tc>
          <w:tcPr>
            <w:tcW w:w="5698" w:type="dxa"/>
          </w:tcPr>
          <w:p w:rsidR="00A2144A" w:rsidRDefault="00A2144A" w:rsidP="002D11A9">
            <w:pPr>
              <w:spacing w:before="40" w:after="40"/>
              <w:rPr>
                <w:ins w:id="130" w:author="Kevin Smith" w:date="2013-08-07T17:21:00Z"/>
                <w:rFonts w:cs="Arial"/>
                <w:sz w:val="16"/>
              </w:rPr>
            </w:pPr>
            <w:ins w:id="131" w:author="Kevin Smith" w:date="2013-08-07T17:21:00Z">
              <w:r>
                <w:rPr>
                  <w:rFonts w:cs="Arial"/>
                  <w:sz w:val="16"/>
                </w:rPr>
                <w:t xml:space="preserve">Removed </w:t>
              </w:r>
            </w:ins>
            <w:ins w:id="132" w:author="Kevin Smith" w:date="2013-08-07T17:22:00Z">
              <w:r>
                <w:rPr>
                  <w:rFonts w:cs="Arial"/>
                  <w:sz w:val="16"/>
                </w:rPr>
                <w:t>osekint.asm and safeapi.asm from the optimized table in section 2.2.2</w:t>
              </w:r>
            </w:ins>
          </w:p>
        </w:tc>
        <w:tc>
          <w:tcPr>
            <w:tcW w:w="1017" w:type="dxa"/>
          </w:tcPr>
          <w:p w:rsidR="00A2144A" w:rsidRDefault="00A2144A" w:rsidP="002D11A9">
            <w:pPr>
              <w:spacing w:before="40" w:after="40"/>
              <w:rPr>
                <w:ins w:id="133" w:author="Kevin Smith" w:date="2013-08-07T17:21:00Z"/>
                <w:rFonts w:cs="Arial"/>
                <w:sz w:val="16"/>
              </w:rPr>
            </w:pPr>
            <w:ins w:id="134" w:author="Kevin Smith" w:date="2013-08-07T17:22:00Z">
              <w:r>
                <w:rPr>
                  <w:rFonts w:cs="Arial"/>
                  <w:sz w:val="16"/>
                </w:rPr>
                <w:t>08</w:t>
              </w:r>
            </w:ins>
            <w:ins w:id="135" w:author="Kevin Smith" w:date="2013-08-07T17:23:00Z">
              <w:r>
                <w:rPr>
                  <w:rFonts w:cs="Arial"/>
                  <w:sz w:val="16"/>
                </w:rPr>
                <w:t>Aug13</w:t>
              </w:r>
            </w:ins>
          </w:p>
        </w:tc>
        <w:tc>
          <w:tcPr>
            <w:tcW w:w="1341" w:type="dxa"/>
          </w:tcPr>
          <w:p w:rsidR="00A2144A" w:rsidRDefault="00A2144A" w:rsidP="002D11A9">
            <w:pPr>
              <w:spacing w:before="40" w:after="40"/>
              <w:rPr>
                <w:ins w:id="136" w:author="Kevin Smith" w:date="2013-08-07T17:21:00Z"/>
                <w:rFonts w:cs="Arial"/>
                <w:sz w:val="16"/>
              </w:rPr>
            </w:pPr>
            <w:ins w:id="137" w:author="Kevin Smith" w:date="2013-08-07T17:23:00Z">
              <w:r>
                <w:rPr>
                  <w:rFonts w:cs="Arial"/>
                  <w:sz w:val="16"/>
                </w:rPr>
                <w:t>KJS</w:t>
              </w:r>
            </w:ins>
          </w:p>
        </w:tc>
      </w:tr>
    </w:tbl>
    <w:p w:rsidR="0096622E" w:rsidRDefault="0096622E"/>
    <w:sectPr w:rsidR="0096622E" w:rsidSect="00510C8D">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C4F" w:rsidRDefault="00390C4F">
      <w:r>
        <w:separator/>
      </w:r>
    </w:p>
  </w:endnote>
  <w:endnote w:type="continuationSeparator" w:id="0">
    <w:p w:rsidR="00390C4F" w:rsidRDefault="00390C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689" w:rsidRDefault="00FA6689">
    <w:pPr>
      <w:pStyle w:val="Footer"/>
    </w:pPr>
    <w:r>
      <w:rPr>
        <w:snapToGrid w:val="0"/>
      </w:rPr>
      <w:tab/>
    </w:r>
    <w:fldSimple w:instr=" DOCPROPERTY &quot;Company&quot;  \* MERGEFORMAT ">
      <w:r w:rsidRPr="006B4701">
        <w:rPr>
          <w:rFonts w:ascii="Times" w:hAnsi="Times"/>
          <w:caps/>
          <w:snapToGrid w:val="0"/>
        </w:rPr>
        <w:t>Nexteer</w:t>
      </w:r>
    </w:fldSimple>
    <w:r>
      <w:rPr>
        <w:snapToGrid w:val="0"/>
      </w:rPr>
      <w:t xml:space="preserve"> CONFIDENTIAL</w:t>
    </w:r>
    <w:r>
      <w:rPr>
        <w:snapToGrid w:val="0"/>
      </w:rPr>
      <w:tab/>
    </w:r>
    <w:r>
      <w:rPr>
        <w:snapToGrid w:val="0"/>
        <w:sz w:val="16"/>
      </w:rPr>
      <w:t>ASR module config template, Rev 1.0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689" w:rsidRDefault="00FA6689">
    <w:pPr>
      <w:pStyle w:val="Footer"/>
    </w:pPr>
    <w:r>
      <w:rPr>
        <w:snapToGrid w:val="0"/>
      </w:rPr>
      <w:tab/>
    </w:r>
    <w:fldSimple w:instr=" DOCPROPERTY &quot;Company&quot;  \* MERGEFORMAT ">
      <w:r w:rsidRPr="006B4701">
        <w:rPr>
          <w:rFonts w:ascii="Times" w:hAnsi="Times"/>
          <w:caps/>
          <w:snapToGrid w:val="0"/>
        </w:rPr>
        <w:t>Nexteer</w:t>
      </w:r>
    </w:fldSimple>
    <w:r>
      <w:rPr>
        <w:snapToGrid w:val="0"/>
      </w:rPr>
      <w:t xml:space="preserve"> CONFIDENTIAL</w:t>
    </w:r>
    <w:r>
      <w:rPr>
        <w:snapToGrid w:val="0"/>
      </w:rPr>
      <w:tab/>
    </w:r>
    <w:r>
      <w:rPr>
        <w:snapToGrid w:val="0"/>
        <w:sz w:val="16"/>
      </w:rPr>
      <w:t>ASR module config template, Rev 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689" w:rsidRDefault="00FA6689">
    <w:pPr>
      <w:pStyle w:val="Footer"/>
    </w:pPr>
    <w:r>
      <w:rPr>
        <w:snapToGrid w:val="0"/>
      </w:rPr>
      <w:tab/>
    </w:r>
    <w:fldSimple w:instr=" DOCPROPERTY &quot;Company&quot;  \* MERGEFORMAT ">
      <w:r w:rsidRPr="006B4701">
        <w:rPr>
          <w:rFonts w:ascii="Times" w:hAnsi="Times"/>
          <w:caps/>
          <w:snapToGrid w:val="0"/>
        </w:rPr>
        <w:t>Nexteer</w:t>
      </w:r>
    </w:fldSimple>
    <w:r>
      <w:rPr>
        <w:snapToGrid w:val="0"/>
      </w:rPr>
      <w:t xml:space="preserve"> CONFIDENTIAL</w:t>
    </w:r>
    <w:r>
      <w:rPr>
        <w:snapToGrid w:val="0"/>
      </w:rPr>
      <w:tab/>
    </w:r>
    <w:r>
      <w:rPr>
        <w:snapToGrid w:val="0"/>
        <w:sz w:val="16"/>
      </w:rPr>
      <w:t>ASR module config template, Rev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C4F" w:rsidRDefault="00390C4F">
      <w:r>
        <w:separator/>
      </w:r>
    </w:p>
  </w:footnote>
  <w:footnote w:type="continuationSeparator" w:id="0">
    <w:p w:rsidR="00390C4F" w:rsidRDefault="00390C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689" w:rsidRDefault="00FA6689">
    <w:pPr>
      <w:pStyle w:val="Header"/>
      <w:pBdr>
        <w:bottom w:val="single" w:sz="4" w:space="1" w:color="auto"/>
      </w:pBdr>
      <w:jc w:val="center"/>
      <w:rPr>
        <w:b/>
      </w:rPr>
    </w:pPr>
    <w:r>
      <w:rPr>
        <w:b/>
      </w:rPr>
      <w:t>TMS570 BUILD ENVIRONMENT SPECIFICATION</w:t>
    </w:r>
  </w:p>
  <w:tbl>
    <w:tblPr>
      <w:tblW w:w="8899" w:type="dxa"/>
      <w:jc w:val="center"/>
      <w:tblInd w:w="18" w:type="dxa"/>
      <w:tblLayout w:type="fixed"/>
      <w:tblLook w:val="0000"/>
    </w:tblPr>
    <w:tblGrid>
      <w:gridCol w:w="990"/>
      <w:gridCol w:w="1530"/>
      <w:gridCol w:w="1260"/>
      <w:gridCol w:w="2599"/>
      <w:gridCol w:w="1170"/>
      <w:gridCol w:w="1350"/>
    </w:tblGrid>
    <w:tr w:rsidR="00FA6689" w:rsidTr="001027E4">
      <w:trPr>
        <w:cantSplit/>
        <w:jc w:val="center"/>
      </w:trPr>
      <w:tc>
        <w:tcPr>
          <w:tcW w:w="990" w:type="dxa"/>
        </w:tcPr>
        <w:p w:rsidR="00FA6689" w:rsidRDefault="00FA6689">
          <w:pPr>
            <w:pStyle w:val="Header"/>
          </w:pPr>
          <w:r>
            <w:t>Title:</w:t>
          </w:r>
        </w:p>
      </w:tc>
      <w:tc>
        <w:tcPr>
          <w:tcW w:w="5389" w:type="dxa"/>
          <w:gridSpan w:val="3"/>
          <w:vMerge w:val="restart"/>
        </w:tcPr>
        <w:p w:rsidR="00FA6689" w:rsidRDefault="00137AB4">
          <w:pPr>
            <w:pStyle w:val="Header"/>
          </w:pPr>
          <w:fldSimple w:instr=" DOCPROPERTY &quot;Document Title&quot;  \* MERGEFORMAT ">
            <w:r w:rsidR="00FA6689">
              <w:t>Build Environment</w:t>
            </w:r>
          </w:fldSimple>
        </w:p>
        <w:p w:rsidR="00FA6689" w:rsidRDefault="00137AB4" w:rsidP="006E10CD">
          <w:pPr>
            <w:pStyle w:val="Header"/>
            <w:tabs>
              <w:tab w:val="clear" w:pos="4320"/>
              <w:tab w:val="clear" w:pos="8640"/>
              <w:tab w:val="right" w:pos="5173"/>
            </w:tabs>
          </w:pPr>
          <w:fldSimple w:instr=" DOCPROPERTY &quot;Product Line&quot;  \* MERGEFORMAT ">
            <w:r w:rsidR="00FA6689">
              <w:t>EA 3.x EPS</w:t>
            </w:r>
          </w:fldSimple>
          <w:r w:rsidR="00FA6689">
            <w:tab/>
          </w:r>
        </w:p>
      </w:tc>
      <w:tc>
        <w:tcPr>
          <w:tcW w:w="1170" w:type="dxa"/>
        </w:tcPr>
        <w:p w:rsidR="00FA6689" w:rsidRDefault="00FA6689">
          <w:pPr>
            <w:pStyle w:val="Header"/>
          </w:pPr>
          <w:r>
            <w:t>Revision:</w:t>
          </w:r>
        </w:p>
      </w:tc>
      <w:tc>
        <w:tcPr>
          <w:tcW w:w="1350" w:type="dxa"/>
        </w:tcPr>
        <w:p w:rsidR="00FA6689" w:rsidRDefault="00137AB4" w:rsidP="00A2144A">
          <w:pPr>
            <w:pStyle w:val="Header"/>
          </w:pPr>
          <w:fldSimple w:instr=" DOCPROPERTY &quot;MDDRevNum&quot; \* MERGEFORMAT ">
            <w:r w:rsidR="00FA6689">
              <w:t>2</w:t>
            </w:r>
          </w:fldSimple>
          <w:ins w:id="49" w:author="Kevin Smith" w:date="2013-08-07T17:20:00Z">
            <w:r w:rsidR="00A2144A">
              <w:t>3</w:t>
            </w:r>
          </w:ins>
        </w:p>
      </w:tc>
    </w:tr>
    <w:tr w:rsidR="00FA6689" w:rsidTr="001027E4">
      <w:trPr>
        <w:cantSplit/>
        <w:jc w:val="center"/>
      </w:trPr>
      <w:tc>
        <w:tcPr>
          <w:tcW w:w="990" w:type="dxa"/>
        </w:tcPr>
        <w:p w:rsidR="00FA6689" w:rsidRDefault="00FA6689">
          <w:pPr>
            <w:pStyle w:val="Header"/>
          </w:pPr>
          <w:r>
            <w:t xml:space="preserve">Product:     </w:t>
          </w:r>
        </w:p>
      </w:tc>
      <w:tc>
        <w:tcPr>
          <w:tcW w:w="5389" w:type="dxa"/>
          <w:gridSpan w:val="3"/>
          <w:vMerge/>
        </w:tcPr>
        <w:p w:rsidR="00FA6689" w:rsidRDefault="00FA6689">
          <w:pPr>
            <w:pStyle w:val="Header"/>
            <w:jc w:val="center"/>
          </w:pPr>
        </w:p>
      </w:tc>
      <w:tc>
        <w:tcPr>
          <w:tcW w:w="1170" w:type="dxa"/>
        </w:tcPr>
        <w:p w:rsidR="00FA6689" w:rsidRDefault="00FA6689">
          <w:pPr>
            <w:pStyle w:val="Header"/>
          </w:pPr>
          <w:r>
            <w:t>Rev. Date:</w:t>
          </w:r>
        </w:p>
      </w:tc>
      <w:tc>
        <w:tcPr>
          <w:tcW w:w="1350" w:type="dxa"/>
        </w:tcPr>
        <w:p w:rsidR="00FA6689" w:rsidRDefault="00137AB4" w:rsidP="00A2144A">
          <w:pPr>
            <w:pStyle w:val="Header"/>
          </w:pPr>
          <w:ins w:id="50" w:author="Kevin Smith" w:date="2013-08-07T17:20:00Z">
            <w:r>
              <w:fldChar w:fldCharType="begin"/>
            </w:r>
            <w:r w:rsidR="00A2144A">
              <w:instrText xml:space="preserve"> SAVEDATE \@ "d-MMM-yy" \* MERGEFORMAT </w:instrText>
            </w:r>
            <w:r>
              <w:fldChar w:fldCharType="separate"/>
            </w:r>
          </w:ins>
          <w:ins w:id="51" w:author="Kevin Smith" w:date="2013-08-19T10:08:00Z">
            <w:r w:rsidR="00CF0A72">
              <w:rPr>
                <w:noProof/>
              </w:rPr>
              <w:t>7-Aug-13</w:t>
            </w:r>
          </w:ins>
          <w:ins w:id="52" w:author="Kevin Smith" w:date="2013-08-07T17:20:00Z">
            <w:r>
              <w:fldChar w:fldCharType="end"/>
            </w:r>
          </w:ins>
        </w:p>
      </w:tc>
    </w:tr>
    <w:tr w:rsidR="00FA6689" w:rsidTr="001027E4">
      <w:trPr>
        <w:cantSplit/>
        <w:jc w:val="center"/>
      </w:trPr>
      <w:tc>
        <w:tcPr>
          <w:tcW w:w="990" w:type="dxa"/>
        </w:tcPr>
        <w:p w:rsidR="00FA6689" w:rsidRDefault="00FA6689">
          <w:pPr>
            <w:pStyle w:val="Header"/>
          </w:pPr>
          <w:r>
            <w:t>Group:</w:t>
          </w:r>
        </w:p>
      </w:tc>
      <w:tc>
        <w:tcPr>
          <w:tcW w:w="1530" w:type="dxa"/>
        </w:tcPr>
        <w:p w:rsidR="00FA6689" w:rsidRDefault="00FA6689">
          <w:pPr>
            <w:pStyle w:val="Header"/>
          </w:pPr>
          <w:r>
            <w:t>ESG</w:t>
          </w:r>
        </w:p>
      </w:tc>
      <w:tc>
        <w:tcPr>
          <w:tcW w:w="1260" w:type="dxa"/>
        </w:tcPr>
        <w:p w:rsidR="00FA6689" w:rsidRDefault="00FA6689">
          <w:pPr>
            <w:pStyle w:val="Header"/>
          </w:pPr>
          <w:r>
            <w:t>Originator:</w:t>
          </w:r>
        </w:p>
      </w:tc>
      <w:tc>
        <w:tcPr>
          <w:tcW w:w="2599" w:type="dxa"/>
        </w:tcPr>
        <w:p w:rsidR="00FA6689" w:rsidRDefault="00137AB4">
          <w:pPr>
            <w:pStyle w:val="Header"/>
          </w:pPr>
          <w:fldSimple w:instr=" USERNAME  \* MERGEFORMAT ">
            <w:r w:rsidR="00FA6689">
              <w:rPr>
                <w:noProof/>
              </w:rPr>
              <w:t>Kevin Smith</w:t>
            </w:r>
          </w:fldSimple>
        </w:p>
      </w:tc>
      <w:tc>
        <w:tcPr>
          <w:tcW w:w="1170" w:type="dxa"/>
        </w:tcPr>
        <w:p w:rsidR="00FA6689" w:rsidRDefault="00FA6689">
          <w:pPr>
            <w:pStyle w:val="Header"/>
          </w:pPr>
          <w:r>
            <w:t>Page:</w:t>
          </w:r>
        </w:p>
      </w:tc>
      <w:tc>
        <w:tcPr>
          <w:tcW w:w="1350" w:type="dxa"/>
        </w:tcPr>
        <w:p w:rsidR="00FA6689" w:rsidRDefault="00137AB4">
          <w:pPr>
            <w:pStyle w:val="Header"/>
          </w:pPr>
          <w:r>
            <w:rPr>
              <w:rStyle w:val="PageNumber"/>
            </w:rPr>
            <w:fldChar w:fldCharType="begin"/>
          </w:r>
          <w:r w:rsidR="00FA6689">
            <w:rPr>
              <w:rStyle w:val="PageNumber"/>
            </w:rPr>
            <w:instrText xml:space="preserve"> PAGE </w:instrText>
          </w:r>
          <w:r>
            <w:rPr>
              <w:rStyle w:val="PageNumber"/>
            </w:rPr>
            <w:fldChar w:fldCharType="separate"/>
          </w:r>
          <w:r w:rsidR="00CF0A72">
            <w:rPr>
              <w:rStyle w:val="PageNumber"/>
              <w:noProof/>
            </w:rPr>
            <w:t>1</w:t>
          </w:r>
          <w:r>
            <w:rPr>
              <w:rStyle w:val="PageNumber"/>
            </w:rPr>
            <w:fldChar w:fldCharType="end"/>
          </w:r>
          <w:r w:rsidR="00FA6689">
            <w:rPr>
              <w:rStyle w:val="PageNumber"/>
            </w:rPr>
            <w:t xml:space="preserve"> of </w:t>
          </w:r>
          <w:r>
            <w:rPr>
              <w:rStyle w:val="PageNumber"/>
            </w:rPr>
            <w:fldChar w:fldCharType="begin"/>
          </w:r>
          <w:r w:rsidR="00FA6689">
            <w:rPr>
              <w:rStyle w:val="PageNumber"/>
            </w:rPr>
            <w:instrText xml:space="preserve"> NUMPAGES </w:instrText>
          </w:r>
          <w:r>
            <w:rPr>
              <w:rStyle w:val="PageNumber"/>
            </w:rPr>
            <w:fldChar w:fldCharType="separate"/>
          </w:r>
          <w:r w:rsidR="00CF0A72">
            <w:rPr>
              <w:rStyle w:val="PageNumber"/>
              <w:noProof/>
            </w:rPr>
            <w:t>50</w:t>
          </w:r>
          <w:r>
            <w:rPr>
              <w:rStyle w:val="PageNumber"/>
            </w:rPr>
            <w:fldChar w:fldCharType="end"/>
          </w:r>
        </w:p>
      </w:tc>
    </w:tr>
  </w:tbl>
  <w:p w:rsidR="00FA6689" w:rsidRDefault="00FA6689">
    <w:pPr>
      <w:pStyle w:val="Header"/>
      <w:pBdr>
        <w:top w:val="single" w:sz="4" w:space="1" w:color="auto"/>
      </w:pBdr>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689" w:rsidRDefault="00FA6689">
    <w:pPr>
      <w:pStyle w:val="Header"/>
      <w:pBdr>
        <w:bottom w:val="single" w:sz="4" w:space="1" w:color="auto"/>
      </w:pBdr>
      <w:jc w:val="center"/>
      <w:rPr>
        <w:b/>
      </w:rPr>
    </w:pPr>
    <w:r>
      <w:rPr>
        <w:b/>
      </w:rPr>
      <w:t>TMS570 BUILD ENVIRONMENT SPECIFICATION</w:t>
    </w:r>
  </w:p>
  <w:tbl>
    <w:tblPr>
      <w:tblW w:w="8899" w:type="dxa"/>
      <w:jc w:val="center"/>
      <w:tblInd w:w="18" w:type="dxa"/>
      <w:tblLayout w:type="fixed"/>
      <w:tblLook w:val="0000"/>
    </w:tblPr>
    <w:tblGrid>
      <w:gridCol w:w="990"/>
      <w:gridCol w:w="1530"/>
      <w:gridCol w:w="1260"/>
      <w:gridCol w:w="2599"/>
      <w:gridCol w:w="1170"/>
      <w:gridCol w:w="1350"/>
    </w:tblGrid>
    <w:tr w:rsidR="00FA6689" w:rsidTr="001027E4">
      <w:trPr>
        <w:cantSplit/>
        <w:jc w:val="center"/>
      </w:trPr>
      <w:tc>
        <w:tcPr>
          <w:tcW w:w="990" w:type="dxa"/>
        </w:tcPr>
        <w:p w:rsidR="00FA6689" w:rsidRDefault="00FA6689">
          <w:pPr>
            <w:pStyle w:val="Header"/>
          </w:pPr>
          <w:r>
            <w:t>Title:</w:t>
          </w:r>
        </w:p>
      </w:tc>
      <w:tc>
        <w:tcPr>
          <w:tcW w:w="5389" w:type="dxa"/>
          <w:gridSpan w:val="3"/>
          <w:vMerge w:val="restart"/>
        </w:tcPr>
        <w:p w:rsidR="00FA6689" w:rsidRDefault="00137AB4">
          <w:pPr>
            <w:pStyle w:val="Header"/>
          </w:pPr>
          <w:fldSimple w:instr=" DOCPROPERTY &quot;Document Title&quot;  \* MERGEFORMAT ">
            <w:r w:rsidR="00FA6689">
              <w:t>Build Environment</w:t>
            </w:r>
          </w:fldSimple>
        </w:p>
        <w:p w:rsidR="00FA6689" w:rsidRDefault="00137AB4">
          <w:pPr>
            <w:pStyle w:val="Header"/>
          </w:pPr>
          <w:fldSimple w:instr=" DOCPROPERTY &quot;Product Line&quot;  \* MERGEFORMAT ">
            <w:r w:rsidR="00FA6689">
              <w:t>EA 3.x EPS</w:t>
            </w:r>
          </w:fldSimple>
        </w:p>
      </w:tc>
      <w:tc>
        <w:tcPr>
          <w:tcW w:w="1170" w:type="dxa"/>
        </w:tcPr>
        <w:p w:rsidR="00FA6689" w:rsidRDefault="00FA6689">
          <w:pPr>
            <w:pStyle w:val="Header"/>
          </w:pPr>
          <w:r>
            <w:t>Revision:</w:t>
          </w:r>
        </w:p>
      </w:tc>
      <w:tc>
        <w:tcPr>
          <w:tcW w:w="1350" w:type="dxa"/>
        </w:tcPr>
        <w:p w:rsidR="00FA6689" w:rsidRDefault="00137AB4">
          <w:pPr>
            <w:pStyle w:val="Header"/>
          </w:pPr>
          <w:fldSimple w:instr=" DOCPROPERTY &quot;MDDRevNum&quot; \* MERGEFORMAT ">
            <w:r w:rsidR="00FA6689">
              <w:t>21</w:t>
            </w:r>
          </w:fldSimple>
        </w:p>
      </w:tc>
    </w:tr>
    <w:tr w:rsidR="00FA6689" w:rsidTr="001027E4">
      <w:trPr>
        <w:cantSplit/>
        <w:jc w:val="center"/>
      </w:trPr>
      <w:tc>
        <w:tcPr>
          <w:tcW w:w="990" w:type="dxa"/>
        </w:tcPr>
        <w:p w:rsidR="00FA6689" w:rsidRDefault="00FA6689">
          <w:pPr>
            <w:pStyle w:val="Header"/>
          </w:pPr>
          <w:r>
            <w:t xml:space="preserve">Product:     </w:t>
          </w:r>
        </w:p>
      </w:tc>
      <w:tc>
        <w:tcPr>
          <w:tcW w:w="5389" w:type="dxa"/>
          <w:gridSpan w:val="3"/>
          <w:vMerge/>
        </w:tcPr>
        <w:p w:rsidR="00FA6689" w:rsidRDefault="00FA6689">
          <w:pPr>
            <w:pStyle w:val="Header"/>
            <w:jc w:val="center"/>
          </w:pPr>
        </w:p>
      </w:tc>
      <w:tc>
        <w:tcPr>
          <w:tcW w:w="1170" w:type="dxa"/>
        </w:tcPr>
        <w:p w:rsidR="00FA6689" w:rsidRDefault="00FA6689">
          <w:pPr>
            <w:pStyle w:val="Header"/>
          </w:pPr>
          <w:r>
            <w:t>Rev. Date:</w:t>
          </w:r>
        </w:p>
      </w:tc>
      <w:tc>
        <w:tcPr>
          <w:tcW w:w="1350" w:type="dxa"/>
        </w:tcPr>
        <w:p w:rsidR="00FA6689" w:rsidRDefault="00137AB4">
          <w:pPr>
            <w:pStyle w:val="Header"/>
          </w:pPr>
          <w:fldSimple w:instr=" SAVEDATE \@ &quot;d-MMM-yy&quot; \* MERGEFORMAT ">
            <w:ins w:id="99" w:author="Kevin Smith" w:date="2013-08-19T10:08:00Z">
              <w:r w:rsidR="00CF0A72">
                <w:rPr>
                  <w:noProof/>
                </w:rPr>
                <w:t>7-Aug-13</w:t>
              </w:r>
            </w:ins>
            <w:del w:id="100" w:author="Kevin Smith" w:date="2013-08-07T17:33:00Z">
              <w:r w:rsidR="00FA6689" w:rsidDel="003475EB">
                <w:rPr>
                  <w:noProof/>
                </w:rPr>
                <w:delText>29-Jul-13</w:delText>
              </w:r>
            </w:del>
          </w:fldSimple>
        </w:p>
      </w:tc>
    </w:tr>
    <w:tr w:rsidR="00FA6689" w:rsidTr="001027E4">
      <w:trPr>
        <w:cantSplit/>
        <w:jc w:val="center"/>
      </w:trPr>
      <w:tc>
        <w:tcPr>
          <w:tcW w:w="990" w:type="dxa"/>
        </w:tcPr>
        <w:p w:rsidR="00FA6689" w:rsidRDefault="00FA6689">
          <w:pPr>
            <w:pStyle w:val="Header"/>
          </w:pPr>
          <w:r>
            <w:t>Group:</w:t>
          </w:r>
        </w:p>
      </w:tc>
      <w:tc>
        <w:tcPr>
          <w:tcW w:w="1530" w:type="dxa"/>
        </w:tcPr>
        <w:p w:rsidR="00FA6689" w:rsidRDefault="00FA6689">
          <w:pPr>
            <w:pStyle w:val="Header"/>
          </w:pPr>
          <w:r>
            <w:t>ESG</w:t>
          </w:r>
        </w:p>
      </w:tc>
      <w:tc>
        <w:tcPr>
          <w:tcW w:w="1260" w:type="dxa"/>
        </w:tcPr>
        <w:p w:rsidR="00FA6689" w:rsidRDefault="00FA6689">
          <w:pPr>
            <w:pStyle w:val="Header"/>
          </w:pPr>
          <w:r>
            <w:t>Originator:</w:t>
          </w:r>
        </w:p>
      </w:tc>
      <w:tc>
        <w:tcPr>
          <w:tcW w:w="2599" w:type="dxa"/>
        </w:tcPr>
        <w:p w:rsidR="00FA6689" w:rsidRDefault="00137AB4">
          <w:pPr>
            <w:pStyle w:val="Header"/>
          </w:pPr>
          <w:fldSimple w:instr=" USERNAME  \* MERGEFORMAT ">
            <w:r w:rsidR="00FA6689">
              <w:rPr>
                <w:noProof/>
              </w:rPr>
              <w:t>Kevin Smith</w:t>
            </w:r>
          </w:fldSimple>
        </w:p>
      </w:tc>
      <w:tc>
        <w:tcPr>
          <w:tcW w:w="1170" w:type="dxa"/>
        </w:tcPr>
        <w:p w:rsidR="00FA6689" w:rsidRDefault="00FA6689">
          <w:pPr>
            <w:pStyle w:val="Header"/>
          </w:pPr>
          <w:r>
            <w:t>Page:</w:t>
          </w:r>
        </w:p>
      </w:tc>
      <w:tc>
        <w:tcPr>
          <w:tcW w:w="1350" w:type="dxa"/>
        </w:tcPr>
        <w:p w:rsidR="00FA6689" w:rsidRDefault="00137AB4">
          <w:pPr>
            <w:pStyle w:val="Header"/>
          </w:pPr>
          <w:r>
            <w:rPr>
              <w:rStyle w:val="PageNumber"/>
            </w:rPr>
            <w:fldChar w:fldCharType="begin"/>
          </w:r>
          <w:r w:rsidR="00FA6689">
            <w:rPr>
              <w:rStyle w:val="PageNumber"/>
            </w:rPr>
            <w:instrText xml:space="preserve"> PAGE </w:instrText>
          </w:r>
          <w:r>
            <w:rPr>
              <w:rStyle w:val="PageNumber"/>
            </w:rPr>
            <w:fldChar w:fldCharType="separate"/>
          </w:r>
          <w:r w:rsidR="00CF0A72">
            <w:rPr>
              <w:rStyle w:val="PageNumber"/>
              <w:noProof/>
            </w:rPr>
            <w:t>22</w:t>
          </w:r>
          <w:r>
            <w:rPr>
              <w:rStyle w:val="PageNumber"/>
            </w:rPr>
            <w:fldChar w:fldCharType="end"/>
          </w:r>
          <w:r w:rsidR="00FA6689">
            <w:rPr>
              <w:rStyle w:val="PageNumber"/>
            </w:rPr>
            <w:t xml:space="preserve"> of </w:t>
          </w:r>
          <w:r>
            <w:rPr>
              <w:rStyle w:val="PageNumber"/>
            </w:rPr>
            <w:fldChar w:fldCharType="begin"/>
          </w:r>
          <w:r w:rsidR="00FA6689">
            <w:rPr>
              <w:rStyle w:val="PageNumber"/>
            </w:rPr>
            <w:instrText xml:space="preserve"> NUMPAGES </w:instrText>
          </w:r>
          <w:r>
            <w:rPr>
              <w:rStyle w:val="PageNumber"/>
            </w:rPr>
            <w:fldChar w:fldCharType="separate"/>
          </w:r>
          <w:r w:rsidR="00CF0A72">
            <w:rPr>
              <w:rStyle w:val="PageNumber"/>
              <w:noProof/>
            </w:rPr>
            <w:t>50</w:t>
          </w:r>
          <w:r>
            <w:rPr>
              <w:rStyle w:val="PageNumber"/>
            </w:rPr>
            <w:fldChar w:fldCharType="end"/>
          </w:r>
        </w:p>
      </w:tc>
    </w:tr>
  </w:tbl>
  <w:p w:rsidR="00FA6689" w:rsidRDefault="00FA6689">
    <w:pPr>
      <w:pStyle w:val="Header"/>
      <w:pBdr>
        <w:top w:val="single" w:sz="4" w:space="1" w:color="auto"/>
      </w:pBdr>
      <w:rPr>
        <w:sz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689" w:rsidRDefault="00FA6689">
    <w:pPr>
      <w:pStyle w:val="Header"/>
      <w:pBdr>
        <w:bottom w:val="single" w:sz="4" w:space="1" w:color="auto"/>
      </w:pBdr>
      <w:jc w:val="center"/>
      <w:rPr>
        <w:b/>
      </w:rPr>
    </w:pPr>
    <w:r>
      <w:rPr>
        <w:b/>
      </w:rPr>
      <w:t>TMS570 BUILD ENVIRONMENT SPECIFICATION</w:t>
    </w:r>
  </w:p>
  <w:tbl>
    <w:tblPr>
      <w:tblW w:w="8899" w:type="dxa"/>
      <w:jc w:val="center"/>
      <w:tblInd w:w="18" w:type="dxa"/>
      <w:tblLayout w:type="fixed"/>
      <w:tblLook w:val="0000"/>
    </w:tblPr>
    <w:tblGrid>
      <w:gridCol w:w="990"/>
      <w:gridCol w:w="1530"/>
      <w:gridCol w:w="1260"/>
      <w:gridCol w:w="2599"/>
      <w:gridCol w:w="1170"/>
      <w:gridCol w:w="1350"/>
    </w:tblGrid>
    <w:tr w:rsidR="00FA6689" w:rsidTr="001027E4">
      <w:trPr>
        <w:cantSplit/>
        <w:jc w:val="center"/>
      </w:trPr>
      <w:tc>
        <w:tcPr>
          <w:tcW w:w="990" w:type="dxa"/>
        </w:tcPr>
        <w:p w:rsidR="00FA6689" w:rsidRDefault="00FA6689">
          <w:pPr>
            <w:pStyle w:val="Header"/>
          </w:pPr>
          <w:r>
            <w:t>Title:</w:t>
          </w:r>
        </w:p>
      </w:tc>
      <w:tc>
        <w:tcPr>
          <w:tcW w:w="5389" w:type="dxa"/>
          <w:gridSpan w:val="3"/>
          <w:vMerge w:val="restart"/>
        </w:tcPr>
        <w:p w:rsidR="00FA6689" w:rsidRDefault="00137AB4">
          <w:pPr>
            <w:pStyle w:val="Header"/>
          </w:pPr>
          <w:fldSimple w:instr=" DOCPROPERTY &quot;Document Title&quot;  \* MERGEFORMAT ">
            <w:r w:rsidR="00FA6689">
              <w:t>Build Environment</w:t>
            </w:r>
          </w:fldSimple>
        </w:p>
        <w:p w:rsidR="00FA6689" w:rsidRDefault="00137AB4">
          <w:pPr>
            <w:pStyle w:val="Header"/>
          </w:pPr>
          <w:fldSimple w:instr=" DOCPROPERTY &quot;Product Line&quot;  \* MERGEFORMAT ">
            <w:r w:rsidR="00FA6689">
              <w:t>EA 3.x EPS</w:t>
            </w:r>
          </w:fldSimple>
        </w:p>
      </w:tc>
      <w:tc>
        <w:tcPr>
          <w:tcW w:w="1170" w:type="dxa"/>
        </w:tcPr>
        <w:p w:rsidR="00FA6689" w:rsidRDefault="00FA6689">
          <w:pPr>
            <w:pStyle w:val="Header"/>
          </w:pPr>
          <w:r>
            <w:t>Revision:</w:t>
          </w:r>
        </w:p>
      </w:tc>
      <w:tc>
        <w:tcPr>
          <w:tcW w:w="1350" w:type="dxa"/>
        </w:tcPr>
        <w:p w:rsidR="00FA6689" w:rsidRDefault="00137AB4">
          <w:pPr>
            <w:pStyle w:val="Header"/>
          </w:pPr>
          <w:fldSimple w:instr=" DOCPROPERTY &quot;MDDRevNum&quot; \* MERGEFORMAT ">
            <w:r w:rsidR="00FA6689">
              <w:t>22</w:t>
            </w:r>
          </w:fldSimple>
        </w:p>
      </w:tc>
    </w:tr>
    <w:tr w:rsidR="00FA6689" w:rsidTr="001027E4">
      <w:trPr>
        <w:cantSplit/>
        <w:jc w:val="center"/>
      </w:trPr>
      <w:tc>
        <w:tcPr>
          <w:tcW w:w="990" w:type="dxa"/>
        </w:tcPr>
        <w:p w:rsidR="00FA6689" w:rsidRDefault="00FA6689">
          <w:pPr>
            <w:pStyle w:val="Header"/>
          </w:pPr>
          <w:r>
            <w:t xml:space="preserve">Product:     </w:t>
          </w:r>
        </w:p>
      </w:tc>
      <w:tc>
        <w:tcPr>
          <w:tcW w:w="5389" w:type="dxa"/>
          <w:gridSpan w:val="3"/>
          <w:vMerge/>
        </w:tcPr>
        <w:p w:rsidR="00FA6689" w:rsidRDefault="00FA6689">
          <w:pPr>
            <w:pStyle w:val="Header"/>
            <w:jc w:val="center"/>
          </w:pPr>
        </w:p>
      </w:tc>
      <w:tc>
        <w:tcPr>
          <w:tcW w:w="1170" w:type="dxa"/>
        </w:tcPr>
        <w:p w:rsidR="00FA6689" w:rsidRDefault="00FA6689">
          <w:pPr>
            <w:pStyle w:val="Header"/>
          </w:pPr>
          <w:r>
            <w:t>Rev. Date:</w:t>
          </w:r>
        </w:p>
      </w:tc>
      <w:tc>
        <w:tcPr>
          <w:tcW w:w="1350" w:type="dxa"/>
        </w:tcPr>
        <w:p w:rsidR="00FA6689" w:rsidRDefault="00137AB4">
          <w:pPr>
            <w:pStyle w:val="Header"/>
          </w:pPr>
          <w:fldSimple w:instr=" SAVEDATE \@ &quot;d-MMM-yy&quot; \* MERGEFORMAT ">
            <w:ins w:id="138" w:author="Kevin Smith" w:date="2013-08-19T10:08:00Z">
              <w:r w:rsidR="00CF0A72">
                <w:rPr>
                  <w:noProof/>
                </w:rPr>
                <w:t>7-Aug-13</w:t>
              </w:r>
            </w:ins>
          </w:fldSimple>
        </w:p>
      </w:tc>
    </w:tr>
    <w:tr w:rsidR="00FA6689" w:rsidTr="001027E4">
      <w:trPr>
        <w:cantSplit/>
        <w:jc w:val="center"/>
      </w:trPr>
      <w:tc>
        <w:tcPr>
          <w:tcW w:w="990" w:type="dxa"/>
        </w:tcPr>
        <w:p w:rsidR="00FA6689" w:rsidRDefault="00FA6689">
          <w:pPr>
            <w:pStyle w:val="Header"/>
          </w:pPr>
          <w:r>
            <w:t>Group:</w:t>
          </w:r>
        </w:p>
      </w:tc>
      <w:tc>
        <w:tcPr>
          <w:tcW w:w="1530" w:type="dxa"/>
        </w:tcPr>
        <w:p w:rsidR="00FA6689" w:rsidRDefault="00FA6689">
          <w:pPr>
            <w:pStyle w:val="Header"/>
          </w:pPr>
          <w:r>
            <w:t>ESG</w:t>
          </w:r>
        </w:p>
      </w:tc>
      <w:tc>
        <w:tcPr>
          <w:tcW w:w="1260" w:type="dxa"/>
        </w:tcPr>
        <w:p w:rsidR="00FA6689" w:rsidRDefault="00FA6689">
          <w:pPr>
            <w:pStyle w:val="Header"/>
          </w:pPr>
          <w:r>
            <w:t>Originator:</w:t>
          </w:r>
        </w:p>
      </w:tc>
      <w:tc>
        <w:tcPr>
          <w:tcW w:w="2599" w:type="dxa"/>
        </w:tcPr>
        <w:p w:rsidR="00FA6689" w:rsidRDefault="00137AB4">
          <w:pPr>
            <w:pStyle w:val="Header"/>
          </w:pPr>
          <w:fldSimple w:instr=" USERNAME  \* MERGEFORMAT ">
            <w:r w:rsidR="00FA6689">
              <w:rPr>
                <w:noProof/>
              </w:rPr>
              <w:t>Kevin Smith</w:t>
            </w:r>
          </w:fldSimple>
        </w:p>
      </w:tc>
      <w:tc>
        <w:tcPr>
          <w:tcW w:w="1170" w:type="dxa"/>
        </w:tcPr>
        <w:p w:rsidR="00FA6689" w:rsidRDefault="00FA6689">
          <w:pPr>
            <w:pStyle w:val="Header"/>
          </w:pPr>
          <w:r>
            <w:t>Page:</w:t>
          </w:r>
        </w:p>
      </w:tc>
      <w:tc>
        <w:tcPr>
          <w:tcW w:w="1350" w:type="dxa"/>
        </w:tcPr>
        <w:p w:rsidR="00FA6689" w:rsidRDefault="00137AB4">
          <w:pPr>
            <w:pStyle w:val="Header"/>
          </w:pPr>
          <w:r>
            <w:rPr>
              <w:rStyle w:val="PageNumber"/>
            </w:rPr>
            <w:fldChar w:fldCharType="begin"/>
          </w:r>
          <w:r w:rsidR="00FA6689">
            <w:rPr>
              <w:rStyle w:val="PageNumber"/>
            </w:rPr>
            <w:instrText xml:space="preserve"> PAGE </w:instrText>
          </w:r>
          <w:r>
            <w:rPr>
              <w:rStyle w:val="PageNumber"/>
            </w:rPr>
            <w:fldChar w:fldCharType="separate"/>
          </w:r>
          <w:r w:rsidR="00CF0A72">
            <w:rPr>
              <w:rStyle w:val="PageNumber"/>
              <w:noProof/>
            </w:rPr>
            <w:t>49</w:t>
          </w:r>
          <w:r>
            <w:rPr>
              <w:rStyle w:val="PageNumber"/>
            </w:rPr>
            <w:fldChar w:fldCharType="end"/>
          </w:r>
          <w:r w:rsidR="00FA6689">
            <w:rPr>
              <w:rStyle w:val="PageNumber"/>
            </w:rPr>
            <w:t xml:space="preserve"> of </w:t>
          </w:r>
          <w:r>
            <w:rPr>
              <w:rStyle w:val="PageNumber"/>
            </w:rPr>
            <w:fldChar w:fldCharType="begin"/>
          </w:r>
          <w:r w:rsidR="00FA6689">
            <w:rPr>
              <w:rStyle w:val="PageNumber"/>
            </w:rPr>
            <w:instrText xml:space="preserve"> NUMPAGES </w:instrText>
          </w:r>
          <w:r>
            <w:rPr>
              <w:rStyle w:val="PageNumber"/>
            </w:rPr>
            <w:fldChar w:fldCharType="separate"/>
          </w:r>
          <w:r w:rsidR="00CF0A72">
            <w:rPr>
              <w:rStyle w:val="PageNumber"/>
              <w:noProof/>
            </w:rPr>
            <w:t>50</w:t>
          </w:r>
          <w:r>
            <w:rPr>
              <w:rStyle w:val="PageNumber"/>
            </w:rPr>
            <w:fldChar w:fldCharType="end"/>
          </w:r>
        </w:p>
      </w:tc>
    </w:tr>
  </w:tbl>
  <w:p w:rsidR="00FA6689" w:rsidRDefault="00FA6689">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9F19F4"/>
    <w:multiLevelType w:val="hybridMultilevel"/>
    <w:tmpl w:val="DCFEB87A"/>
    <w:lvl w:ilvl="0" w:tplc="9DAAFFA2">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0B4A93"/>
    <w:multiLevelType w:val="hybridMultilevel"/>
    <w:tmpl w:val="678AA06A"/>
    <w:lvl w:ilvl="0" w:tplc="04090005">
      <w:start w:val="1"/>
      <w:numFmt w:val="bullet"/>
      <w:lvlText w:val=""/>
      <w:lvlJc w:val="left"/>
      <w:pPr>
        <w:tabs>
          <w:tab w:val="num" w:pos="776"/>
        </w:tabs>
        <w:ind w:left="776" w:hanging="360"/>
      </w:pPr>
      <w:rPr>
        <w:rFonts w:ascii="Wingdings" w:hAnsi="Wingdings" w:hint="default"/>
      </w:rPr>
    </w:lvl>
    <w:lvl w:ilvl="1" w:tplc="9E34DAD4">
      <w:start w:val="1"/>
      <w:numFmt w:val="bullet"/>
      <w:lvlText w:val="o"/>
      <w:lvlJc w:val="left"/>
      <w:pPr>
        <w:tabs>
          <w:tab w:val="num" w:pos="1496"/>
        </w:tabs>
        <w:ind w:left="1496" w:hanging="360"/>
      </w:pPr>
      <w:rPr>
        <w:rFonts w:ascii="Courier New" w:hAnsi="Courier New" w:cs="Courier New" w:hint="default"/>
        <w:color w:val="auto"/>
      </w:rPr>
    </w:lvl>
    <w:lvl w:ilvl="2" w:tplc="04090005" w:tentative="1">
      <w:start w:val="1"/>
      <w:numFmt w:val="bullet"/>
      <w:lvlText w:val=""/>
      <w:lvlJc w:val="left"/>
      <w:pPr>
        <w:tabs>
          <w:tab w:val="num" w:pos="2216"/>
        </w:tabs>
        <w:ind w:left="2216" w:hanging="360"/>
      </w:pPr>
      <w:rPr>
        <w:rFonts w:ascii="Wingdings" w:hAnsi="Wingdings" w:hint="default"/>
      </w:rPr>
    </w:lvl>
    <w:lvl w:ilvl="3" w:tplc="04090001" w:tentative="1">
      <w:start w:val="1"/>
      <w:numFmt w:val="bullet"/>
      <w:lvlText w:val=""/>
      <w:lvlJc w:val="left"/>
      <w:pPr>
        <w:tabs>
          <w:tab w:val="num" w:pos="2936"/>
        </w:tabs>
        <w:ind w:left="2936" w:hanging="360"/>
      </w:pPr>
      <w:rPr>
        <w:rFonts w:ascii="Symbol" w:hAnsi="Symbol" w:hint="default"/>
      </w:rPr>
    </w:lvl>
    <w:lvl w:ilvl="4" w:tplc="04090003" w:tentative="1">
      <w:start w:val="1"/>
      <w:numFmt w:val="bullet"/>
      <w:lvlText w:val="o"/>
      <w:lvlJc w:val="left"/>
      <w:pPr>
        <w:tabs>
          <w:tab w:val="num" w:pos="3656"/>
        </w:tabs>
        <w:ind w:left="3656" w:hanging="360"/>
      </w:pPr>
      <w:rPr>
        <w:rFonts w:ascii="Courier New" w:hAnsi="Courier New" w:cs="Courier New" w:hint="default"/>
      </w:rPr>
    </w:lvl>
    <w:lvl w:ilvl="5" w:tplc="04090005" w:tentative="1">
      <w:start w:val="1"/>
      <w:numFmt w:val="bullet"/>
      <w:lvlText w:val=""/>
      <w:lvlJc w:val="left"/>
      <w:pPr>
        <w:tabs>
          <w:tab w:val="num" w:pos="4376"/>
        </w:tabs>
        <w:ind w:left="4376" w:hanging="360"/>
      </w:pPr>
      <w:rPr>
        <w:rFonts w:ascii="Wingdings" w:hAnsi="Wingdings" w:hint="default"/>
      </w:rPr>
    </w:lvl>
    <w:lvl w:ilvl="6" w:tplc="04090001" w:tentative="1">
      <w:start w:val="1"/>
      <w:numFmt w:val="bullet"/>
      <w:lvlText w:val=""/>
      <w:lvlJc w:val="left"/>
      <w:pPr>
        <w:tabs>
          <w:tab w:val="num" w:pos="5096"/>
        </w:tabs>
        <w:ind w:left="5096" w:hanging="360"/>
      </w:pPr>
      <w:rPr>
        <w:rFonts w:ascii="Symbol" w:hAnsi="Symbol" w:hint="default"/>
      </w:rPr>
    </w:lvl>
    <w:lvl w:ilvl="7" w:tplc="04090003" w:tentative="1">
      <w:start w:val="1"/>
      <w:numFmt w:val="bullet"/>
      <w:lvlText w:val="o"/>
      <w:lvlJc w:val="left"/>
      <w:pPr>
        <w:tabs>
          <w:tab w:val="num" w:pos="5816"/>
        </w:tabs>
        <w:ind w:left="5816" w:hanging="360"/>
      </w:pPr>
      <w:rPr>
        <w:rFonts w:ascii="Courier New" w:hAnsi="Courier New" w:cs="Courier New" w:hint="default"/>
      </w:rPr>
    </w:lvl>
    <w:lvl w:ilvl="8" w:tplc="04090005" w:tentative="1">
      <w:start w:val="1"/>
      <w:numFmt w:val="bullet"/>
      <w:lvlText w:val=""/>
      <w:lvlJc w:val="left"/>
      <w:pPr>
        <w:tabs>
          <w:tab w:val="num" w:pos="6536"/>
        </w:tabs>
        <w:ind w:left="6536" w:hanging="360"/>
      </w:pPr>
      <w:rPr>
        <w:rFonts w:ascii="Wingdings" w:hAnsi="Wingdings" w:hint="default"/>
      </w:rPr>
    </w:lvl>
  </w:abstractNum>
  <w:abstractNum w:abstractNumId="6">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8">
    <w:nsid w:val="4FE95358"/>
    <w:multiLevelType w:val="multilevel"/>
    <w:tmpl w:val="5AB407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F364ED"/>
    <w:multiLevelType w:val="hybridMultilevel"/>
    <w:tmpl w:val="5AB407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2">
    <w:nsid w:val="78E53AF1"/>
    <w:multiLevelType w:val="hybridMultilevel"/>
    <w:tmpl w:val="D02A7EA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8F35E1B"/>
    <w:multiLevelType w:val="multilevel"/>
    <w:tmpl w:val="DCFEB87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CD66014"/>
    <w:multiLevelType w:val="hybridMultilevel"/>
    <w:tmpl w:val="61A2EFB8"/>
    <w:lvl w:ilvl="0" w:tplc="9DAAFF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11"/>
  </w:num>
  <w:num w:numId="3">
    <w:abstractNumId w:val="7"/>
  </w:num>
  <w:num w:numId="4">
    <w:abstractNumId w:val="0"/>
  </w:num>
  <w:num w:numId="5">
    <w:abstractNumId w:val="6"/>
  </w:num>
  <w:num w:numId="6">
    <w:abstractNumId w:val="1"/>
  </w:num>
  <w:num w:numId="7">
    <w:abstractNumId w:val="2"/>
  </w:num>
  <w:num w:numId="8">
    <w:abstractNumId w:val="4"/>
  </w:num>
  <w:num w:numId="9">
    <w:abstractNumId w:val="9"/>
  </w:num>
  <w:num w:numId="10">
    <w:abstractNumId w:val="10"/>
  </w:num>
  <w:num w:numId="11">
    <w:abstractNumId w:val="8"/>
  </w:num>
  <w:num w:numId="12">
    <w:abstractNumId w:val="3"/>
  </w:num>
  <w:num w:numId="13">
    <w:abstractNumId w:val="5"/>
  </w:num>
  <w:num w:numId="14">
    <w:abstractNumId w:val="13"/>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attachedTemplate r:id="rId1"/>
  <w:linkStyles/>
  <w:stylePaneFormatFilter w:val="3F01"/>
  <w:trackRevisions/>
  <w:defaultTabStop w:val="720"/>
  <w:drawingGridHorizontalSpacing w:val="100"/>
  <w:displayHorizontalDrawingGridEvery w:val="0"/>
  <w:displayVerticalDrawingGridEvery w:val="0"/>
  <w:noPunctuationKerning/>
  <w:characterSpacingControl w:val="doNotCompress"/>
  <w:hdrShapeDefaults>
    <o:shapedefaults v:ext="edit" spidmax="28674"/>
  </w:hdrShapeDefaults>
  <w:footnotePr>
    <w:footnote w:id="-1"/>
    <w:footnote w:id="0"/>
  </w:footnotePr>
  <w:endnotePr>
    <w:endnote w:id="-1"/>
    <w:endnote w:id="0"/>
  </w:endnotePr>
  <w:compat/>
  <w:rsids>
    <w:rsidRoot w:val="00431585"/>
    <w:rsid w:val="000014F5"/>
    <w:rsid w:val="000067DC"/>
    <w:rsid w:val="000215EF"/>
    <w:rsid w:val="00022A13"/>
    <w:rsid w:val="00026246"/>
    <w:rsid w:val="000333A4"/>
    <w:rsid w:val="000350E3"/>
    <w:rsid w:val="000444AA"/>
    <w:rsid w:val="00051DF9"/>
    <w:rsid w:val="00053E96"/>
    <w:rsid w:val="0005767E"/>
    <w:rsid w:val="00071B08"/>
    <w:rsid w:val="000747F3"/>
    <w:rsid w:val="000801B3"/>
    <w:rsid w:val="00080450"/>
    <w:rsid w:val="00081182"/>
    <w:rsid w:val="0009313C"/>
    <w:rsid w:val="00094D60"/>
    <w:rsid w:val="000959E6"/>
    <w:rsid w:val="000A4C71"/>
    <w:rsid w:val="000B6483"/>
    <w:rsid w:val="000B64D8"/>
    <w:rsid w:val="000B69E2"/>
    <w:rsid w:val="000C12C9"/>
    <w:rsid w:val="000C1649"/>
    <w:rsid w:val="000C1B5E"/>
    <w:rsid w:val="000C454C"/>
    <w:rsid w:val="000D10BA"/>
    <w:rsid w:val="000D702A"/>
    <w:rsid w:val="000D705D"/>
    <w:rsid w:val="000E36BC"/>
    <w:rsid w:val="001027E4"/>
    <w:rsid w:val="00103A32"/>
    <w:rsid w:val="00110E43"/>
    <w:rsid w:val="00114D5E"/>
    <w:rsid w:val="001371A2"/>
    <w:rsid w:val="00137AB4"/>
    <w:rsid w:val="0014565F"/>
    <w:rsid w:val="0015194C"/>
    <w:rsid w:val="00157017"/>
    <w:rsid w:val="00160329"/>
    <w:rsid w:val="00163019"/>
    <w:rsid w:val="00172F03"/>
    <w:rsid w:val="00172F9A"/>
    <w:rsid w:val="00176867"/>
    <w:rsid w:val="00184D08"/>
    <w:rsid w:val="00190D9A"/>
    <w:rsid w:val="001912E1"/>
    <w:rsid w:val="001C0880"/>
    <w:rsid w:val="001C1321"/>
    <w:rsid w:val="001C1C0B"/>
    <w:rsid w:val="001C2DF8"/>
    <w:rsid w:val="001C2E0D"/>
    <w:rsid w:val="001E2071"/>
    <w:rsid w:val="001E5639"/>
    <w:rsid w:val="001F4964"/>
    <w:rsid w:val="00201481"/>
    <w:rsid w:val="00206F94"/>
    <w:rsid w:val="00213EA3"/>
    <w:rsid w:val="00217B30"/>
    <w:rsid w:val="00220A00"/>
    <w:rsid w:val="00221121"/>
    <w:rsid w:val="002255A1"/>
    <w:rsid w:val="002335AF"/>
    <w:rsid w:val="00235D9C"/>
    <w:rsid w:val="00240111"/>
    <w:rsid w:val="002428A5"/>
    <w:rsid w:val="00246CF0"/>
    <w:rsid w:val="00247B59"/>
    <w:rsid w:val="00247BF6"/>
    <w:rsid w:val="002501E5"/>
    <w:rsid w:val="00250E43"/>
    <w:rsid w:val="002611E7"/>
    <w:rsid w:val="002617AE"/>
    <w:rsid w:val="00267549"/>
    <w:rsid w:val="00277FF0"/>
    <w:rsid w:val="00284015"/>
    <w:rsid w:val="00293B9B"/>
    <w:rsid w:val="00295BC8"/>
    <w:rsid w:val="00297764"/>
    <w:rsid w:val="002A02EB"/>
    <w:rsid w:val="002A37E4"/>
    <w:rsid w:val="002A3C92"/>
    <w:rsid w:val="002C1283"/>
    <w:rsid w:val="002C6F12"/>
    <w:rsid w:val="002D11A9"/>
    <w:rsid w:val="002F00D9"/>
    <w:rsid w:val="003151EB"/>
    <w:rsid w:val="00331D1A"/>
    <w:rsid w:val="00332427"/>
    <w:rsid w:val="003345C8"/>
    <w:rsid w:val="003443BF"/>
    <w:rsid w:val="003475EB"/>
    <w:rsid w:val="00365296"/>
    <w:rsid w:val="003658F6"/>
    <w:rsid w:val="00367EE0"/>
    <w:rsid w:val="00385403"/>
    <w:rsid w:val="00390C4F"/>
    <w:rsid w:val="003A2BDA"/>
    <w:rsid w:val="003A5476"/>
    <w:rsid w:val="003A590E"/>
    <w:rsid w:val="003B2310"/>
    <w:rsid w:val="003B3F4D"/>
    <w:rsid w:val="003B7AB2"/>
    <w:rsid w:val="003E3FD5"/>
    <w:rsid w:val="003F1C3F"/>
    <w:rsid w:val="003F5AB4"/>
    <w:rsid w:val="003F6A47"/>
    <w:rsid w:val="00402233"/>
    <w:rsid w:val="004052FF"/>
    <w:rsid w:val="00410812"/>
    <w:rsid w:val="00413A58"/>
    <w:rsid w:val="00423C45"/>
    <w:rsid w:val="00431585"/>
    <w:rsid w:val="00434DED"/>
    <w:rsid w:val="00446B8C"/>
    <w:rsid w:val="00457D64"/>
    <w:rsid w:val="00467DBC"/>
    <w:rsid w:val="00472F7B"/>
    <w:rsid w:val="004815A1"/>
    <w:rsid w:val="00481F60"/>
    <w:rsid w:val="00482356"/>
    <w:rsid w:val="004A3A0B"/>
    <w:rsid w:val="004A7CE2"/>
    <w:rsid w:val="004B367E"/>
    <w:rsid w:val="004C672C"/>
    <w:rsid w:val="004D2810"/>
    <w:rsid w:val="004F16A1"/>
    <w:rsid w:val="004F20BB"/>
    <w:rsid w:val="00507E4C"/>
    <w:rsid w:val="00510C8D"/>
    <w:rsid w:val="00511C4A"/>
    <w:rsid w:val="00516BFA"/>
    <w:rsid w:val="00517F4D"/>
    <w:rsid w:val="00526FB6"/>
    <w:rsid w:val="00536A72"/>
    <w:rsid w:val="00581621"/>
    <w:rsid w:val="0058324F"/>
    <w:rsid w:val="0058739E"/>
    <w:rsid w:val="00596D87"/>
    <w:rsid w:val="005A2557"/>
    <w:rsid w:val="005A41AD"/>
    <w:rsid w:val="005B1567"/>
    <w:rsid w:val="005C0731"/>
    <w:rsid w:val="005D2A8D"/>
    <w:rsid w:val="005E3651"/>
    <w:rsid w:val="005F1290"/>
    <w:rsid w:val="005F71B2"/>
    <w:rsid w:val="00606DF8"/>
    <w:rsid w:val="00613F9E"/>
    <w:rsid w:val="006144B8"/>
    <w:rsid w:val="0062275E"/>
    <w:rsid w:val="006229F5"/>
    <w:rsid w:val="00623A8D"/>
    <w:rsid w:val="00626CF4"/>
    <w:rsid w:val="00642261"/>
    <w:rsid w:val="00651C50"/>
    <w:rsid w:val="006610C8"/>
    <w:rsid w:val="00665087"/>
    <w:rsid w:val="00674720"/>
    <w:rsid w:val="0067699C"/>
    <w:rsid w:val="00681B6A"/>
    <w:rsid w:val="006827DB"/>
    <w:rsid w:val="00683C6F"/>
    <w:rsid w:val="006905B0"/>
    <w:rsid w:val="0069090A"/>
    <w:rsid w:val="006913A8"/>
    <w:rsid w:val="00692490"/>
    <w:rsid w:val="0069446B"/>
    <w:rsid w:val="006A19C1"/>
    <w:rsid w:val="006A4447"/>
    <w:rsid w:val="006B4701"/>
    <w:rsid w:val="006C2BFD"/>
    <w:rsid w:val="006C3D0A"/>
    <w:rsid w:val="006C510C"/>
    <w:rsid w:val="006D0149"/>
    <w:rsid w:val="006E10CD"/>
    <w:rsid w:val="006E3184"/>
    <w:rsid w:val="006E386D"/>
    <w:rsid w:val="006E418F"/>
    <w:rsid w:val="006F0DE5"/>
    <w:rsid w:val="006F3B7F"/>
    <w:rsid w:val="0070544E"/>
    <w:rsid w:val="00706DC7"/>
    <w:rsid w:val="007168E2"/>
    <w:rsid w:val="00722F7E"/>
    <w:rsid w:val="00723503"/>
    <w:rsid w:val="00724BA2"/>
    <w:rsid w:val="0072781F"/>
    <w:rsid w:val="00735C5B"/>
    <w:rsid w:val="00735EDC"/>
    <w:rsid w:val="00737268"/>
    <w:rsid w:val="00740E7C"/>
    <w:rsid w:val="00742849"/>
    <w:rsid w:val="00747714"/>
    <w:rsid w:val="00757BC7"/>
    <w:rsid w:val="00780D5F"/>
    <w:rsid w:val="0078596C"/>
    <w:rsid w:val="00790394"/>
    <w:rsid w:val="00796516"/>
    <w:rsid w:val="007967C2"/>
    <w:rsid w:val="00797BD2"/>
    <w:rsid w:val="007A4FBB"/>
    <w:rsid w:val="007A6C9D"/>
    <w:rsid w:val="007B0123"/>
    <w:rsid w:val="007B04BF"/>
    <w:rsid w:val="007B077F"/>
    <w:rsid w:val="007B1E05"/>
    <w:rsid w:val="007C683A"/>
    <w:rsid w:val="007D0302"/>
    <w:rsid w:val="007D4814"/>
    <w:rsid w:val="007E365B"/>
    <w:rsid w:val="007F047B"/>
    <w:rsid w:val="007F78CE"/>
    <w:rsid w:val="008124D9"/>
    <w:rsid w:val="008365CB"/>
    <w:rsid w:val="00840848"/>
    <w:rsid w:val="00842A48"/>
    <w:rsid w:val="00844147"/>
    <w:rsid w:val="00853C5A"/>
    <w:rsid w:val="0086052A"/>
    <w:rsid w:val="00861B72"/>
    <w:rsid w:val="008647F6"/>
    <w:rsid w:val="00870F04"/>
    <w:rsid w:val="0087246C"/>
    <w:rsid w:val="00885669"/>
    <w:rsid w:val="008879DA"/>
    <w:rsid w:val="00891389"/>
    <w:rsid w:val="008A17F1"/>
    <w:rsid w:val="008A7AC5"/>
    <w:rsid w:val="008A7B7E"/>
    <w:rsid w:val="008B23F1"/>
    <w:rsid w:val="008C2B2D"/>
    <w:rsid w:val="008D03E5"/>
    <w:rsid w:val="008D4202"/>
    <w:rsid w:val="008D5E1F"/>
    <w:rsid w:val="008D639A"/>
    <w:rsid w:val="008E446C"/>
    <w:rsid w:val="008F34D7"/>
    <w:rsid w:val="008F4A65"/>
    <w:rsid w:val="008F6F53"/>
    <w:rsid w:val="00902038"/>
    <w:rsid w:val="009032A3"/>
    <w:rsid w:val="0091720D"/>
    <w:rsid w:val="0093115D"/>
    <w:rsid w:val="00947CA1"/>
    <w:rsid w:val="00950957"/>
    <w:rsid w:val="0096622E"/>
    <w:rsid w:val="00974B47"/>
    <w:rsid w:val="009804F0"/>
    <w:rsid w:val="00982430"/>
    <w:rsid w:val="00985E8D"/>
    <w:rsid w:val="009978A9"/>
    <w:rsid w:val="009B0723"/>
    <w:rsid w:val="009D00F0"/>
    <w:rsid w:val="009D0934"/>
    <w:rsid w:val="009D6846"/>
    <w:rsid w:val="009E224D"/>
    <w:rsid w:val="00A142CB"/>
    <w:rsid w:val="00A2144A"/>
    <w:rsid w:val="00A21777"/>
    <w:rsid w:val="00A24D59"/>
    <w:rsid w:val="00A27886"/>
    <w:rsid w:val="00A3469F"/>
    <w:rsid w:val="00A37702"/>
    <w:rsid w:val="00A40075"/>
    <w:rsid w:val="00A562B7"/>
    <w:rsid w:val="00A62E53"/>
    <w:rsid w:val="00A6395E"/>
    <w:rsid w:val="00A67098"/>
    <w:rsid w:val="00A67353"/>
    <w:rsid w:val="00A802F4"/>
    <w:rsid w:val="00A87649"/>
    <w:rsid w:val="00A96281"/>
    <w:rsid w:val="00AA19E1"/>
    <w:rsid w:val="00AA3B94"/>
    <w:rsid w:val="00AA428C"/>
    <w:rsid w:val="00AA556F"/>
    <w:rsid w:val="00AA7271"/>
    <w:rsid w:val="00AB6C52"/>
    <w:rsid w:val="00AC179E"/>
    <w:rsid w:val="00AC3A08"/>
    <w:rsid w:val="00AC3CF0"/>
    <w:rsid w:val="00AD0331"/>
    <w:rsid w:val="00AD5E09"/>
    <w:rsid w:val="00AE1E6E"/>
    <w:rsid w:val="00AF37AF"/>
    <w:rsid w:val="00B02BB0"/>
    <w:rsid w:val="00B213F0"/>
    <w:rsid w:val="00B2333F"/>
    <w:rsid w:val="00B24756"/>
    <w:rsid w:val="00B313E2"/>
    <w:rsid w:val="00B3794A"/>
    <w:rsid w:val="00B44715"/>
    <w:rsid w:val="00B469B4"/>
    <w:rsid w:val="00B60DD8"/>
    <w:rsid w:val="00B61618"/>
    <w:rsid w:val="00B656E6"/>
    <w:rsid w:val="00B70DD3"/>
    <w:rsid w:val="00B85672"/>
    <w:rsid w:val="00B85833"/>
    <w:rsid w:val="00B96AE2"/>
    <w:rsid w:val="00BA19B3"/>
    <w:rsid w:val="00BB46B4"/>
    <w:rsid w:val="00BB7AA2"/>
    <w:rsid w:val="00BC5D8F"/>
    <w:rsid w:val="00BC6911"/>
    <w:rsid w:val="00BD0CF4"/>
    <w:rsid w:val="00BE0BB5"/>
    <w:rsid w:val="00BE3945"/>
    <w:rsid w:val="00BE74EA"/>
    <w:rsid w:val="00BF026E"/>
    <w:rsid w:val="00BF0677"/>
    <w:rsid w:val="00BF668A"/>
    <w:rsid w:val="00C0417C"/>
    <w:rsid w:val="00C116AF"/>
    <w:rsid w:val="00C21951"/>
    <w:rsid w:val="00C21BFB"/>
    <w:rsid w:val="00C27CE8"/>
    <w:rsid w:val="00C33BE4"/>
    <w:rsid w:val="00C350EF"/>
    <w:rsid w:val="00C3605C"/>
    <w:rsid w:val="00C4002A"/>
    <w:rsid w:val="00C44A35"/>
    <w:rsid w:val="00C463ED"/>
    <w:rsid w:val="00C476DC"/>
    <w:rsid w:val="00C53029"/>
    <w:rsid w:val="00C55BF0"/>
    <w:rsid w:val="00C61ACB"/>
    <w:rsid w:val="00C645A0"/>
    <w:rsid w:val="00C64BFD"/>
    <w:rsid w:val="00C65270"/>
    <w:rsid w:val="00C73867"/>
    <w:rsid w:val="00C77434"/>
    <w:rsid w:val="00C844F3"/>
    <w:rsid w:val="00C901AC"/>
    <w:rsid w:val="00C902CA"/>
    <w:rsid w:val="00CA2D41"/>
    <w:rsid w:val="00CA6134"/>
    <w:rsid w:val="00CB09E7"/>
    <w:rsid w:val="00CB6561"/>
    <w:rsid w:val="00CC1853"/>
    <w:rsid w:val="00CC2803"/>
    <w:rsid w:val="00CC417D"/>
    <w:rsid w:val="00CC4961"/>
    <w:rsid w:val="00CC4A26"/>
    <w:rsid w:val="00CC7A48"/>
    <w:rsid w:val="00CE2E86"/>
    <w:rsid w:val="00CF0A72"/>
    <w:rsid w:val="00CF578B"/>
    <w:rsid w:val="00CF5A55"/>
    <w:rsid w:val="00D02676"/>
    <w:rsid w:val="00D12FE1"/>
    <w:rsid w:val="00D25461"/>
    <w:rsid w:val="00D2549D"/>
    <w:rsid w:val="00D272D1"/>
    <w:rsid w:val="00D303C9"/>
    <w:rsid w:val="00D304B9"/>
    <w:rsid w:val="00D31B67"/>
    <w:rsid w:val="00D35E0E"/>
    <w:rsid w:val="00D405BC"/>
    <w:rsid w:val="00D60062"/>
    <w:rsid w:val="00D605D8"/>
    <w:rsid w:val="00D820BE"/>
    <w:rsid w:val="00D84BAC"/>
    <w:rsid w:val="00D91C62"/>
    <w:rsid w:val="00D93194"/>
    <w:rsid w:val="00D935E5"/>
    <w:rsid w:val="00DA192B"/>
    <w:rsid w:val="00DA323F"/>
    <w:rsid w:val="00DB1112"/>
    <w:rsid w:val="00DB2CAF"/>
    <w:rsid w:val="00DB3BE9"/>
    <w:rsid w:val="00DB594B"/>
    <w:rsid w:val="00DD5454"/>
    <w:rsid w:val="00DE11C3"/>
    <w:rsid w:val="00DF5358"/>
    <w:rsid w:val="00E012BC"/>
    <w:rsid w:val="00E01BB0"/>
    <w:rsid w:val="00E02FD4"/>
    <w:rsid w:val="00E05ABF"/>
    <w:rsid w:val="00E0651E"/>
    <w:rsid w:val="00E13949"/>
    <w:rsid w:val="00E16323"/>
    <w:rsid w:val="00E20C50"/>
    <w:rsid w:val="00E357AB"/>
    <w:rsid w:val="00E4771D"/>
    <w:rsid w:val="00E517E9"/>
    <w:rsid w:val="00E57458"/>
    <w:rsid w:val="00E611D8"/>
    <w:rsid w:val="00E65561"/>
    <w:rsid w:val="00E655E9"/>
    <w:rsid w:val="00E66933"/>
    <w:rsid w:val="00E671BD"/>
    <w:rsid w:val="00E705D2"/>
    <w:rsid w:val="00E842F7"/>
    <w:rsid w:val="00EA548D"/>
    <w:rsid w:val="00ED1E37"/>
    <w:rsid w:val="00ED36FB"/>
    <w:rsid w:val="00ED58E5"/>
    <w:rsid w:val="00ED5BF0"/>
    <w:rsid w:val="00ED77BB"/>
    <w:rsid w:val="00EE3851"/>
    <w:rsid w:val="00EF2CF0"/>
    <w:rsid w:val="00EF657C"/>
    <w:rsid w:val="00EF774A"/>
    <w:rsid w:val="00F06C6C"/>
    <w:rsid w:val="00F134E5"/>
    <w:rsid w:val="00F43BB0"/>
    <w:rsid w:val="00F4622C"/>
    <w:rsid w:val="00F54699"/>
    <w:rsid w:val="00F5673F"/>
    <w:rsid w:val="00F60789"/>
    <w:rsid w:val="00F61E59"/>
    <w:rsid w:val="00F67DAB"/>
    <w:rsid w:val="00F7071E"/>
    <w:rsid w:val="00F742B2"/>
    <w:rsid w:val="00F77EE6"/>
    <w:rsid w:val="00F945F1"/>
    <w:rsid w:val="00FA6689"/>
    <w:rsid w:val="00FB098A"/>
    <w:rsid w:val="00FB1115"/>
    <w:rsid w:val="00FC479D"/>
    <w:rsid w:val="00FC4953"/>
    <w:rsid w:val="00FC4A8F"/>
    <w:rsid w:val="00FD01E4"/>
    <w:rsid w:val="00FD163D"/>
    <w:rsid w:val="00FD6083"/>
    <w:rsid w:val="00FE3DA2"/>
    <w:rsid w:val="00FE4DCD"/>
    <w:rsid w:val="00FE65B9"/>
    <w:rsid w:val="00FF6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7CE8"/>
    <w:pPr>
      <w:spacing w:after="120"/>
    </w:pPr>
    <w:rPr>
      <w:rFonts w:ascii="Arial" w:hAnsi="Arial"/>
    </w:rPr>
  </w:style>
  <w:style w:type="paragraph" w:styleId="Heading1">
    <w:name w:val="heading 1"/>
    <w:basedOn w:val="Normal"/>
    <w:next w:val="Normal"/>
    <w:qFormat/>
    <w:rsid w:val="00C27CE8"/>
    <w:pPr>
      <w:keepNext/>
      <w:numPr>
        <w:numId w:val="1"/>
      </w:numPr>
      <w:spacing w:before="240"/>
      <w:outlineLvl w:val="0"/>
    </w:pPr>
    <w:rPr>
      <w:b/>
      <w:kern w:val="28"/>
      <w:sz w:val="28"/>
    </w:rPr>
  </w:style>
  <w:style w:type="paragraph" w:styleId="Heading2">
    <w:name w:val="heading 2"/>
    <w:basedOn w:val="Normal"/>
    <w:next w:val="Normal"/>
    <w:qFormat/>
    <w:rsid w:val="00C27CE8"/>
    <w:pPr>
      <w:keepNext/>
      <w:numPr>
        <w:ilvl w:val="1"/>
        <w:numId w:val="1"/>
      </w:numPr>
      <w:spacing w:before="120" w:after="0"/>
      <w:outlineLvl w:val="1"/>
    </w:pPr>
    <w:rPr>
      <w:b/>
      <w:sz w:val="24"/>
    </w:rPr>
  </w:style>
  <w:style w:type="paragraph" w:styleId="Heading3">
    <w:name w:val="heading 3"/>
    <w:basedOn w:val="Normal"/>
    <w:next w:val="Normal"/>
    <w:qFormat/>
    <w:rsid w:val="00C27CE8"/>
    <w:pPr>
      <w:keepNext/>
      <w:numPr>
        <w:ilvl w:val="2"/>
        <w:numId w:val="1"/>
      </w:numPr>
      <w:spacing w:before="120" w:after="0"/>
      <w:outlineLvl w:val="2"/>
    </w:pPr>
    <w:rPr>
      <w:b/>
      <w:sz w:val="24"/>
    </w:rPr>
  </w:style>
  <w:style w:type="paragraph" w:styleId="Heading4">
    <w:name w:val="heading 4"/>
    <w:basedOn w:val="Normal"/>
    <w:next w:val="Normal"/>
    <w:qFormat/>
    <w:rsid w:val="00C27CE8"/>
    <w:pPr>
      <w:keepNext/>
      <w:numPr>
        <w:ilvl w:val="3"/>
        <w:numId w:val="1"/>
      </w:numPr>
      <w:spacing w:before="240" w:after="60"/>
      <w:outlineLvl w:val="3"/>
    </w:pPr>
    <w:rPr>
      <w:b/>
      <w:sz w:val="24"/>
    </w:rPr>
  </w:style>
  <w:style w:type="paragraph" w:styleId="Heading5">
    <w:name w:val="heading 5"/>
    <w:basedOn w:val="Normal"/>
    <w:next w:val="Normal"/>
    <w:qFormat/>
    <w:rsid w:val="00C27CE8"/>
    <w:pPr>
      <w:numPr>
        <w:ilvl w:val="4"/>
        <w:numId w:val="1"/>
      </w:numPr>
      <w:spacing w:before="240" w:after="60"/>
      <w:outlineLvl w:val="4"/>
    </w:pPr>
    <w:rPr>
      <w:sz w:val="22"/>
    </w:rPr>
  </w:style>
  <w:style w:type="paragraph" w:styleId="Heading6">
    <w:name w:val="heading 6"/>
    <w:basedOn w:val="Normal"/>
    <w:next w:val="Normal"/>
    <w:qFormat/>
    <w:rsid w:val="00C27CE8"/>
    <w:pPr>
      <w:numPr>
        <w:ilvl w:val="5"/>
        <w:numId w:val="1"/>
      </w:numPr>
      <w:spacing w:before="240" w:after="60"/>
      <w:outlineLvl w:val="5"/>
    </w:pPr>
    <w:rPr>
      <w:i/>
      <w:sz w:val="22"/>
    </w:rPr>
  </w:style>
  <w:style w:type="paragraph" w:styleId="Heading7">
    <w:name w:val="heading 7"/>
    <w:basedOn w:val="Normal"/>
    <w:next w:val="Normal"/>
    <w:qFormat/>
    <w:rsid w:val="00C27CE8"/>
    <w:pPr>
      <w:numPr>
        <w:ilvl w:val="6"/>
        <w:numId w:val="1"/>
      </w:numPr>
      <w:spacing w:before="240" w:after="60"/>
      <w:outlineLvl w:val="6"/>
    </w:pPr>
  </w:style>
  <w:style w:type="paragraph" w:styleId="Heading8">
    <w:name w:val="heading 8"/>
    <w:basedOn w:val="Normal"/>
    <w:next w:val="Normal"/>
    <w:qFormat/>
    <w:rsid w:val="00C27CE8"/>
    <w:pPr>
      <w:numPr>
        <w:ilvl w:val="7"/>
        <w:numId w:val="1"/>
      </w:numPr>
      <w:spacing w:before="240" w:after="60"/>
      <w:outlineLvl w:val="7"/>
    </w:pPr>
    <w:rPr>
      <w:i/>
    </w:rPr>
  </w:style>
  <w:style w:type="paragraph" w:styleId="Heading9">
    <w:name w:val="heading 9"/>
    <w:basedOn w:val="Normal"/>
    <w:next w:val="Normal"/>
    <w:qFormat/>
    <w:rsid w:val="00C27CE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C27CE8"/>
    <w:rPr>
      <w:sz w:val="24"/>
    </w:rPr>
  </w:style>
  <w:style w:type="paragraph" w:styleId="DocumentMap">
    <w:name w:val="Document Map"/>
    <w:basedOn w:val="Normal"/>
    <w:semiHidden/>
    <w:rsid w:val="00C27CE8"/>
    <w:pPr>
      <w:shd w:val="clear" w:color="auto" w:fill="000080"/>
    </w:pPr>
    <w:rPr>
      <w:rFonts w:ascii="Tahoma" w:hAnsi="Tahoma"/>
    </w:rPr>
  </w:style>
  <w:style w:type="paragraph" w:styleId="Caption">
    <w:name w:val="caption"/>
    <w:basedOn w:val="Normal"/>
    <w:next w:val="Normal"/>
    <w:qFormat/>
    <w:rsid w:val="00C27CE8"/>
    <w:pPr>
      <w:keepNext/>
      <w:spacing w:before="120"/>
      <w:jc w:val="center"/>
    </w:pPr>
  </w:style>
  <w:style w:type="paragraph" w:customStyle="1" w:styleId="TableHeading">
    <w:name w:val="Table Heading"/>
    <w:basedOn w:val="Normal"/>
    <w:rsid w:val="00C27CE8"/>
    <w:pPr>
      <w:keepNext/>
      <w:spacing w:before="60" w:after="60"/>
      <w:jc w:val="center"/>
    </w:pPr>
    <w:rPr>
      <w:b/>
      <w:sz w:val="22"/>
    </w:rPr>
  </w:style>
  <w:style w:type="paragraph" w:customStyle="1" w:styleId="Body6">
    <w:name w:val="Body 6"/>
    <w:basedOn w:val="NormalIndent"/>
    <w:rsid w:val="00C27CE8"/>
    <w:pPr>
      <w:ind w:left="432"/>
      <w:jc w:val="both"/>
    </w:pPr>
  </w:style>
  <w:style w:type="paragraph" w:customStyle="1" w:styleId="Body7">
    <w:name w:val="Body 7"/>
    <w:basedOn w:val="Normal"/>
    <w:rsid w:val="00C27CE8"/>
    <w:pPr>
      <w:ind w:left="864"/>
      <w:jc w:val="both"/>
    </w:pPr>
  </w:style>
  <w:style w:type="paragraph" w:styleId="NormalIndent">
    <w:name w:val="Normal Indent"/>
    <w:basedOn w:val="Normal"/>
    <w:rsid w:val="00C27CE8"/>
    <w:pPr>
      <w:ind w:left="720"/>
    </w:pPr>
  </w:style>
  <w:style w:type="paragraph" w:customStyle="1" w:styleId="t0">
    <w:name w:val="t0"/>
    <w:rsid w:val="00C27CE8"/>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C27CE8"/>
    <w:pPr>
      <w:ind w:left="360" w:right="806"/>
    </w:pPr>
    <w:rPr>
      <w:color w:val="000000"/>
      <w:sz w:val="24"/>
    </w:rPr>
  </w:style>
  <w:style w:type="paragraph" w:styleId="BodyText">
    <w:name w:val="Body Text"/>
    <w:basedOn w:val="Normal"/>
    <w:rsid w:val="00C27CE8"/>
    <w:pPr>
      <w:spacing w:after="160"/>
    </w:pPr>
  </w:style>
  <w:style w:type="paragraph" w:customStyle="1" w:styleId="Normal1">
    <w:name w:val="Normal1"/>
    <w:basedOn w:val="Normal"/>
    <w:rsid w:val="00C27CE8"/>
    <w:rPr>
      <w:sz w:val="24"/>
    </w:rPr>
  </w:style>
  <w:style w:type="paragraph" w:styleId="Header">
    <w:name w:val="header"/>
    <w:basedOn w:val="Normal"/>
    <w:rsid w:val="00C27CE8"/>
    <w:pPr>
      <w:tabs>
        <w:tab w:val="center" w:pos="4320"/>
        <w:tab w:val="right" w:pos="8640"/>
      </w:tabs>
    </w:pPr>
  </w:style>
  <w:style w:type="paragraph" w:styleId="Footer">
    <w:name w:val="footer"/>
    <w:basedOn w:val="Normal"/>
    <w:rsid w:val="00C27CE8"/>
    <w:pPr>
      <w:tabs>
        <w:tab w:val="center" w:pos="4320"/>
        <w:tab w:val="right" w:pos="8640"/>
      </w:tabs>
    </w:pPr>
  </w:style>
  <w:style w:type="character" w:styleId="PageNumber">
    <w:name w:val="page number"/>
    <w:basedOn w:val="DefaultParagraphFont"/>
    <w:rsid w:val="00C27CE8"/>
  </w:style>
  <w:style w:type="paragraph" w:styleId="PlainText">
    <w:name w:val="Plain Text"/>
    <w:basedOn w:val="Normal"/>
    <w:rsid w:val="00C27CE8"/>
    <w:rPr>
      <w:rFonts w:ascii="Courier New" w:hAnsi="Courier New"/>
    </w:rPr>
  </w:style>
  <w:style w:type="paragraph" w:styleId="TOC2">
    <w:name w:val="toc 2"/>
    <w:basedOn w:val="Normal"/>
    <w:next w:val="Normal"/>
    <w:autoRedefine/>
    <w:uiPriority w:val="39"/>
    <w:rsid w:val="00C27CE8"/>
    <w:pPr>
      <w:ind w:left="245"/>
    </w:pPr>
  </w:style>
  <w:style w:type="paragraph" w:customStyle="1" w:styleId="TableItems">
    <w:name w:val="Table Items"/>
    <w:basedOn w:val="Normal"/>
    <w:rsid w:val="00C27CE8"/>
    <w:pPr>
      <w:keepNext/>
      <w:spacing w:before="60" w:after="60"/>
      <w:jc w:val="center"/>
    </w:pPr>
  </w:style>
  <w:style w:type="paragraph" w:styleId="TOC1">
    <w:name w:val="toc 1"/>
    <w:basedOn w:val="Normal"/>
    <w:next w:val="Normal"/>
    <w:autoRedefine/>
    <w:uiPriority w:val="39"/>
    <w:rsid w:val="00C27CE8"/>
    <w:pPr>
      <w:tabs>
        <w:tab w:val="left" w:pos="480"/>
        <w:tab w:val="right" w:leader="dot" w:pos="8630"/>
      </w:tabs>
    </w:pPr>
  </w:style>
  <w:style w:type="character" w:styleId="Hyperlink">
    <w:name w:val="Hyperlink"/>
    <w:basedOn w:val="DefaultParagraphFont"/>
    <w:uiPriority w:val="99"/>
    <w:rsid w:val="00C27CE8"/>
    <w:rPr>
      <w:color w:val="0000FF"/>
      <w:u w:val="single"/>
    </w:rPr>
  </w:style>
  <w:style w:type="table" w:styleId="TableGrid">
    <w:name w:val="Table Grid"/>
    <w:basedOn w:val="TableNormal"/>
    <w:rsid w:val="00C27CE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0B6483"/>
  </w:style>
  <w:style w:type="character" w:customStyle="1" w:styleId="apple-converted-space">
    <w:name w:val="apple-converted-space"/>
    <w:basedOn w:val="DefaultParagraphFont"/>
    <w:rsid w:val="000B6483"/>
  </w:style>
  <w:style w:type="paragraph" w:styleId="TOC3">
    <w:name w:val="toc 3"/>
    <w:basedOn w:val="Normal"/>
    <w:next w:val="Normal"/>
    <w:autoRedefine/>
    <w:uiPriority w:val="39"/>
    <w:rsid w:val="004052FF"/>
    <w:pPr>
      <w:ind w:left="400"/>
    </w:pPr>
  </w:style>
  <w:style w:type="character" w:styleId="CommentReference">
    <w:name w:val="annotation reference"/>
    <w:basedOn w:val="DefaultParagraphFont"/>
    <w:rsid w:val="00D304B9"/>
    <w:rPr>
      <w:sz w:val="16"/>
      <w:szCs w:val="16"/>
    </w:rPr>
  </w:style>
  <w:style w:type="paragraph" w:styleId="CommentText">
    <w:name w:val="annotation text"/>
    <w:basedOn w:val="Normal"/>
    <w:link w:val="CommentTextChar"/>
    <w:rsid w:val="00D304B9"/>
  </w:style>
  <w:style w:type="character" w:customStyle="1" w:styleId="CommentTextChar">
    <w:name w:val="Comment Text Char"/>
    <w:basedOn w:val="DefaultParagraphFont"/>
    <w:link w:val="CommentText"/>
    <w:rsid w:val="00D304B9"/>
    <w:rPr>
      <w:rFonts w:ascii="Arial" w:hAnsi="Arial"/>
    </w:rPr>
  </w:style>
  <w:style w:type="paragraph" w:styleId="CommentSubject">
    <w:name w:val="annotation subject"/>
    <w:basedOn w:val="CommentText"/>
    <w:next w:val="CommentText"/>
    <w:link w:val="CommentSubjectChar"/>
    <w:rsid w:val="00D304B9"/>
    <w:rPr>
      <w:b/>
      <w:bCs/>
    </w:rPr>
  </w:style>
  <w:style w:type="character" w:customStyle="1" w:styleId="CommentSubjectChar">
    <w:name w:val="Comment Subject Char"/>
    <w:basedOn w:val="CommentTextChar"/>
    <w:link w:val="CommentSubject"/>
    <w:rsid w:val="00D304B9"/>
    <w:rPr>
      <w:b/>
      <w:bCs/>
    </w:rPr>
  </w:style>
  <w:style w:type="paragraph" w:styleId="BalloonText">
    <w:name w:val="Balloon Text"/>
    <w:basedOn w:val="Normal"/>
    <w:link w:val="BalloonTextChar"/>
    <w:rsid w:val="00D304B9"/>
    <w:pPr>
      <w:spacing w:after="0"/>
    </w:pPr>
    <w:rPr>
      <w:rFonts w:ascii="Tahoma" w:hAnsi="Tahoma" w:cs="Tahoma"/>
      <w:sz w:val="16"/>
      <w:szCs w:val="16"/>
    </w:rPr>
  </w:style>
  <w:style w:type="character" w:customStyle="1" w:styleId="BalloonTextChar">
    <w:name w:val="Balloon Text Char"/>
    <w:basedOn w:val="DefaultParagraphFont"/>
    <w:link w:val="BalloonText"/>
    <w:rsid w:val="00D304B9"/>
    <w:rPr>
      <w:rFonts w:ascii="Tahoma" w:hAnsi="Tahoma" w:cs="Tahoma"/>
      <w:sz w:val="16"/>
      <w:szCs w:val="16"/>
    </w:rPr>
  </w:style>
  <w:style w:type="paragraph" w:styleId="TOCHeading">
    <w:name w:val="TOC Heading"/>
    <w:basedOn w:val="Heading1"/>
    <w:next w:val="Normal"/>
    <w:uiPriority w:val="39"/>
    <w:semiHidden/>
    <w:unhideWhenUsed/>
    <w:qFormat/>
    <w:rsid w:val="005F1290"/>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4">
    <w:name w:val="toc 4"/>
    <w:basedOn w:val="Normal"/>
    <w:next w:val="Normal"/>
    <w:autoRedefine/>
    <w:uiPriority w:val="39"/>
    <w:rsid w:val="00DE11C3"/>
    <w:pPr>
      <w:spacing w:after="100"/>
      <w:ind w:left="600"/>
    </w:pPr>
  </w:style>
  <w:style w:type="paragraph" w:styleId="TOC5">
    <w:name w:val="toc 5"/>
    <w:basedOn w:val="Normal"/>
    <w:next w:val="Normal"/>
    <w:autoRedefine/>
    <w:uiPriority w:val="39"/>
    <w:rsid w:val="002D11A9"/>
    <w:pPr>
      <w:spacing w:after="100"/>
      <w:ind w:left="800"/>
    </w:pPr>
  </w:style>
  <w:style w:type="paragraph" w:styleId="TOC6">
    <w:name w:val="toc 6"/>
    <w:basedOn w:val="Normal"/>
    <w:next w:val="Normal"/>
    <w:autoRedefine/>
    <w:uiPriority w:val="39"/>
    <w:rsid w:val="002D11A9"/>
    <w:pPr>
      <w:spacing w:after="100"/>
      <w:ind w:left="1000"/>
    </w:pPr>
  </w:style>
  <w:style w:type="paragraph" w:styleId="TOC7">
    <w:name w:val="toc 7"/>
    <w:basedOn w:val="Normal"/>
    <w:next w:val="Normal"/>
    <w:autoRedefine/>
    <w:uiPriority w:val="39"/>
    <w:rsid w:val="002D11A9"/>
    <w:pPr>
      <w:spacing w:after="100"/>
      <w:ind w:left="1200"/>
    </w:pPr>
  </w:style>
  <w:style w:type="paragraph" w:styleId="Revision">
    <w:name w:val="Revision"/>
    <w:hidden/>
    <w:uiPriority w:val="99"/>
    <w:semiHidden/>
    <w:rsid w:val="00FA6689"/>
    <w:rPr>
      <w:rFonts w:ascii="Arial" w:hAnsi="Arial"/>
    </w:rPr>
  </w:style>
</w:styles>
</file>

<file path=word/webSettings.xml><?xml version="1.0" encoding="utf-8"?>
<w:webSettings xmlns:r="http://schemas.openxmlformats.org/officeDocument/2006/relationships" xmlns:w="http://schemas.openxmlformats.org/wordprocessingml/2006/main">
  <w:divs>
    <w:div w:id="171528597">
      <w:bodyDiv w:val="1"/>
      <w:marLeft w:val="0"/>
      <w:marRight w:val="0"/>
      <w:marTop w:val="0"/>
      <w:marBottom w:val="0"/>
      <w:divBdr>
        <w:top w:val="none" w:sz="0" w:space="0" w:color="auto"/>
        <w:left w:val="none" w:sz="0" w:space="0" w:color="auto"/>
        <w:bottom w:val="none" w:sz="0" w:space="0" w:color="auto"/>
        <w:right w:val="none" w:sz="0" w:space="0" w:color="auto"/>
      </w:divBdr>
    </w:div>
    <w:div w:id="9705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www.arm.com/products/processors/cortex-a/index.php"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Microsoft_Office_Excel_97-2003_Worksheet1.xls"/></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xz0btk\Application%20Data\Microsoft\Templates\AUTOSAR%20Module%20Config%20Template%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BB5C8-9387-43DA-A6D3-952C34E5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AUTOSAR Module Config Template 1.0.dot</Template>
  <TotalTime>0</TotalTime>
  <Pages>50</Pages>
  <Words>9818</Words>
  <Characters>55964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AUTOSAR Module Configuration Specification</vt:lpstr>
    </vt:vector>
  </TitlesOfParts>
  <Manager>Mark Colosky</Manager>
  <Company>Nexteer</Company>
  <LinksUpToDate>false</LinksUpToDate>
  <CharactersWithSpaces>65651</CharactersWithSpaces>
  <SharedDoc>false</SharedDoc>
  <HyperlinkBase/>
  <HLinks>
    <vt:vector size="108" baseType="variant">
      <vt:variant>
        <vt:i4>6094873</vt:i4>
      </vt:variant>
      <vt:variant>
        <vt:i4>157</vt:i4>
      </vt:variant>
      <vt:variant>
        <vt:i4>0</vt:i4>
      </vt:variant>
      <vt:variant>
        <vt:i4>5</vt:i4>
      </vt:variant>
      <vt:variant>
        <vt:lpwstr>http://www.arm.com/products/processors/cortex-a/index.php</vt:lpwstr>
      </vt:variant>
      <vt:variant>
        <vt:lpwstr/>
      </vt:variant>
      <vt:variant>
        <vt:i4>1572918</vt:i4>
      </vt:variant>
      <vt:variant>
        <vt:i4>98</vt:i4>
      </vt:variant>
      <vt:variant>
        <vt:i4>0</vt:i4>
      </vt:variant>
      <vt:variant>
        <vt:i4>5</vt:i4>
      </vt:variant>
      <vt:variant>
        <vt:lpwstr/>
      </vt:variant>
      <vt:variant>
        <vt:lpwstr>_Toc324927338</vt:lpwstr>
      </vt:variant>
      <vt:variant>
        <vt:i4>1572918</vt:i4>
      </vt:variant>
      <vt:variant>
        <vt:i4>92</vt:i4>
      </vt:variant>
      <vt:variant>
        <vt:i4>0</vt:i4>
      </vt:variant>
      <vt:variant>
        <vt:i4>5</vt:i4>
      </vt:variant>
      <vt:variant>
        <vt:lpwstr/>
      </vt:variant>
      <vt:variant>
        <vt:lpwstr>_Toc324927337</vt:lpwstr>
      </vt:variant>
      <vt:variant>
        <vt:i4>1572918</vt:i4>
      </vt:variant>
      <vt:variant>
        <vt:i4>86</vt:i4>
      </vt:variant>
      <vt:variant>
        <vt:i4>0</vt:i4>
      </vt:variant>
      <vt:variant>
        <vt:i4>5</vt:i4>
      </vt:variant>
      <vt:variant>
        <vt:lpwstr/>
      </vt:variant>
      <vt:variant>
        <vt:lpwstr>_Toc324927336</vt:lpwstr>
      </vt:variant>
      <vt:variant>
        <vt:i4>1572918</vt:i4>
      </vt:variant>
      <vt:variant>
        <vt:i4>80</vt:i4>
      </vt:variant>
      <vt:variant>
        <vt:i4>0</vt:i4>
      </vt:variant>
      <vt:variant>
        <vt:i4>5</vt:i4>
      </vt:variant>
      <vt:variant>
        <vt:lpwstr/>
      </vt:variant>
      <vt:variant>
        <vt:lpwstr>_Toc324927335</vt:lpwstr>
      </vt:variant>
      <vt:variant>
        <vt:i4>1572918</vt:i4>
      </vt:variant>
      <vt:variant>
        <vt:i4>74</vt:i4>
      </vt:variant>
      <vt:variant>
        <vt:i4>0</vt:i4>
      </vt:variant>
      <vt:variant>
        <vt:i4>5</vt:i4>
      </vt:variant>
      <vt:variant>
        <vt:lpwstr/>
      </vt:variant>
      <vt:variant>
        <vt:lpwstr>_Toc324927334</vt:lpwstr>
      </vt:variant>
      <vt:variant>
        <vt:i4>1572918</vt:i4>
      </vt:variant>
      <vt:variant>
        <vt:i4>68</vt:i4>
      </vt:variant>
      <vt:variant>
        <vt:i4>0</vt:i4>
      </vt:variant>
      <vt:variant>
        <vt:i4>5</vt:i4>
      </vt:variant>
      <vt:variant>
        <vt:lpwstr/>
      </vt:variant>
      <vt:variant>
        <vt:lpwstr>_Toc324927333</vt:lpwstr>
      </vt:variant>
      <vt:variant>
        <vt:i4>1572918</vt:i4>
      </vt:variant>
      <vt:variant>
        <vt:i4>62</vt:i4>
      </vt:variant>
      <vt:variant>
        <vt:i4>0</vt:i4>
      </vt:variant>
      <vt:variant>
        <vt:i4>5</vt:i4>
      </vt:variant>
      <vt:variant>
        <vt:lpwstr/>
      </vt:variant>
      <vt:variant>
        <vt:lpwstr>_Toc324927332</vt:lpwstr>
      </vt:variant>
      <vt:variant>
        <vt:i4>1572918</vt:i4>
      </vt:variant>
      <vt:variant>
        <vt:i4>56</vt:i4>
      </vt:variant>
      <vt:variant>
        <vt:i4>0</vt:i4>
      </vt:variant>
      <vt:variant>
        <vt:i4>5</vt:i4>
      </vt:variant>
      <vt:variant>
        <vt:lpwstr/>
      </vt:variant>
      <vt:variant>
        <vt:lpwstr>_Toc324927331</vt:lpwstr>
      </vt:variant>
      <vt:variant>
        <vt:i4>1572918</vt:i4>
      </vt:variant>
      <vt:variant>
        <vt:i4>50</vt:i4>
      </vt:variant>
      <vt:variant>
        <vt:i4>0</vt:i4>
      </vt:variant>
      <vt:variant>
        <vt:i4>5</vt:i4>
      </vt:variant>
      <vt:variant>
        <vt:lpwstr/>
      </vt:variant>
      <vt:variant>
        <vt:lpwstr>_Toc324927330</vt:lpwstr>
      </vt:variant>
      <vt:variant>
        <vt:i4>1638454</vt:i4>
      </vt:variant>
      <vt:variant>
        <vt:i4>44</vt:i4>
      </vt:variant>
      <vt:variant>
        <vt:i4>0</vt:i4>
      </vt:variant>
      <vt:variant>
        <vt:i4>5</vt:i4>
      </vt:variant>
      <vt:variant>
        <vt:lpwstr/>
      </vt:variant>
      <vt:variant>
        <vt:lpwstr>_Toc324927327</vt:lpwstr>
      </vt:variant>
      <vt:variant>
        <vt:i4>1638454</vt:i4>
      </vt:variant>
      <vt:variant>
        <vt:i4>38</vt:i4>
      </vt:variant>
      <vt:variant>
        <vt:i4>0</vt:i4>
      </vt:variant>
      <vt:variant>
        <vt:i4>5</vt:i4>
      </vt:variant>
      <vt:variant>
        <vt:lpwstr/>
      </vt:variant>
      <vt:variant>
        <vt:lpwstr>_Toc324927326</vt:lpwstr>
      </vt:variant>
      <vt:variant>
        <vt:i4>1638454</vt:i4>
      </vt:variant>
      <vt:variant>
        <vt:i4>32</vt:i4>
      </vt:variant>
      <vt:variant>
        <vt:i4>0</vt:i4>
      </vt:variant>
      <vt:variant>
        <vt:i4>5</vt:i4>
      </vt:variant>
      <vt:variant>
        <vt:lpwstr/>
      </vt:variant>
      <vt:variant>
        <vt:lpwstr>_Toc324927325</vt:lpwstr>
      </vt:variant>
      <vt:variant>
        <vt:i4>1703990</vt:i4>
      </vt:variant>
      <vt:variant>
        <vt:i4>26</vt:i4>
      </vt:variant>
      <vt:variant>
        <vt:i4>0</vt:i4>
      </vt:variant>
      <vt:variant>
        <vt:i4>5</vt:i4>
      </vt:variant>
      <vt:variant>
        <vt:lpwstr/>
      </vt:variant>
      <vt:variant>
        <vt:lpwstr>_Toc324927318</vt:lpwstr>
      </vt:variant>
      <vt:variant>
        <vt:i4>1703990</vt:i4>
      </vt:variant>
      <vt:variant>
        <vt:i4>20</vt:i4>
      </vt:variant>
      <vt:variant>
        <vt:i4>0</vt:i4>
      </vt:variant>
      <vt:variant>
        <vt:i4>5</vt:i4>
      </vt:variant>
      <vt:variant>
        <vt:lpwstr/>
      </vt:variant>
      <vt:variant>
        <vt:lpwstr>_Toc324927317</vt:lpwstr>
      </vt:variant>
      <vt:variant>
        <vt:i4>1703990</vt:i4>
      </vt:variant>
      <vt:variant>
        <vt:i4>14</vt:i4>
      </vt:variant>
      <vt:variant>
        <vt:i4>0</vt:i4>
      </vt:variant>
      <vt:variant>
        <vt:i4>5</vt:i4>
      </vt:variant>
      <vt:variant>
        <vt:lpwstr/>
      </vt:variant>
      <vt:variant>
        <vt:lpwstr>_Toc324927316</vt:lpwstr>
      </vt:variant>
      <vt:variant>
        <vt:i4>1703990</vt:i4>
      </vt:variant>
      <vt:variant>
        <vt:i4>8</vt:i4>
      </vt:variant>
      <vt:variant>
        <vt:i4>0</vt:i4>
      </vt:variant>
      <vt:variant>
        <vt:i4>5</vt:i4>
      </vt:variant>
      <vt:variant>
        <vt:lpwstr/>
      </vt:variant>
      <vt:variant>
        <vt:lpwstr>_Toc324927315</vt:lpwstr>
      </vt:variant>
      <vt:variant>
        <vt:i4>1703990</vt:i4>
      </vt:variant>
      <vt:variant>
        <vt:i4>2</vt:i4>
      </vt:variant>
      <vt:variant>
        <vt:i4>0</vt:i4>
      </vt:variant>
      <vt:variant>
        <vt:i4>5</vt:i4>
      </vt:variant>
      <vt:variant>
        <vt:lpwstr/>
      </vt:variant>
      <vt:variant>
        <vt:lpwstr>_Toc324927314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AUTOSAR Module Configuration Specification</dc:title>
  <dc:subject>EPS Software Design</dc:subject>
  <dc:creator>Kevin Smith</dc:creator>
  <cp:keywords/>
  <dc:description/>
  <cp:lastModifiedBy>Kevin Smith</cp:lastModifiedBy>
  <cp:revision>2</cp:revision>
  <cp:lastPrinted>2013-07-24T17:09:00Z</cp:lastPrinted>
  <dcterms:created xsi:type="dcterms:W3CDTF">2013-08-19T14:09:00Z</dcterms:created>
  <dcterms:modified xsi:type="dcterms:W3CDTF">2013-08-19T14:09:00Z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Build Environment</vt:lpwstr>
  </property>
  <property fmtid="{D5CDD505-2E9C-101B-9397-08002B2CF9AE}" pid="3" name="MDDRevNum">
    <vt:lpwstr>22</vt:lpwstr>
  </property>
  <property fmtid="{D5CDD505-2E9C-101B-9397-08002B2CF9AE}" pid="4" name="Product Line">
    <vt:lpwstr>EA 3.x EPS</vt:lpwstr>
  </property>
</Properties>
</file>